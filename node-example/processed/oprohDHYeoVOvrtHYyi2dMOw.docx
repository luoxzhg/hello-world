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452" w:rsidRDefault="00DE4452" w:rsidP="00DE4452">
      <w:pPr>
        <w:pStyle w:val="3"/>
      </w:pPr>
      <w:bookmarkStart w:id="0" w:name="_GoBack"/>
      <w:r>
        <w:rPr>
          <w:rFonts w:hint="eastAsia"/>
        </w:rPr>
        <w:t>钢琴租赁合同</w:t>
      </w:r>
    </w:p>
    <w:bookmarkEnd w:id="0"/>
    <w:p w:rsidR="00DE4452" w:rsidRDefault="00DE4452" w:rsidP="003A168F">
      <w:pPr>
        <w:wordWrap w:val="0"/>
        <w:spacing w:after="100" w:line="360" w:lineRule="auto"/>
        <w:ind w:firstLine="480"/>
        <w:divId w:val="1828279161"/>
      </w:pPr>
      <w:r>
        <w:rPr>
          <w:rFonts w:hint="eastAsia"/>
        </w:rPr>
        <w:t>甲方（出租方）：</w:t>
      </w:r>
      <w:r w:rsidRPr="003A168F">
        <w:rPr>
          <w:rFonts w:hint="eastAsia"/>
          <w:i/>
          <w:u w:val="single"/>
        </w:rPr>
        <w:t xml:space="preserve">                       </w:t>
      </w:r>
    </w:p>
    <w:p w:rsidR="00DE4452" w:rsidRDefault="00DE4452" w:rsidP="003A168F">
      <w:pPr>
        <w:wordWrap w:val="0"/>
        <w:spacing w:after="100" w:line="360" w:lineRule="auto"/>
        <w:ind w:firstLine="480"/>
        <w:divId w:val="1813399149"/>
      </w:pPr>
      <w:r>
        <w:rPr>
          <w:rFonts w:hint="eastAsia"/>
        </w:rPr>
        <w:t>法定代表人：</w:t>
      </w:r>
      <w:r w:rsidRPr="003A168F">
        <w:rPr>
          <w:rFonts w:hint="eastAsia"/>
          <w:u w:val="single"/>
        </w:rPr>
        <w:t xml:space="preserve">                           </w:t>
      </w:r>
    </w:p>
    <w:p w:rsidR="00DE4452" w:rsidRDefault="00DE4452" w:rsidP="003A168F">
      <w:pPr>
        <w:wordWrap w:val="0"/>
        <w:spacing w:after="100" w:line="360" w:lineRule="auto"/>
        <w:ind w:firstLine="480"/>
        <w:divId w:val="1813399149"/>
      </w:pPr>
      <w:r>
        <w:rPr>
          <w:rFonts w:hint="eastAsia"/>
        </w:rPr>
        <w:t>证件类型及编号：</w:t>
      </w:r>
      <w:r w:rsidRPr="003A168F">
        <w:rPr>
          <w:rFonts w:hint="eastAsia"/>
          <w:u w:val="single"/>
        </w:rPr>
        <w:t xml:space="preserve">                       </w:t>
      </w:r>
    </w:p>
    <w:p w:rsidR="00DE4452" w:rsidRDefault="00DE4452" w:rsidP="003A168F">
      <w:pPr>
        <w:wordWrap w:val="0"/>
        <w:spacing w:after="100" w:line="360" w:lineRule="auto"/>
        <w:ind w:firstLine="480"/>
        <w:divId w:val="1813399149"/>
      </w:pPr>
      <w:r>
        <w:rPr>
          <w:rFonts w:hint="eastAsia"/>
        </w:rPr>
        <w:t>住所：</w:t>
      </w:r>
      <w:r w:rsidRPr="003A168F">
        <w:rPr>
          <w:rFonts w:hint="eastAsia"/>
          <w:u w:val="single"/>
        </w:rPr>
        <w:t xml:space="preserve">                                 </w:t>
      </w:r>
    </w:p>
    <w:p w:rsidR="00DE4452" w:rsidRDefault="00DE4452" w:rsidP="003A168F">
      <w:pPr>
        <w:wordWrap w:val="0"/>
        <w:spacing w:afterLines="100" w:after="312" w:line="360" w:lineRule="auto"/>
        <w:ind w:firstLine="480"/>
        <w:divId w:val="1813399149"/>
      </w:pPr>
      <w:r>
        <w:rPr>
          <w:rFonts w:hint="eastAsia"/>
        </w:rPr>
        <w:t>联系方式：</w:t>
      </w:r>
      <w:r w:rsidRPr="003A168F">
        <w:rPr>
          <w:rFonts w:hint="eastAsia"/>
          <w:u w:val="single"/>
        </w:rPr>
        <w:t xml:space="preserve">                             </w:t>
      </w:r>
    </w:p>
    <w:p w:rsidR="00DE4452" w:rsidRDefault="00DE4452" w:rsidP="003A168F">
      <w:pPr>
        <w:wordWrap w:val="0"/>
        <w:spacing w:after="100" w:line="360" w:lineRule="auto"/>
        <w:ind w:firstLine="480"/>
        <w:divId w:val="1531650981"/>
      </w:pPr>
      <w:r>
        <w:rPr>
          <w:rFonts w:hint="eastAsia"/>
        </w:rPr>
        <w:t>乙方（承租方）：</w:t>
      </w:r>
      <w:r w:rsidRPr="003A168F">
        <w:rPr>
          <w:rFonts w:hint="eastAsia"/>
          <w:u w:val="single"/>
        </w:rPr>
        <w:t xml:space="preserve">                       </w:t>
      </w:r>
    </w:p>
    <w:p w:rsidR="00DE4452" w:rsidRDefault="00DE4452" w:rsidP="003A168F">
      <w:pPr>
        <w:wordWrap w:val="0"/>
        <w:spacing w:after="100" w:line="360" w:lineRule="auto"/>
        <w:ind w:firstLine="480"/>
        <w:divId w:val="2044743062"/>
      </w:pPr>
      <w:r>
        <w:rPr>
          <w:rFonts w:hint="eastAsia"/>
        </w:rPr>
        <w:t>证件类型及编号：</w:t>
      </w:r>
      <w:r w:rsidRPr="003A168F">
        <w:rPr>
          <w:rFonts w:hint="eastAsia"/>
          <w:u w:val="single"/>
        </w:rPr>
        <w:t xml:space="preserve">                       </w:t>
      </w:r>
    </w:p>
    <w:p w:rsidR="00DE4452" w:rsidRDefault="00DE4452" w:rsidP="003A168F">
      <w:pPr>
        <w:wordWrap w:val="0"/>
        <w:spacing w:after="100" w:line="360" w:lineRule="auto"/>
        <w:ind w:firstLine="480"/>
        <w:divId w:val="2044743062"/>
      </w:pPr>
      <w:r>
        <w:rPr>
          <w:rFonts w:hint="eastAsia"/>
        </w:rPr>
        <w:t>住所：</w:t>
      </w:r>
      <w:r w:rsidRPr="003A168F">
        <w:rPr>
          <w:rFonts w:hint="eastAsia"/>
          <w:u w:val="single"/>
        </w:rPr>
        <w:t xml:space="preserve">                                 </w:t>
      </w:r>
    </w:p>
    <w:p w:rsidR="00DE4452" w:rsidRDefault="00DE4452" w:rsidP="003A168F">
      <w:pPr>
        <w:wordWrap w:val="0"/>
        <w:spacing w:afterLines="100" w:after="312" w:line="360" w:lineRule="auto"/>
        <w:ind w:firstLine="480"/>
        <w:divId w:val="2044743062"/>
      </w:pPr>
      <w:r>
        <w:rPr>
          <w:rFonts w:hint="eastAsia"/>
        </w:rPr>
        <w:t>联系方式：</w:t>
      </w:r>
      <w:r w:rsidRPr="003A168F">
        <w:rPr>
          <w:rFonts w:hint="eastAsia"/>
          <w:u w:val="single"/>
        </w:rPr>
        <w:t xml:space="preserve">                             </w:t>
      </w:r>
    </w:p>
    <w:p w:rsidR="00DE4452" w:rsidRDefault="00DE4452" w:rsidP="003A168F">
      <w:pPr>
        <w:wordWrap w:val="0"/>
        <w:spacing w:afterLines="100" w:after="312" w:line="360" w:lineRule="auto"/>
        <w:ind w:firstLine="480"/>
        <w:divId w:val="592976873"/>
      </w:pPr>
      <w:r>
        <w:rPr>
          <w:rFonts w:hint="eastAsia"/>
        </w:rPr>
        <w:t>甲乙双方本着互惠互利，共同受益的原则，经过友好协商，根据《中华人民共和国民法典》的有关规定，就钢琴租赁事宜，在互惠互利的基础上达成以下合同，并承诺共同遵守。</w:t>
      </w:r>
    </w:p>
    <w:p w:rsidR="00DE4452" w:rsidRPr="0065576C" w:rsidRDefault="00DE4452" w:rsidP="003A168F">
      <w:pPr>
        <w:wordWrap w:val="0"/>
        <w:spacing w:after="100" w:line="360" w:lineRule="auto"/>
        <w:ind w:firstLine="480"/>
        <w:outlineLvl w:val="0"/>
        <w:divId w:val="1435705905"/>
        <w:rPr>
          <w:b/>
        </w:rPr>
      </w:pPr>
      <w:r w:rsidRPr="00B0016A">
        <w:rPr>
          <w:rFonts w:hint="eastAsia"/>
          <w:b/>
        </w:rPr>
        <w:t>第一条</w:t>
      </w:r>
      <w:r w:rsidRPr="00B0016A">
        <w:rPr>
          <w:b/>
        </w:rPr>
        <w:t xml:space="preserve">  </w:t>
      </w:r>
      <w:r w:rsidRPr="00B0016A">
        <w:rPr>
          <w:rFonts w:hint="eastAsia"/>
          <w:b/>
        </w:rPr>
        <w:t>钢琴租赁实施流程</w:t>
      </w:r>
    </w:p>
    <w:p w:rsidR="00DE4452" w:rsidRDefault="00DE4452" w:rsidP="003A168F">
      <w:pPr>
        <w:wordWrap w:val="0"/>
        <w:spacing w:after="100" w:line="360" w:lineRule="auto"/>
        <w:ind w:firstLine="480"/>
        <w:divId w:val="1373579507"/>
      </w:pPr>
      <w:r>
        <w:rPr>
          <w:rFonts w:hint="eastAsia"/>
        </w:rPr>
        <w:t>1．乙方来甲方公司仓库、展示</w:t>
      </w:r>
      <w:proofErr w:type="gramStart"/>
      <w:r>
        <w:rPr>
          <w:rFonts w:hint="eastAsia"/>
        </w:rPr>
        <w:t>厅或者</w:t>
      </w:r>
      <w:proofErr w:type="gramEnd"/>
      <w:r>
        <w:rPr>
          <w:rFonts w:hint="eastAsia"/>
        </w:rPr>
        <w:t>钢琴目前所在地点选择要租赁的钢琴。</w:t>
      </w:r>
    </w:p>
    <w:p w:rsidR="00DE4452" w:rsidRDefault="00DE4452" w:rsidP="003A168F">
      <w:pPr>
        <w:wordWrap w:val="0"/>
        <w:spacing w:after="100" w:line="360" w:lineRule="auto"/>
        <w:ind w:firstLine="480"/>
        <w:divId w:val="406654931"/>
      </w:pPr>
      <w:r>
        <w:rPr>
          <w:rFonts w:hint="eastAsia"/>
        </w:rPr>
        <w:t>2．乙方应交付所租赁钢琴价值的押金。或者钢琴价值的</w:t>
      </w:r>
      <w:r w:rsidRPr="003A168F">
        <w:rPr>
          <w:rFonts w:hint="eastAsia"/>
          <w:u w:val="single"/>
        </w:rPr>
        <w:t xml:space="preserve">    </w:t>
      </w:r>
      <w:r>
        <w:rPr>
          <w:rFonts w:hint="eastAsia"/>
        </w:rPr>
        <w:t>％作为押金。</w:t>
      </w:r>
    </w:p>
    <w:p w:rsidR="00DE4452" w:rsidRDefault="00DE4452" w:rsidP="003A168F">
      <w:pPr>
        <w:wordWrap w:val="0"/>
        <w:spacing w:after="100" w:line="360" w:lineRule="auto"/>
        <w:ind w:firstLine="480"/>
        <w:divId w:val="460802437"/>
      </w:pPr>
      <w:r>
        <w:rPr>
          <w:rFonts w:hint="eastAsia"/>
        </w:rPr>
        <w:t>3．乙方支付租赁过程中钢琴搬运费用，免除钢琴调律费用以及非人为故意损坏的钢琴维修费用。</w:t>
      </w:r>
    </w:p>
    <w:p w:rsidR="00DE4452" w:rsidRDefault="00DE4452" w:rsidP="003A168F">
      <w:pPr>
        <w:wordWrap w:val="0"/>
        <w:spacing w:after="100" w:line="360" w:lineRule="auto"/>
        <w:ind w:firstLine="480"/>
        <w:divId w:val="543180771"/>
      </w:pPr>
      <w:r>
        <w:rPr>
          <w:rFonts w:hint="eastAsia"/>
        </w:rPr>
        <w:t>4．在钢琴租赁期间，因正常的钢琴定期维护，我公司有权对本次租赁的钢琴做返回保养，时间不超过</w:t>
      </w:r>
      <w:r w:rsidRPr="003A168F">
        <w:rPr>
          <w:rFonts w:hint="eastAsia"/>
          <w:u w:val="single"/>
        </w:rPr>
        <w:t xml:space="preserve">    </w:t>
      </w:r>
      <w:r>
        <w:rPr>
          <w:rFonts w:hint="eastAsia"/>
        </w:rPr>
        <w:t>天（年），此期间我公司不提供备用钢琴。乙方无须支付任何维修费用。</w:t>
      </w:r>
    </w:p>
    <w:p w:rsidR="00DE4452" w:rsidRDefault="00DE4452" w:rsidP="003A168F">
      <w:pPr>
        <w:wordWrap w:val="0"/>
        <w:spacing w:after="100" w:line="360" w:lineRule="auto"/>
        <w:ind w:firstLine="480"/>
        <w:divId w:val="1874882965"/>
      </w:pPr>
      <w:r>
        <w:rPr>
          <w:rFonts w:hint="eastAsia"/>
        </w:rPr>
        <w:t>5．签约期已满，乙方未按时退租，则视为自动延期租用，延期租用终止日期不满一个月按一个月费用收取。</w:t>
      </w:r>
    </w:p>
    <w:p w:rsidR="00DE4452" w:rsidRDefault="00DE4452" w:rsidP="003A168F">
      <w:pPr>
        <w:wordWrap w:val="0"/>
        <w:spacing w:after="100" w:line="360" w:lineRule="auto"/>
        <w:ind w:firstLine="480"/>
        <w:divId w:val="2083024478"/>
      </w:pPr>
      <w:r>
        <w:rPr>
          <w:rFonts w:hint="eastAsia"/>
        </w:rPr>
        <w:t>6．签约期未满，客户</w:t>
      </w:r>
      <w:proofErr w:type="gramStart"/>
      <w:r>
        <w:rPr>
          <w:rFonts w:hint="eastAsia"/>
        </w:rPr>
        <w:t>若要求退租</w:t>
      </w:r>
      <w:proofErr w:type="gramEnd"/>
      <w:r>
        <w:rPr>
          <w:rFonts w:hint="eastAsia"/>
        </w:rPr>
        <w:t>，甲方将按照签约时间收取租金费用。</w:t>
      </w:r>
    </w:p>
    <w:p w:rsidR="00DE4452" w:rsidRDefault="00DE4452" w:rsidP="003A168F">
      <w:pPr>
        <w:wordWrap w:val="0"/>
        <w:spacing w:after="100" w:line="360" w:lineRule="auto"/>
        <w:ind w:firstLine="480"/>
        <w:divId w:val="782769417"/>
      </w:pPr>
      <w:r>
        <w:rPr>
          <w:rFonts w:hint="eastAsia"/>
        </w:rPr>
        <w:lastRenderedPageBreak/>
        <w:t>7．签约期满。甲方在钢琴搬回前退还扣除钢琴租赁费用的其他全部款项。</w:t>
      </w:r>
    </w:p>
    <w:p w:rsidR="00DE4452" w:rsidRPr="0065576C" w:rsidRDefault="00DE4452" w:rsidP="003A168F">
      <w:pPr>
        <w:wordWrap w:val="0"/>
        <w:spacing w:after="100" w:line="360" w:lineRule="auto"/>
        <w:ind w:firstLine="480"/>
        <w:outlineLvl w:val="0"/>
        <w:divId w:val="1970891579"/>
        <w:rPr>
          <w:b/>
        </w:rPr>
      </w:pPr>
      <w:r w:rsidRPr="00B0016A">
        <w:rPr>
          <w:rFonts w:hint="eastAsia"/>
          <w:b/>
        </w:rPr>
        <w:t>第二条</w:t>
      </w:r>
      <w:r w:rsidRPr="00B0016A">
        <w:rPr>
          <w:b/>
        </w:rPr>
        <w:t xml:space="preserve">  </w:t>
      </w:r>
      <w:r w:rsidRPr="00B0016A">
        <w:rPr>
          <w:rFonts w:hint="eastAsia"/>
          <w:b/>
        </w:rPr>
        <w:t>甲方的权利和义务</w:t>
      </w:r>
    </w:p>
    <w:p w:rsidR="00DE4452" w:rsidRDefault="00DE4452" w:rsidP="003A168F">
      <w:pPr>
        <w:wordWrap w:val="0"/>
        <w:spacing w:after="100" w:line="360" w:lineRule="auto"/>
        <w:ind w:firstLine="480"/>
        <w:divId w:val="1835412843"/>
      </w:pPr>
      <w:r>
        <w:rPr>
          <w:rFonts w:hint="eastAsia"/>
        </w:rPr>
        <w:t>1．甲方在双方签约后</w:t>
      </w:r>
      <w:ins w:id="1" w:author="AURORA" w:date="2018-05-18T15:29:00Z">
        <w:r>
          <w:rPr>
            <w:rFonts w:hint="eastAsia"/>
            <w:u w:val="single"/>
          </w:rPr>
          <w:t xml:space="preserve">   </w:t>
        </w:r>
      </w:ins>
      <w:proofErr w:type="gramStart"/>
      <w:ins w:id="2" w:author="AURORA" w:date="2018-05-18T15:30:00Z">
        <w:r>
          <w:rPr>
            <w:rFonts w:hint="eastAsia"/>
          </w:rPr>
          <w:t>个</w:t>
        </w:r>
      </w:ins>
      <w:proofErr w:type="gramEnd"/>
      <w:del w:id="3" w:author="AURORA" w:date="2018-05-18T15:29:00Z">
        <w:r w:rsidDel="0091738C">
          <w:rPr>
            <w:rFonts w:hint="eastAsia"/>
          </w:rPr>
          <w:delText>2</w:delText>
        </w:r>
      </w:del>
      <w:r>
        <w:rPr>
          <w:rFonts w:hint="eastAsia"/>
        </w:rPr>
        <w:t>工作日内为乙方提供所租赁的服务内容(见附件，附件略)至服务期满为止。</w:t>
      </w:r>
    </w:p>
    <w:p w:rsidR="00DE4452" w:rsidRDefault="00DE4452" w:rsidP="003A168F">
      <w:pPr>
        <w:wordWrap w:val="0"/>
        <w:spacing w:after="100" w:line="360" w:lineRule="auto"/>
        <w:ind w:firstLine="480"/>
        <w:divId w:val="1920097436"/>
      </w:pPr>
      <w:r>
        <w:rPr>
          <w:rFonts w:hint="eastAsia"/>
        </w:rPr>
        <w:t>2．甲方应该尽本公司之所有技术能力(包括物流运输，维修，调试等)，为乙方提供专业服务。</w:t>
      </w:r>
    </w:p>
    <w:p w:rsidR="00DE4452" w:rsidRDefault="00DE4452" w:rsidP="003A168F">
      <w:pPr>
        <w:wordWrap w:val="0"/>
        <w:spacing w:after="100" w:line="360" w:lineRule="auto"/>
        <w:ind w:firstLine="480"/>
        <w:divId w:val="1744254911"/>
      </w:pPr>
      <w:r>
        <w:rPr>
          <w:rFonts w:hint="eastAsia"/>
        </w:rPr>
        <w:t>3．甲方有义务解答乙方关于本行业内产品与服务的专业知识咨询与质疑。</w:t>
      </w:r>
    </w:p>
    <w:p w:rsidR="00DE4452" w:rsidRPr="0065576C" w:rsidRDefault="00DE4452" w:rsidP="003A168F">
      <w:pPr>
        <w:wordWrap w:val="0"/>
        <w:spacing w:after="100" w:line="360" w:lineRule="auto"/>
        <w:ind w:firstLine="480"/>
        <w:outlineLvl w:val="0"/>
        <w:divId w:val="596065613"/>
        <w:rPr>
          <w:b/>
        </w:rPr>
      </w:pPr>
      <w:r w:rsidRPr="00B0016A">
        <w:rPr>
          <w:rFonts w:hint="eastAsia"/>
          <w:b/>
        </w:rPr>
        <w:t>第三条</w:t>
      </w:r>
      <w:r w:rsidRPr="00B0016A">
        <w:rPr>
          <w:b/>
        </w:rPr>
        <w:t xml:space="preserve">  </w:t>
      </w:r>
      <w:r w:rsidRPr="00B0016A">
        <w:rPr>
          <w:rFonts w:hint="eastAsia"/>
          <w:b/>
        </w:rPr>
        <w:t>乙方的权利和义务</w:t>
      </w:r>
    </w:p>
    <w:p w:rsidR="00DE4452" w:rsidRDefault="00DE4452" w:rsidP="003A168F">
      <w:pPr>
        <w:wordWrap w:val="0"/>
        <w:spacing w:after="100" w:line="360" w:lineRule="auto"/>
        <w:ind w:firstLine="480"/>
        <w:divId w:val="1233388079"/>
      </w:pPr>
      <w:r>
        <w:rPr>
          <w:rFonts w:hint="eastAsia"/>
        </w:rPr>
        <w:t>1．乙方有权利在甲方技术人员失职(由</w:t>
      </w:r>
      <w:r w:rsidRPr="003A168F">
        <w:rPr>
          <w:rFonts w:hint="eastAsia"/>
          <w:u w:val="single"/>
        </w:rPr>
        <w:t xml:space="preserve">    </w:t>
      </w:r>
      <w:r>
        <w:rPr>
          <w:rFonts w:hint="eastAsia"/>
        </w:rPr>
        <w:t>市工商行政管理部门和</w:t>
      </w:r>
      <w:r w:rsidRPr="003A168F">
        <w:rPr>
          <w:rFonts w:hint="eastAsia"/>
          <w:u w:val="single"/>
        </w:rPr>
        <w:t xml:space="preserve">    </w:t>
      </w:r>
      <w:r>
        <w:rPr>
          <w:rFonts w:hint="eastAsia"/>
        </w:rPr>
        <w:t>市乐器协会判定)情况下提出终止本合同。</w:t>
      </w:r>
    </w:p>
    <w:p w:rsidR="00DE4452" w:rsidRDefault="00DE4452" w:rsidP="003A168F">
      <w:pPr>
        <w:wordWrap w:val="0"/>
        <w:spacing w:after="100" w:line="360" w:lineRule="auto"/>
        <w:ind w:firstLine="480"/>
        <w:divId w:val="1441224311"/>
      </w:pPr>
      <w:r>
        <w:rPr>
          <w:rFonts w:hint="eastAsia"/>
        </w:rPr>
        <w:t>2．乙方有权利咨询</w:t>
      </w:r>
      <w:proofErr w:type="gramStart"/>
      <w:r>
        <w:rPr>
          <w:rFonts w:hint="eastAsia"/>
        </w:rPr>
        <w:t>本服务</w:t>
      </w:r>
      <w:proofErr w:type="gramEnd"/>
      <w:r>
        <w:rPr>
          <w:rFonts w:hint="eastAsia"/>
        </w:rPr>
        <w:t>的详细情况甚至最为专业的技术。</w:t>
      </w:r>
    </w:p>
    <w:p w:rsidR="00DE4452" w:rsidRDefault="00DE4452" w:rsidP="003A168F">
      <w:pPr>
        <w:wordWrap w:val="0"/>
        <w:spacing w:after="100" w:line="360" w:lineRule="auto"/>
        <w:ind w:firstLine="480"/>
        <w:divId w:val="822044351"/>
      </w:pPr>
      <w:r>
        <w:rPr>
          <w:rFonts w:hint="eastAsia"/>
        </w:rPr>
        <w:t>3．乙方有义务保护甲方所提供的租赁设备不受人为故意损坏。</w:t>
      </w:r>
    </w:p>
    <w:p w:rsidR="00DE4452" w:rsidRDefault="00DE4452" w:rsidP="003A168F">
      <w:pPr>
        <w:wordWrap w:val="0"/>
        <w:spacing w:after="100" w:line="360" w:lineRule="auto"/>
        <w:ind w:firstLine="480"/>
        <w:divId w:val="1217738587"/>
      </w:pPr>
      <w:r>
        <w:rPr>
          <w:rFonts w:hint="eastAsia"/>
        </w:rPr>
        <w:t>4．乙方有义务为甲方的服务实施提供合理便利(如照明，电力，电梯，楼道畅通等)。</w:t>
      </w:r>
    </w:p>
    <w:p w:rsidR="00DE4452" w:rsidRPr="0065576C" w:rsidRDefault="00DE4452" w:rsidP="003A168F">
      <w:pPr>
        <w:wordWrap w:val="0"/>
        <w:spacing w:after="100" w:line="360" w:lineRule="auto"/>
        <w:ind w:firstLine="480"/>
        <w:outlineLvl w:val="0"/>
        <w:divId w:val="751197107"/>
        <w:rPr>
          <w:b/>
        </w:rPr>
      </w:pPr>
      <w:r w:rsidRPr="00B0016A">
        <w:rPr>
          <w:rFonts w:hint="eastAsia"/>
          <w:b/>
        </w:rPr>
        <w:t>第四条</w:t>
      </w:r>
      <w:r w:rsidRPr="00B0016A">
        <w:rPr>
          <w:b/>
        </w:rPr>
        <w:t xml:space="preserve">  </w:t>
      </w:r>
      <w:r w:rsidRPr="00B0016A">
        <w:rPr>
          <w:rFonts w:hint="eastAsia"/>
          <w:b/>
        </w:rPr>
        <w:t>支付</w:t>
      </w:r>
      <w:r w:rsidRPr="00B0016A">
        <w:rPr>
          <w:b/>
        </w:rPr>
        <w:t xml:space="preserve"> </w:t>
      </w:r>
    </w:p>
    <w:p w:rsidR="00DE4452" w:rsidRDefault="00DE4452" w:rsidP="003A168F">
      <w:pPr>
        <w:wordWrap w:val="0"/>
        <w:spacing w:after="100" w:line="360" w:lineRule="auto"/>
        <w:ind w:firstLine="480"/>
        <w:divId w:val="156263763"/>
      </w:pPr>
      <w:r>
        <w:rPr>
          <w:rFonts w:hint="eastAsia"/>
        </w:rPr>
        <w:t>甲方向乙方提供本次服务标的</w:t>
      </w:r>
      <w:r w:rsidRPr="003A168F">
        <w:rPr>
          <w:rFonts w:hint="eastAsia"/>
          <w:u w:val="single"/>
        </w:rPr>
        <w:t xml:space="preserve">    </w:t>
      </w:r>
      <w:r>
        <w:rPr>
          <w:rFonts w:hint="eastAsia"/>
          <w:u w:val="single"/>
        </w:rPr>
        <w:t xml:space="preserve">           </w:t>
      </w:r>
      <w:r w:rsidRPr="003A168F">
        <w:rPr>
          <w:rFonts w:hint="eastAsia"/>
          <w:u w:val="single"/>
        </w:rPr>
        <w:t xml:space="preserve">  </w:t>
      </w:r>
      <w:r>
        <w:rPr>
          <w:rFonts w:hint="eastAsia"/>
        </w:rPr>
        <w:t>，从</w:t>
      </w:r>
      <w:r w:rsidRPr="003A168F">
        <w:rPr>
          <w:rFonts w:hint="eastAsia"/>
          <w:u w:val="single"/>
        </w:rPr>
        <w:t xml:space="preserve">    </w:t>
      </w:r>
      <w:r w:rsidRPr="003A168F">
        <w:rPr>
          <w:rFonts w:hint="eastAsia"/>
        </w:rPr>
        <w:t>年</w:t>
      </w:r>
      <w:r w:rsidRPr="003A168F">
        <w:rPr>
          <w:rFonts w:hint="eastAsia"/>
          <w:u w:val="single"/>
        </w:rPr>
        <w:t xml:space="preserve">    </w:t>
      </w:r>
      <w:r w:rsidRPr="003A168F">
        <w:rPr>
          <w:rFonts w:hint="eastAsia"/>
        </w:rPr>
        <w:t>月</w:t>
      </w:r>
      <w:r w:rsidRPr="003A168F">
        <w:rPr>
          <w:rFonts w:hint="eastAsia"/>
          <w:u w:val="single"/>
        </w:rPr>
        <w:t xml:space="preserve">    </w:t>
      </w:r>
      <w:r>
        <w:rPr>
          <w:rFonts w:hint="eastAsia"/>
        </w:rPr>
        <w:t>日</w:t>
      </w:r>
      <w:r w:rsidRPr="003A168F">
        <w:rPr>
          <w:rFonts w:hint="eastAsia"/>
          <w:u w:val="single"/>
        </w:rPr>
        <w:t xml:space="preserve">    </w:t>
      </w:r>
      <w:r w:rsidRPr="003A168F">
        <w:rPr>
          <w:rFonts w:hint="eastAsia"/>
        </w:rPr>
        <w:t>时至</w:t>
      </w:r>
      <w:r w:rsidRPr="003A168F">
        <w:rPr>
          <w:rFonts w:hint="eastAsia"/>
          <w:u w:val="single"/>
        </w:rPr>
        <w:t xml:space="preserve">    </w:t>
      </w:r>
      <w:r w:rsidRPr="003A168F">
        <w:rPr>
          <w:rFonts w:hint="eastAsia"/>
        </w:rPr>
        <w:t>年</w:t>
      </w:r>
      <w:r w:rsidRPr="003A168F">
        <w:rPr>
          <w:rFonts w:hint="eastAsia"/>
          <w:u w:val="single"/>
        </w:rPr>
        <w:t xml:space="preserve">    </w:t>
      </w:r>
      <w:r w:rsidRPr="003A168F">
        <w:rPr>
          <w:rFonts w:hint="eastAsia"/>
        </w:rPr>
        <w:t>月</w:t>
      </w:r>
      <w:r w:rsidRPr="003A168F">
        <w:rPr>
          <w:rFonts w:hint="eastAsia"/>
          <w:u w:val="single"/>
        </w:rPr>
        <w:t xml:space="preserve">    </w:t>
      </w:r>
      <w:r w:rsidRPr="003A168F">
        <w:rPr>
          <w:rFonts w:hint="eastAsia"/>
        </w:rPr>
        <w:t>日</w:t>
      </w:r>
      <w:r w:rsidRPr="003A168F">
        <w:rPr>
          <w:rFonts w:hint="eastAsia"/>
          <w:u w:val="single"/>
        </w:rPr>
        <w:t xml:space="preserve">    </w:t>
      </w:r>
      <w:r>
        <w:rPr>
          <w:rFonts w:hint="eastAsia"/>
        </w:rPr>
        <w:t>时为止，共计</w:t>
      </w:r>
      <w:r w:rsidRPr="003A168F">
        <w:rPr>
          <w:rFonts w:hint="eastAsia"/>
          <w:u w:val="single"/>
        </w:rPr>
        <w:t xml:space="preserve">    </w:t>
      </w:r>
      <w:r>
        <w:rPr>
          <w:rFonts w:hint="eastAsia"/>
        </w:rPr>
        <w:t>月。乙方在签约同时支付甲方钢琴押金共计人民币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元整），钢琴租金共计人民币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元整），每月租金人民币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元整），往返运输费人民币</w:t>
      </w:r>
      <w:r w:rsidRPr="003A168F">
        <w:rPr>
          <w:rFonts w:hint="eastAsia"/>
          <w:u w:val="single"/>
        </w:rPr>
        <w:t xml:space="preserve">        </w:t>
      </w:r>
      <w:r>
        <w:rPr>
          <w:rFonts w:hint="eastAsia"/>
        </w:rPr>
        <w:t>元（大写</w:t>
      </w:r>
      <w:r w:rsidRPr="003A168F">
        <w:rPr>
          <w:rFonts w:hint="eastAsia"/>
        </w:rPr>
        <w:t>：</w:t>
      </w:r>
      <w:r w:rsidRPr="003A168F">
        <w:rPr>
          <w:rFonts w:hint="eastAsia"/>
          <w:u w:val="single"/>
        </w:rPr>
        <w:t xml:space="preserve">                </w:t>
      </w:r>
      <w:r>
        <w:rPr>
          <w:rFonts w:hint="eastAsia"/>
        </w:rPr>
        <w:t>元整），维修费人民币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元整）等。租赁结束时共退回钢琴租赁押金人民币</w:t>
      </w:r>
      <w:r w:rsidRPr="003A168F">
        <w:rPr>
          <w:rFonts w:hint="eastAsia"/>
          <w:u w:val="single"/>
        </w:rPr>
        <w:t xml:space="preserve">          </w:t>
      </w:r>
      <w:r>
        <w:rPr>
          <w:rFonts w:hint="eastAsia"/>
        </w:rPr>
        <w:t>元（大写：</w:t>
      </w:r>
      <w:r w:rsidRPr="003A168F">
        <w:rPr>
          <w:rFonts w:hint="eastAsia"/>
          <w:u w:val="single"/>
        </w:rPr>
        <w:t xml:space="preserve">                </w:t>
      </w:r>
      <w:r>
        <w:rPr>
          <w:rFonts w:hint="eastAsia"/>
        </w:rPr>
        <w:t>元整）。(未尽事宜见双方签字的手写附件，附件略)。</w:t>
      </w:r>
    </w:p>
    <w:p w:rsidR="00DE4452" w:rsidRPr="0065576C" w:rsidRDefault="00DE4452" w:rsidP="003A168F">
      <w:pPr>
        <w:wordWrap w:val="0"/>
        <w:spacing w:after="100" w:line="360" w:lineRule="auto"/>
        <w:ind w:firstLine="480"/>
        <w:outlineLvl w:val="0"/>
        <w:divId w:val="1203786783"/>
        <w:rPr>
          <w:b/>
        </w:rPr>
      </w:pPr>
      <w:r w:rsidRPr="00B0016A">
        <w:rPr>
          <w:rFonts w:hint="eastAsia"/>
          <w:b/>
        </w:rPr>
        <w:t>第五条</w:t>
      </w:r>
      <w:r w:rsidRPr="00B0016A">
        <w:rPr>
          <w:b/>
        </w:rPr>
        <w:t xml:space="preserve">  </w:t>
      </w:r>
      <w:r w:rsidRPr="00B0016A">
        <w:rPr>
          <w:rFonts w:hint="eastAsia"/>
          <w:b/>
        </w:rPr>
        <w:t>违约责任</w:t>
      </w:r>
    </w:p>
    <w:p w:rsidR="00DE4452" w:rsidRDefault="00DE4452" w:rsidP="003A168F">
      <w:pPr>
        <w:wordWrap w:val="0"/>
        <w:spacing w:after="100" w:line="360" w:lineRule="auto"/>
        <w:ind w:firstLine="480"/>
        <w:divId w:val="1391686898"/>
      </w:pPr>
      <w:r>
        <w:rPr>
          <w:rFonts w:hint="eastAsia"/>
        </w:rPr>
        <w:t>本合同生效后各方应严格按合同的约定履行自己的义务，如果本合同任何一方违反本合同及有关法律法规的规定导致本合同未获履行和未获完全履行，违约方应承担由此引起的全部责任。</w:t>
      </w:r>
    </w:p>
    <w:p w:rsidR="00DE4452" w:rsidRPr="0065576C" w:rsidRDefault="00DE4452" w:rsidP="003A168F">
      <w:pPr>
        <w:wordWrap w:val="0"/>
        <w:spacing w:after="100" w:line="360" w:lineRule="auto"/>
        <w:ind w:firstLine="480"/>
        <w:outlineLvl w:val="0"/>
        <w:divId w:val="43917540"/>
        <w:rPr>
          <w:b/>
          <w:color w:val="000000" w:themeColor="text1"/>
        </w:rPr>
      </w:pPr>
      <w:r w:rsidRPr="00B0016A">
        <w:rPr>
          <w:rFonts w:hint="eastAsia"/>
          <w:b/>
          <w:color w:val="000000" w:themeColor="text1"/>
        </w:rPr>
        <w:t>第六条</w:t>
      </w:r>
      <w:r w:rsidRPr="00B0016A">
        <w:rPr>
          <w:b/>
          <w:color w:val="000000" w:themeColor="text1"/>
        </w:rPr>
        <w:t xml:space="preserve">  </w:t>
      </w:r>
      <w:r w:rsidRPr="00B0016A">
        <w:rPr>
          <w:rFonts w:hint="eastAsia"/>
          <w:b/>
          <w:color w:val="000000" w:themeColor="text1"/>
        </w:rPr>
        <w:t>保密</w:t>
      </w:r>
    </w:p>
    <w:p w:rsidR="00DE4452" w:rsidRDefault="00DE4452" w:rsidP="003A168F">
      <w:pPr>
        <w:wordWrap w:val="0"/>
        <w:spacing w:after="100" w:line="360" w:lineRule="auto"/>
        <w:ind w:firstLine="480"/>
        <w:divId w:val="1697922005"/>
      </w:pPr>
      <w:r>
        <w:rPr>
          <w:rFonts w:hint="eastAsia"/>
        </w:rPr>
        <w:lastRenderedPageBreak/>
        <w:t>一方对因钢琴租赁而获知的另一方的商业机密负有保密义务，不得向有关</w:t>
      </w:r>
      <w:proofErr w:type="gramStart"/>
      <w:r>
        <w:rPr>
          <w:rFonts w:hint="eastAsia"/>
        </w:rPr>
        <w:t>其他第三</w:t>
      </w:r>
      <w:proofErr w:type="gramEnd"/>
      <w:r>
        <w:rPr>
          <w:rFonts w:hint="eastAsia"/>
        </w:rPr>
        <w:t>方泄露，但中国现行法律、法规另有规定的或经另一方书面同意的除外。</w:t>
      </w:r>
    </w:p>
    <w:p w:rsidR="00DE4452" w:rsidRPr="0065576C" w:rsidRDefault="00DE4452" w:rsidP="003A168F">
      <w:pPr>
        <w:wordWrap w:val="0"/>
        <w:spacing w:after="100" w:line="360" w:lineRule="auto"/>
        <w:ind w:firstLine="480"/>
        <w:outlineLvl w:val="0"/>
        <w:divId w:val="2140756694"/>
        <w:rPr>
          <w:b/>
        </w:rPr>
      </w:pPr>
      <w:r w:rsidRPr="00B0016A">
        <w:rPr>
          <w:rFonts w:hint="eastAsia"/>
          <w:b/>
        </w:rPr>
        <w:t>第七条</w:t>
      </w:r>
      <w:r w:rsidRPr="00B0016A">
        <w:rPr>
          <w:b/>
        </w:rPr>
        <w:t xml:space="preserve">  </w:t>
      </w:r>
      <w:r w:rsidRPr="00B0016A">
        <w:rPr>
          <w:rFonts w:hint="eastAsia"/>
          <w:b/>
        </w:rPr>
        <w:t>补充与变更</w:t>
      </w:r>
    </w:p>
    <w:p w:rsidR="00DE4452" w:rsidRDefault="00DE4452" w:rsidP="003A168F">
      <w:pPr>
        <w:wordWrap w:val="0"/>
        <w:spacing w:after="100" w:line="360" w:lineRule="auto"/>
        <w:ind w:firstLine="480"/>
        <w:divId w:val="1734041549"/>
      </w:pPr>
      <w:r>
        <w:rPr>
          <w:rFonts w:hint="eastAsia"/>
        </w:rPr>
        <w:t>本合同可根据各方意见进行书面修改或补充，由此形成的补充合同，与合同具有相同法律效力。</w:t>
      </w:r>
    </w:p>
    <w:p w:rsidR="00DE4452" w:rsidRPr="0065576C" w:rsidRDefault="00DE4452" w:rsidP="003A168F">
      <w:pPr>
        <w:wordWrap w:val="0"/>
        <w:spacing w:after="100" w:line="360" w:lineRule="auto"/>
        <w:ind w:firstLine="480"/>
        <w:outlineLvl w:val="0"/>
        <w:divId w:val="1303923773"/>
        <w:rPr>
          <w:b/>
        </w:rPr>
      </w:pPr>
      <w:r w:rsidRPr="00B0016A">
        <w:rPr>
          <w:rFonts w:hint="eastAsia"/>
          <w:b/>
        </w:rPr>
        <w:t>第八条</w:t>
      </w:r>
      <w:r w:rsidRPr="00B0016A">
        <w:rPr>
          <w:b/>
        </w:rPr>
        <w:t xml:space="preserve">  </w:t>
      </w:r>
      <w:r w:rsidRPr="00B0016A">
        <w:rPr>
          <w:rFonts w:hint="eastAsia"/>
          <w:b/>
        </w:rPr>
        <w:t>不可抗力</w:t>
      </w:r>
    </w:p>
    <w:p w:rsidR="00DE4452" w:rsidRDefault="00DE4452" w:rsidP="003A168F">
      <w:pPr>
        <w:wordWrap w:val="0"/>
        <w:spacing w:after="100" w:line="360" w:lineRule="auto"/>
        <w:ind w:firstLine="480"/>
        <w:divId w:val="1579247229"/>
      </w:pPr>
      <w:r>
        <w:rPr>
          <w:rFonts w:hint="eastAsia"/>
        </w:rPr>
        <w:t>任何一方因有不可抗力致使全部或部分不能履行本合同或迟延履行本合同，应自不可抗力事件发生之日起三日内，将事件情况以书面形式通知另一方，并自事件发生之日起三十日内，向另一方提交导致其全部或部分不能履行或迟延履行的证明。</w:t>
      </w:r>
    </w:p>
    <w:p w:rsidR="00DE4452" w:rsidRPr="0065576C" w:rsidRDefault="00DE4452" w:rsidP="003A168F">
      <w:pPr>
        <w:wordWrap w:val="0"/>
        <w:spacing w:after="100" w:line="360" w:lineRule="auto"/>
        <w:ind w:firstLine="480"/>
        <w:outlineLvl w:val="0"/>
        <w:divId w:val="1994025546"/>
        <w:rPr>
          <w:b/>
          <w:color w:val="000000" w:themeColor="text1"/>
        </w:rPr>
      </w:pPr>
      <w:r w:rsidRPr="00B0016A">
        <w:rPr>
          <w:rFonts w:hint="eastAsia"/>
          <w:b/>
          <w:color w:val="000000" w:themeColor="text1"/>
        </w:rPr>
        <w:t>第九条</w:t>
      </w:r>
      <w:r w:rsidRPr="00B0016A">
        <w:rPr>
          <w:b/>
          <w:color w:val="000000" w:themeColor="text1"/>
        </w:rPr>
        <w:t xml:space="preserve">  </w:t>
      </w:r>
      <w:r w:rsidRPr="00B0016A">
        <w:rPr>
          <w:rFonts w:hint="eastAsia"/>
          <w:b/>
          <w:color w:val="000000" w:themeColor="text1"/>
        </w:rPr>
        <w:t>争议的解决</w:t>
      </w:r>
    </w:p>
    <w:p w:rsidR="00DE4452" w:rsidRDefault="00DE4452" w:rsidP="003A168F">
      <w:pPr>
        <w:wordWrap w:val="0"/>
        <w:spacing w:after="100" w:line="360" w:lineRule="auto"/>
        <w:ind w:firstLine="480"/>
        <w:divId w:val="1338195231"/>
      </w:pPr>
      <w:r>
        <w:rPr>
          <w:rFonts w:hint="eastAsia"/>
        </w:rPr>
        <w:t>1．本合同书适用中华人民共和国有关法律，受中华人民共和国法律管辖。</w:t>
      </w:r>
    </w:p>
    <w:p w:rsidR="00DE4452" w:rsidRDefault="00DE4452" w:rsidP="003A168F">
      <w:pPr>
        <w:wordWrap w:val="0"/>
        <w:spacing w:after="100" w:line="360" w:lineRule="auto"/>
        <w:ind w:firstLine="480"/>
        <w:divId w:val="1884167954"/>
      </w:pPr>
      <w:r>
        <w:rPr>
          <w:rFonts w:hint="eastAsia"/>
        </w:rPr>
        <w:t>2．本合同各方当事人对本合同有关条款的解释或履行发生争议时，应通过友好协商的方式予以解决。双方约定，凡因本合同发生的一切争议，当和解或调解不成时，选择下列第</w:t>
      </w:r>
      <w:r w:rsidRPr="003A168F">
        <w:rPr>
          <w:rFonts w:hint="eastAsia"/>
          <w:u w:val="single"/>
        </w:rPr>
        <w:t xml:space="preserve">    </w:t>
      </w:r>
      <w:r>
        <w:rPr>
          <w:rFonts w:hint="eastAsia"/>
        </w:rPr>
        <w:t>种方式解决（只可选一种）：</w:t>
      </w:r>
    </w:p>
    <w:p w:rsidR="00DE4452" w:rsidRDefault="00DE4452" w:rsidP="003A168F">
      <w:pPr>
        <w:wordWrap w:val="0"/>
        <w:spacing w:after="100" w:line="360" w:lineRule="auto"/>
        <w:ind w:firstLine="480"/>
        <w:divId w:val="423649153"/>
      </w:pPr>
      <w:r>
        <w:rPr>
          <w:rFonts w:hint="eastAsia"/>
        </w:rPr>
        <w:t>（1）将争议提交</w:t>
      </w:r>
      <w:r w:rsidRPr="003A168F">
        <w:rPr>
          <w:rFonts w:hint="eastAsia"/>
          <w:u w:val="single"/>
        </w:rPr>
        <w:t xml:space="preserve">        </w:t>
      </w:r>
      <w:r>
        <w:rPr>
          <w:rFonts w:hint="eastAsia"/>
        </w:rPr>
        <w:t>仲裁委员会仲裁；</w:t>
      </w:r>
    </w:p>
    <w:p w:rsidR="00DE4452" w:rsidRDefault="00DE4452" w:rsidP="003A168F">
      <w:pPr>
        <w:wordWrap w:val="0"/>
        <w:spacing w:after="100" w:line="360" w:lineRule="auto"/>
        <w:ind w:firstLine="480"/>
        <w:divId w:val="97261055"/>
      </w:pPr>
      <w:r>
        <w:rPr>
          <w:rFonts w:hint="eastAsia"/>
        </w:rPr>
        <w:t>（2）依法向</w:t>
      </w:r>
      <w:r w:rsidRPr="003A168F">
        <w:rPr>
          <w:rFonts w:hint="eastAsia"/>
          <w:u w:val="single"/>
        </w:rPr>
        <w:t xml:space="preserve">          </w:t>
      </w:r>
      <w:r>
        <w:rPr>
          <w:rFonts w:hint="eastAsia"/>
        </w:rPr>
        <w:t>人民法院提起诉讼。</w:t>
      </w:r>
    </w:p>
    <w:p w:rsidR="00DE4452" w:rsidRPr="0065576C" w:rsidRDefault="00DE4452" w:rsidP="003A168F">
      <w:pPr>
        <w:wordWrap w:val="0"/>
        <w:spacing w:after="100" w:line="360" w:lineRule="auto"/>
        <w:ind w:firstLine="480"/>
        <w:outlineLvl w:val="0"/>
        <w:divId w:val="1492335503"/>
        <w:rPr>
          <w:b/>
        </w:rPr>
      </w:pPr>
      <w:r w:rsidRPr="00B0016A">
        <w:rPr>
          <w:rFonts w:hint="eastAsia"/>
          <w:b/>
        </w:rPr>
        <w:t>第十条</w:t>
      </w:r>
      <w:r w:rsidRPr="00B0016A">
        <w:rPr>
          <w:b/>
        </w:rPr>
        <w:t xml:space="preserve">  </w:t>
      </w:r>
      <w:r w:rsidRPr="00B0016A">
        <w:rPr>
          <w:rFonts w:hint="eastAsia"/>
          <w:b/>
        </w:rPr>
        <w:t>权利的保留</w:t>
      </w:r>
    </w:p>
    <w:p w:rsidR="00DE4452" w:rsidRDefault="00DE4452" w:rsidP="003A168F">
      <w:pPr>
        <w:wordWrap w:val="0"/>
        <w:spacing w:after="100" w:line="360" w:lineRule="auto"/>
        <w:ind w:firstLine="480"/>
        <w:divId w:val="120733681"/>
      </w:pPr>
      <w:r>
        <w:rPr>
          <w:rFonts w:hint="eastAsia"/>
        </w:rPr>
        <w:t>任何一方没有行使其权利或没有就对方的违约行为采取任何行动，不应被视为对权利的放弃或对追究违约责任的放弃。任何一方放弃针对对方的任何权利或放弃追究对方的任何责任，不应视为放弃对对方任何其他权利或任何其他责任的追究。所有放弃应书面做出。</w:t>
      </w:r>
    </w:p>
    <w:p w:rsidR="00DE4452" w:rsidRPr="0065576C" w:rsidRDefault="00DE4452" w:rsidP="003A168F">
      <w:pPr>
        <w:wordWrap w:val="0"/>
        <w:spacing w:after="100" w:line="360" w:lineRule="auto"/>
        <w:ind w:firstLine="480"/>
        <w:outlineLvl w:val="0"/>
        <w:divId w:val="458960646"/>
        <w:rPr>
          <w:b/>
        </w:rPr>
      </w:pPr>
      <w:r w:rsidRPr="00B0016A">
        <w:rPr>
          <w:rFonts w:hint="eastAsia"/>
          <w:b/>
        </w:rPr>
        <w:t>第十一条</w:t>
      </w:r>
      <w:r w:rsidRPr="00B0016A">
        <w:rPr>
          <w:b/>
        </w:rPr>
        <w:t xml:space="preserve">  </w:t>
      </w:r>
      <w:ins w:id="4" w:author="AURORA" w:date="2018-05-18T15:30:00Z">
        <w:r>
          <w:rPr>
            <w:rFonts w:hint="eastAsia"/>
            <w:b/>
          </w:rPr>
          <w:t>法律适用</w:t>
        </w:r>
      </w:ins>
      <w:del w:id="5" w:author="AURORA" w:date="2018-05-18T15:30:00Z">
        <w:r w:rsidRPr="00B0016A" w:rsidDel="0091738C">
          <w:rPr>
            <w:rFonts w:hint="eastAsia"/>
            <w:b/>
          </w:rPr>
          <w:delText>后继立法</w:delText>
        </w:r>
      </w:del>
    </w:p>
    <w:p w:rsidR="00DE4452" w:rsidRDefault="00DE4452" w:rsidP="003A168F">
      <w:pPr>
        <w:wordWrap w:val="0"/>
        <w:spacing w:after="100" w:line="360" w:lineRule="auto"/>
        <w:ind w:firstLine="480"/>
        <w:divId w:val="548347467"/>
      </w:pPr>
      <w:ins w:id="6" w:author="AURORA" w:date="2018-05-18T15:30:00Z">
        <w:r>
          <w:rPr>
            <w:rFonts w:hint="eastAsia"/>
          </w:rPr>
          <w:t>本合同适用中华人民共和国法律并</w:t>
        </w:r>
      </w:ins>
      <w:ins w:id="7" w:author="AURORA" w:date="2018-05-18T15:31:00Z">
        <w:r>
          <w:rPr>
            <w:rFonts w:hint="eastAsia"/>
          </w:rPr>
          <w:t>按其进行解释</w:t>
        </w:r>
      </w:ins>
      <w:ins w:id="8" w:author="AURORA" w:date="2018-05-18T15:30:00Z">
        <w:r>
          <w:rPr>
            <w:rFonts w:hint="eastAsia"/>
          </w:rPr>
          <w:t>，</w:t>
        </w:r>
      </w:ins>
      <w:r>
        <w:rPr>
          <w:rFonts w:hint="eastAsia"/>
        </w:rPr>
        <w:t>除法律本身有明确规定外，后继立法(本合同生效后的立法)或法律变更对本合同不应构成影响。各方应根据后继立法或法律变更，经协商一致对本合同进行修改或补充，但应采取书面形式。</w:t>
      </w:r>
    </w:p>
    <w:p w:rsidR="00DE4452" w:rsidRPr="0065576C" w:rsidRDefault="00DE4452" w:rsidP="003A168F">
      <w:pPr>
        <w:wordWrap w:val="0"/>
        <w:spacing w:after="100" w:line="360" w:lineRule="auto"/>
        <w:ind w:firstLine="480"/>
        <w:outlineLvl w:val="0"/>
        <w:divId w:val="733090346"/>
        <w:rPr>
          <w:b/>
        </w:rPr>
      </w:pPr>
      <w:r w:rsidRPr="00B0016A">
        <w:rPr>
          <w:rFonts w:hint="eastAsia"/>
          <w:b/>
        </w:rPr>
        <w:t>第十二条</w:t>
      </w:r>
      <w:r w:rsidRPr="00B0016A">
        <w:rPr>
          <w:b/>
        </w:rPr>
        <w:t xml:space="preserve">  </w:t>
      </w:r>
      <w:r w:rsidRPr="00B0016A">
        <w:rPr>
          <w:rFonts w:hint="eastAsia"/>
          <w:b/>
        </w:rPr>
        <w:t>合同的解释</w:t>
      </w:r>
    </w:p>
    <w:p w:rsidR="00DE4452" w:rsidRDefault="00DE4452" w:rsidP="003A168F">
      <w:pPr>
        <w:wordWrap w:val="0"/>
        <w:spacing w:after="100" w:line="360" w:lineRule="auto"/>
        <w:ind w:firstLine="480"/>
        <w:divId w:val="1786192491"/>
      </w:pPr>
      <w:r>
        <w:rPr>
          <w:rFonts w:hint="eastAsia"/>
        </w:rPr>
        <w:t>本合同各条款的标题仅为方便而设，不影响标题所属条款的意思。</w:t>
      </w:r>
    </w:p>
    <w:p w:rsidR="00DE4452" w:rsidRPr="0065576C" w:rsidRDefault="00DE4452" w:rsidP="003A168F">
      <w:pPr>
        <w:wordWrap w:val="0"/>
        <w:spacing w:after="100" w:line="360" w:lineRule="auto"/>
        <w:ind w:firstLine="480"/>
        <w:outlineLvl w:val="0"/>
        <w:divId w:val="1653211414"/>
        <w:rPr>
          <w:b/>
        </w:rPr>
      </w:pPr>
      <w:r w:rsidRPr="00B0016A">
        <w:rPr>
          <w:rFonts w:hint="eastAsia"/>
          <w:b/>
        </w:rPr>
        <w:lastRenderedPageBreak/>
        <w:t>第十三条</w:t>
      </w:r>
      <w:r w:rsidRPr="00B0016A">
        <w:rPr>
          <w:b/>
        </w:rPr>
        <w:t xml:space="preserve">  </w:t>
      </w:r>
      <w:r w:rsidRPr="00B0016A">
        <w:rPr>
          <w:rFonts w:hint="eastAsia"/>
          <w:b/>
        </w:rPr>
        <w:t>生效条件</w:t>
      </w:r>
    </w:p>
    <w:p w:rsidR="00DE4452" w:rsidRDefault="00DE4452" w:rsidP="003A168F">
      <w:pPr>
        <w:wordWrap w:val="0"/>
        <w:spacing w:after="100" w:line="360" w:lineRule="auto"/>
        <w:ind w:firstLine="480"/>
        <w:divId w:val="1138111451"/>
      </w:pPr>
      <w:r>
        <w:rPr>
          <w:rFonts w:hint="eastAsia"/>
        </w:rPr>
        <w:t>本合同自双方的法定代表人或其授权代理人在本合同上签字并加盖公章之日起生效。各方应在合同正本上加盖骑缝章。</w:t>
      </w:r>
    </w:p>
    <w:p w:rsidR="00DE4452" w:rsidRDefault="00DE4452" w:rsidP="003A168F">
      <w:pPr>
        <w:wordWrap w:val="0"/>
        <w:spacing w:after="100" w:line="360" w:lineRule="auto"/>
        <w:ind w:firstLine="480"/>
        <w:divId w:val="2054232234"/>
      </w:pPr>
      <w:r>
        <w:rPr>
          <w:rFonts w:hint="eastAsia"/>
        </w:rPr>
        <w:t>本合同—式</w:t>
      </w:r>
      <w:r w:rsidRPr="003A168F">
        <w:rPr>
          <w:rFonts w:hint="eastAsia"/>
          <w:i/>
          <w:u w:val="single"/>
        </w:rPr>
        <w:t xml:space="preserve">   </w:t>
      </w:r>
      <w:r>
        <w:rPr>
          <w:rFonts w:hint="eastAsia"/>
        </w:rPr>
        <w:t>份，具有相同法律效力。各方当事人各执</w:t>
      </w:r>
      <w:r w:rsidRPr="003A168F">
        <w:rPr>
          <w:rFonts w:hint="eastAsia"/>
          <w:u w:val="single"/>
        </w:rPr>
        <w:t xml:space="preserve">    </w:t>
      </w:r>
      <w:r>
        <w:rPr>
          <w:rFonts w:hint="eastAsia"/>
        </w:rPr>
        <w:t>份，其他用于履行相关法律手续。</w:t>
      </w:r>
    </w:p>
    <w:p w:rsidR="00DE4452" w:rsidRPr="00B0016A" w:rsidRDefault="00DE4452" w:rsidP="003A168F">
      <w:pPr>
        <w:wordWrap w:val="0"/>
        <w:spacing w:afterLines="100" w:after="312" w:line="360" w:lineRule="auto"/>
        <w:ind w:firstLine="480"/>
        <w:outlineLvl w:val="0"/>
        <w:divId w:val="2054232234"/>
      </w:pPr>
      <w:r w:rsidRPr="00B0016A">
        <w:rPr>
          <w:rFonts w:hint="eastAsia"/>
        </w:rPr>
        <w:t>（以下无合同正文，为当事人签章部分。）</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DE4452" w:rsidTr="00B0016A">
        <w:tc>
          <w:tcPr>
            <w:tcW w:w="2500" w:type="pct"/>
            <w:hideMark/>
          </w:tcPr>
          <w:p w:rsidR="00DE4452" w:rsidRDefault="00DE4452" w:rsidP="003A168F">
            <w:pPr>
              <w:wordWrap w:val="0"/>
              <w:spacing w:after="100" w:line="360" w:lineRule="auto"/>
            </w:pPr>
            <w:r>
              <w:rPr>
                <w:rFonts w:hint="eastAsia"/>
              </w:rPr>
              <w:t>甲方（盖章）：</w:t>
            </w:r>
          </w:p>
        </w:tc>
        <w:tc>
          <w:tcPr>
            <w:tcW w:w="2500" w:type="pct"/>
            <w:hideMark/>
          </w:tcPr>
          <w:p w:rsidR="00DE4452" w:rsidRDefault="00DE4452" w:rsidP="003A168F">
            <w:pPr>
              <w:wordWrap w:val="0"/>
              <w:spacing w:after="100" w:line="360" w:lineRule="auto"/>
            </w:pPr>
            <w:r>
              <w:rPr>
                <w:rFonts w:hint="eastAsia"/>
              </w:rPr>
              <w:t>乙方（盖章）：</w:t>
            </w:r>
          </w:p>
        </w:tc>
      </w:tr>
      <w:tr w:rsidR="00DE4452" w:rsidTr="00B0016A">
        <w:tc>
          <w:tcPr>
            <w:tcW w:w="2500" w:type="pct"/>
            <w:hideMark/>
          </w:tcPr>
          <w:p w:rsidR="00DE4452" w:rsidRPr="003A168F" w:rsidRDefault="00DE4452" w:rsidP="003A168F">
            <w:pPr>
              <w:wordWrap w:val="0"/>
              <w:spacing w:after="100" w:line="360" w:lineRule="auto"/>
              <w:rPr>
                <w:u w:val="single"/>
              </w:rPr>
            </w:pPr>
            <w:r>
              <w:rPr>
                <w:rFonts w:hint="eastAsia"/>
              </w:rPr>
              <w:t>授权代理人（签字）：</w:t>
            </w:r>
            <w:r>
              <w:rPr>
                <w:rFonts w:hint="eastAsia"/>
                <w:u w:val="single"/>
              </w:rPr>
              <w:t xml:space="preserve">             </w:t>
            </w:r>
          </w:p>
        </w:tc>
        <w:tc>
          <w:tcPr>
            <w:tcW w:w="2500" w:type="pct"/>
            <w:hideMark/>
          </w:tcPr>
          <w:p w:rsidR="00DE4452" w:rsidRDefault="00DE4452" w:rsidP="003A168F">
            <w:pPr>
              <w:wordWrap w:val="0"/>
              <w:spacing w:after="100" w:line="360" w:lineRule="auto"/>
            </w:pPr>
            <w:r>
              <w:rPr>
                <w:rFonts w:hint="eastAsia"/>
              </w:rPr>
              <w:t>授权代理人（签字）：</w:t>
            </w:r>
            <w:r>
              <w:rPr>
                <w:rFonts w:hint="eastAsia"/>
                <w:u w:val="single"/>
              </w:rPr>
              <w:t xml:space="preserve">             </w:t>
            </w:r>
          </w:p>
        </w:tc>
      </w:tr>
      <w:tr w:rsidR="00DE4452" w:rsidTr="00B0016A">
        <w:tc>
          <w:tcPr>
            <w:tcW w:w="2500" w:type="pct"/>
            <w:hideMark/>
          </w:tcPr>
          <w:p w:rsidR="00DE4452" w:rsidRPr="003A168F" w:rsidRDefault="00DE4452" w:rsidP="003A168F">
            <w:pPr>
              <w:wordWrap w:val="0"/>
              <w:spacing w:after="100" w:line="360" w:lineRule="auto"/>
            </w:pPr>
            <w:r>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hideMark/>
          </w:tcPr>
          <w:p w:rsidR="00DE4452" w:rsidRDefault="00DE4452" w:rsidP="003A168F">
            <w:pPr>
              <w:wordWrap w:val="0"/>
              <w:spacing w:after="100" w:line="360" w:lineRule="auto"/>
            </w:pPr>
            <w:r>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bl>
    <w:p w:rsidR="00DE4452" w:rsidRDefault="00DE4452" w:rsidP="003A168F">
      <w:pPr>
        <w:wordWrap w:val="0"/>
        <w:spacing w:after="100" w:line="360" w:lineRule="auto"/>
        <w:ind w:firstLine="480"/>
      </w:pPr>
    </w:p>
    <w:sectPr w:rsidR="00DE4452"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DE4452">
    <w:pPr>
      <w:pStyle w:val="a8"/>
      <w:rPr>
        <w:rStyle w:val="a4"/>
        <w:u w:val="single"/>
      </w:rPr>
    </w:pPr>
    <w:r>
      <w:rPr>
        <w:rStyle w:val="a4"/>
        <w:rFonts w:hint="eastAsia"/>
        <w:u w:val="single"/>
      </w:rPr>
      <w:t xml:space="preserve">                                                                                               </w:t>
    </w:r>
  </w:p>
  <w:p w:rsidR="0030369F" w:rsidRDefault="00DE4452">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DE4452">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53410"/>
    <w:rsid w:val="000802B2"/>
    <w:rsid w:val="00095B7E"/>
    <w:rsid w:val="001777EC"/>
    <w:rsid w:val="00182AC7"/>
    <w:rsid w:val="001E1BA4"/>
    <w:rsid w:val="002409E0"/>
    <w:rsid w:val="002758A2"/>
    <w:rsid w:val="003B59CF"/>
    <w:rsid w:val="003E15A9"/>
    <w:rsid w:val="00453A48"/>
    <w:rsid w:val="00555884"/>
    <w:rsid w:val="00561809"/>
    <w:rsid w:val="005C6016"/>
    <w:rsid w:val="0062769A"/>
    <w:rsid w:val="00667950"/>
    <w:rsid w:val="00686721"/>
    <w:rsid w:val="00742EA3"/>
    <w:rsid w:val="007638D5"/>
    <w:rsid w:val="007819C0"/>
    <w:rsid w:val="008706ED"/>
    <w:rsid w:val="008A2A1D"/>
    <w:rsid w:val="0095776E"/>
    <w:rsid w:val="00A2735E"/>
    <w:rsid w:val="00A819CD"/>
    <w:rsid w:val="00AB5184"/>
    <w:rsid w:val="00B116AB"/>
    <w:rsid w:val="00C9292A"/>
    <w:rsid w:val="00CE74EA"/>
    <w:rsid w:val="00D1446F"/>
    <w:rsid w:val="00D822F0"/>
    <w:rsid w:val="00DE4452"/>
    <w:rsid w:val="00DE4C1D"/>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2019-03-16T08:21:00Z</dcterms:created>
  <dcterms:modified xsi:type="dcterms:W3CDTF">2019-03-16T08:21:00Z</dcterms:modified>
</cp:coreProperties>
</file>