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B47" w:rsidRPr="003E4BE6" w:rsidRDefault="00626B47" w:rsidP="00626B47">
      <w:pPr>
        <w:pStyle w:val="3"/>
      </w:pPr>
      <w:bookmarkStart w:id="0" w:name="_GoBack"/>
      <w:r w:rsidRPr="003E4BE6">
        <w:rPr>
          <w:rFonts w:hint="eastAsia"/>
        </w:rPr>
        <w:t>旅游汽车租赁合同</w:t>
      </w:r>
    </w:p>
    <w:bookmarkEnd w:id="0"/>
    <w:p w:rsidR="00626B47" w:rsidRDefault="00626B47" w:rsidP="005C3716">
      <w:pPr>
        <w:spacing w:line="360" w:lineRule="auto"/>
        <w:ind w:firstLine="480"/>
        <w:rPr>
          <w:rFonts w:ascii="宋体" w:eastAsia="宋体" w:hAnsi="宋体"/>
          <w:sz w:val="24"/>
          <w:szCs w:val="24"/>
        </w:rPr>
      </w:pPr>
      <w:r>
        <w:rPr>
          <w:rFonts w:ascii="宋体" w:eastAsia="宋体" w:hAnsi="宋体" w:hint="eastAsia"/>
          <w:sz w:val="24"/>
          <w:szCs w:val="24"/>
        </w:rPr>
        <w:t>出租方（</w:t>
      </w:r>
      <w:r w:rsidRPr="003E4BE6">
        <w:rPr>
          <w:rFonts w:ascii="宋体" w:eastAsia="宋体" w:hAnsi="宋体" w:hint="eastAsia"/>
          <w:sz w:val="24"/>
          <w:szCs w:val="24"/>
        </w:rPr>
        <w:t>甲方</w:t>
      </w:r>
      <w:r>
        <w:rPr>
          <w:rFonts w:ascii="宋体" w:eastAsia="宋体" w:hAnsi="宋体" w:hint="eastAsia"/>
          <w:sz w:val="24"/>
          <w:szCs w:val="24"/>
        </w:rPr>
        <w:t>）</w:t>
      </w:r>
      <w:r w:rsidRPr="003E4BE6">
        <w:rPr>
          <w:rFonts w:ascii="宋体" w:eastAsia="宋体" w:hAnsi="宋体" w:hint="eastAsia"/>
          <w:sz w:val="24"/>
          <w:szCs w:val="24"/>
        </w:rPr>
        <w:t>：</w:t>
      </w:r>
      <w:r w:rsidRPr="001D3B7D">
        <w:rPr>
          <w:rFonts w:ascii="宋体" w:hAnsi="宋体" w:hint="eastAsia"/>
          <w:sz w:val="24"/>
          <w:u w:val="single"/>
        </w:rPr>
        <w:t xml:space="preserve">           </w:t>
      </w:r>
      <w:r>
        <w:rPr>
          <w:rFonts w:ascii="宋体" w:hAnsi="宋体" w:hint="eastAsia"/>
          <w:sz w:val="24"/>
          <w:u w:val="single"/>
        </w:rPr>
        <w:t xml:space="preserve">    </w:t>
      </w:r>
    </w:p>
    <w:p w:rsidR="00626B47" w:rsidRDefault="00626B47" w:rsidP="00B37C6D">
      <w:pPr>
        <w:spacing w:line="360" w:lineRule="auto"/>
        <w:ind w:firstLine="480"/>
        <w:rPr>
          <w:rFonts w:ascii="宋体" w:eastAsia="宋体" w:hAnsi="宋体"/>
          <w:sz w:val="24"/>
          <w:szCs w:val="24"/>
        </w:rPr>
      </w:pPr>
      <w:bookmarkStart w:id="1" w:name="_Hlk510448310"/>
      <w:r>
        <w:rPr>
          <w:rFonts w:ascii="宋体" w:eastAsia="宋体" w:hAnsi="宋体" w:hint="eastAsia"/>
          <w:sz w:val="24"/>
          <w:szCs w:val="24"/>
        </w:rPr>
        <w:t>身份证编号：</w:t>
      </w:r>
      <w:r w:rsidRPr="001D3B7D">
        <w:rPr>
          <w:rFonts w:ascii="宋体" w:hAnsi="宋体" w:hint="eastAsia"/>
          <w:sz w:val="24"/>
          <w:u w:val="single"/>
        </w:rPr>
        <w:t xml:space="preserve">     </w:t>
      </w:r>
      <w:r>
        <w:rPr>
          <w:rFonts w:ascii="宋体" w:hAnsi="宋体" w:hint="eastAsia"/>
          <w:sz w:val="24"/>
          <w:u w:val="single"/>
        </w:rPr>
        <w:t xml:space="preserve">   </w:t>
      </w:r>
      <w:r w:rsidRPr="001D3B7D">
        <w:rPr>
          <w:rFonts w:ascii="宋体" w:hAnsi="宋体" w:hint="eastAsia"/>
          <w:sz w:val="24"/>
          <w:u w:val="single"/>
        </w:rPr>
        <w:t xml:space="preserve">      </w:t>
      </w:r>
      <w:r>
        <w:rPr>
          <w:rFonts w:ascii="宋体" w:hAnsi="宋体" w:hint="eastAsia"/>
          <w:sz w:val="24"/>
          <w:u w:val="single"/>
        </w:rPr>
        <w:t xml:space="preserve">    </w:t>
      </w:r>
    </w:p>
    <w:p w:rsidR="00626B47" w:rsidRDefault="00626B47">
      <w:pPr>
        <w:spacing w:line="360" w:lineRule="auto"/>
        <w:ind w:firstLine="480"/>
        <w:rPr>
          <w:rFonts w:ascii="宋体" w:eastAsia="宋体" w:hAnsi="宋体"/>
          <w:sz w:val="24"/>
          <w:szCs w:val="24"/>
        </w:rPr>
      </w:pPr>
      <w:r>
        <w:rPr>
          <w:rFonts w:ascii="宋体" w:eastAsia="宋体" w:hAnsi="宋体" w:hint="eastAsia"/>
          <w:sz w:val="24"/>
          <w:szCs w:val="24"/>
        </w:rPr>
        <w:t>居住地：</w:t>
      </w:r>
      <w:r w:rsidRPr="001D3B7D">
        <w:rPr>
          <w:rFonts w:ascii="宋体" w:hAnsi="宋体" w:hint="eastAsia"/>
          <w:sz w:val="24"/>
          <w:u w:val="single"/>
        </w:rPr>
        <w:t xml:space="preserve">           </w:t>
      </w:r>
      <w:r>
        <w:rPr>
          <w:rFonts w:ascii="宋体" w:hAnsi="宋体" w:hint="eastAsia"/>
          <w:sz w:val="24"/>
          <w:u w:val="single"/>
        </w:rPr>
        <w:t xml:space="preserve">           </w:t>
      </w:r>
    </w:p>
    <w:p w:rsidR="00626B47" w:rsidRPr="003E4BE6" w:rsidRDefault="00626B47" w:rsidP="005C3716">
      <w:pPr>
        <w:spacing w:afterLines="100" w:after="312" w:line="360" w:lineRule="auto"/>
        <w:ind w:firstLine="482"/>
        <w:rPr>
          <w:rFonts w:ascii="宋体" w:eastAsia="宋体" w:hAnsi="宋体"/>
          <w:sz w:val="24"/>
          <w:szCs w:val="24"/>
        </w:rPr>
      </w:pPr>
      <w:r>
        <w:rPr>
          <w:rFonts w:ascii="宋体" w:eastAsia="宋体" w:hAnsi="宋体" w:hint="eastAsia"/>
          <w:sz w:val="24"/>
          <w:szCs w:val="24"/>
        </w:rPr>
        <w:t>联系方式：</w:t>
      </w:r>
      <w:r w:rsidRPr="001D3B7D">
        <w:rPr>
          <w:rFonts w:ascii="宋体" w:hAnsi="宋体" w:hint="eastAsia"/>
          <w:sz w:val="24"/>
          <w:u w:val="single"/>
        </w:rPr>
        <w:t xml:space="preserve">           </w:t>
      </w:r>
      <w:r>
        <w:rPr>
          <w:rFonts w:ascii="宋体" w:hAnsi="宋体" w:hint="eastAsia"/>
          <w:sz w:val="24"/>
          <w:u w:val="single"/>
        </w:rPr>
        <w:t xml:space="preserve">         </w:t>
      </w:r>
    </w:p>
    <w:bookmarkEnd w:id="1"/>
    <w:p w:rsidR="00626B47" w:rsidRDefault="00626B47" w:rsidP="005C3716">
      <w:pPr>
        <w:spacing w:line="360" w:lineRule="auto"/>
        <w:ind w:firstLine="480"/>
        <w:rPr>
          <w:rFonts w:ascii="宋体" w:eastAsia="宋体" w:hAnsi="宋体"/>
          <w:sz w:val="24"/>
          <w:szCs w:val="24"/>
        </w:rPr>
      </w:pPr>
      <w:r>
        <w:rPr>
          <w:rFonts w:ascii="宋体" w:eastAsia="宋体" w:hAnsi="宋体" w:hint="eastAsia"/>
          <w:sz w:val="24"/>
          <w:szCs w:val="24"/>
        </w:rPr>
        <w:t>承租方（</w:t>
      </w:r>
      <w:r w:rsidRPr="003E4BE6">
        <w:rPr>
          <w:rFonts w:ascii="宋体" w:eastAsia="宋体" w:hAnsi="宋体" w:hint="eastAsia"/>
          <w:sz w:val="24"/>
          <w:szCs w:val="24"/>
        </w:rPr>
        <w:t>乙方</w:t>
      </w:r>
      <w:r>
        <w:rPr>
          <w:rFonts w:ascii="宋体" w:eastAsia="宋体" w:hAnsi="宋体" w:hint="eastAsia"/>
          <w:sz w:val="24"/>
          <w:szCs w:val="24"/>
        </w:rPr>
        <w:t>）</w:t>
      </w:r>
      <w:r w:rsidRPr="003E4BE6">
        <w:rPr>
          <w:rFonts w:ascii="宋体" w:eastAsia="宋体" w:hAnsi="宋体" w:hint="eastAsia"/>
          <w:sz w:val="24"/>
          <w:szCs w:val="24"/>
        </w:rPr>
        <w:t>：</w:t>
      </w:r>
      <w:r w:rsidRPr="001D3B7D">
        <w:rPr>
          <w:rFonts w:ascii="宋体" w:hAnsi="宋体" w:hint="eastAsia"/>
          <w:sz w:val="24"/>
          <w:u w:val="single"/>
        </w:rPr>
        <w:t xml:space="preserve">           </w:t>
      </w:r>
      <w:r>
        <w:rPr>
          <w:rFonts w:ascii="宋体" w:hAnsi="宋体" w:hint="eastAsia"/>
          <w:sz w:val="24"/>
          <w:u w:val="single"/>
        </w:rPr>
        <w:t xml:space="preserve">    </w:t>
      </w:r>
    </w:p>
    <w:p w:rsidR="00626B47" w:rsidRPr="009676AA" w:rsidRDefault="00626B47" w:rsidP="00B37C6D">
      <w:pPr>
        <w:spacing w:line="360" w:lineRule="auto"/>
        <w:ind w:firstLine="480"/>
        <w:rPr>
          <w:rFonts w:ascii="宋体" w:eastAsia="宋体" w:hAnsi="宋体"/>
          <w:sz w:val="24"/>
          <w:szCs w:val="24"/>
        </w:rPr>
      </w:pPr>
      <w:r w:rsidRPr="009676AA">
        <w:rPr>
          <w:rFonts w:ascii="宋体" w:eastAsia="宋体" w:hAnsi="宋体" w:hint="eastAsia"/>
          <w:sz w:val="24"/>
          <w:szCs w:val="24"/>
        </w:rPr>
        <w:t>身份证编号：</w:t>
      </w:r>
      <w:r w:rsidRPr="001D3B7D">
        <w:rPr>
          <w:rFonts w:ascii="宋体" w:hAnsi="宋体" w:hint="eastAsia"/>
          <w:sz w:val="24"/>
          <w:u w:val="single"/>
        </w:rPr>
        <w:t xml:space="preserve">           </w:t>
      </w:r>
      <w:r>
        <w:rPr>
          <w:rFonts w:ascii="宋体" w:hAnsi="宋体" w:hint="eastAsia"/>
          <w:sz w:val="24"/>
          <w:u w:val="single"/>
        </w:rPr>
        <w:t xml:space="preserve">       </w:t>
      </w:r>
    </w:p>
    <w:p w:rsidR="00626B47" w:rsidRPr="009676AA" w:rsidRDefault="00626B47">
      <w:pPr>
        <w:spacing w:line="360" w:lineRule="auto"/>
        <w:ind w:firstLine="480"/>
        <w:rPr>
          <w:rFonts w:ascii="宋体" w:eastAsia="宋体" w:hAnsi="宋体"/>
          <w:sz w:val="24"/>
          <w:szCs w:val="24"/>
        </w:rPr>
      </w:pPr>
      <w:r w:rsidRPr="009676AA">
        <w:rPr>
          <w:rFonts w:ascii="宋体" w:eastAsia="宋体" w:hAnsi="宋体" w:hint="eastAsia"/>
          <w:sz w:val="24"/>
          <w:szCs w:val="24"/>
        </w:rPr>
        <w:t>居住地：</w:t>
      </w:r>
      <w:r w:rsidRPr="001D3B7D">
        <w:rPr>
          <w:rFonts w:ascii="宋体" w:hAnsi="宋体" w:hint="eastAsia"/>
          <w:sz w:val="24"/>
          <w:u w:val="single"/>
        </w:rPr>
        <w:t xml:space="preserve">           </w:t>
      </w:r>
      <w:r>
        <w:rPr>
          <w:rFonts w:ascii="宋体" w:hAnsi="宋体" w:hint="eastAsia"/>
          <w:sz w:val="24"/>
          <w:u w:val="single"/>
        </w:rPr>
        <w:t xml:space="preserve">           </w:t>
      </w:r>
    </w:p>
    <w:p w:rsidR="00626B47" w:rsidRPr="003E4BE6" w:rsidRDefault="00626B47" w:rsidP="005C3716">
      <w:pPr>
        <w:spacing w:afterLines="100" w:after="312" w:line="360" w:lineRule="auto"/>
        <w:ind w:firstLine="482"/>
        <w:rPr>
          <w:rFonts w:ascii="宋体" w:eastAsia="宋体" w:hAnsi="宋体"/>
          <w:sz w:val="24"/>
          <w:szCs w:val="24"/>
        </w:rPr>
      </w:pPr>
      <w:r w:rsidRPr="009676AA">
        <w:rPr>
          <w:rFonts w:ascii="宋体" w:eastAsia="宋体" w:hAnsi="宋体" w:hint="eastAsia"/>
          <w:sz w:val="24"/>
          <w:szCs w:val="24"/>
        </w:rPr>
        <w:t>联系方式：</w:t>
      </w:r>
      <w:r w:rsidRPr="001D3B7D">
        <w:rPr>
          <w:rFonts w:ascii="宋体" w:hAnsi="宋体" w:hint="eastAsia"/>
          <w:sz w:val="24"/>
          <w:u w:val="single"/>
        </w:rPr>
        <w:t xml:space="preserve">           </w:t>
      </w:r>
      <w:r>
        <w:rPr>
          <w:rFonts w:ascii="宋体" w:hAnsi="宋体" w:hint="eastAsia"/>
          <w:sz w:val="24"/>
          <w:u w:val="single"/>
        </w:rPr>
        <w:t xml:space="preserve">         </w:t>
      </w:r>
    </w:p>
    <w:p w:rsidR="00626B47" w:rsidRPr="003E4BE6" w:rsidRDefault="00626B47" w:rsidP="00B37C6D">
      <w:pPr>
        <w:spacing w:line="360" w:lineRule="auto"/>
        <w:rPr>
          <w:rFonts w:ascii="宋体" w:eastAsia="宋体" w:hAnsi="宋体"/>
          <w:sz w:val="24"/>
          <w:szCs w:val="24"/>
        </w:rPr>
      </w:pPr>
      <w:r w:rsidRPr="003E4BE6">
        <w:rPr>
          <w:rFonts w:ascii="宋体" w:eastAsia="宋体" w:hAnsi="宋体" w:hint="eastAsia"/>
          <w:sz w:val="24"/>
          <w:szCs w:val="24"/>
        </w:rPr>
        <w:t xml:space="preserve">　　经甲乙双方友好，平等协商，本着互愿互利的原则，就租车事宜达成如下协议：</w:t>
      </w:r>
    </w:p>
    <w:p w:rsidR="00626B47" w:rsidRPr="005C3716" w:rsidRDefault="00626B47" w:rsidP="00B37C6D">
      <w:pPr>
        <w:spacing w:line="360" w:lineRule="auto"/>
        <w:rPr>
          <w:rFonts w:ascii="宋体" w:eastAsia="宋体" w:hAnsi="宋体"/>
          <w:b/>
          <w:sz w:val="24"/>
          <w:szCs w:val="24"/>
        </w:rPr>
      </w:pPr>
      <w:r w:rsidRPr="003E4BE6">
        <w:rPr>
          <w:rFonts w:ascii="宋体" w:eastAsia="宋体" w:hAnsi="宋体" w:hint="eastAsia"/>
          <w:sz w:val="24"/>
          <w:szCs w:val="24"/>
        </w:rPr>
        <w:t xml:space="preserve">　</w:t>
      </w:r>
      <w:r w:rsidRPr="005C3716">
        <w:rPr>
          <w:rFonts w:ascii="宋体" w:eastAsia="宋体" w:hAnsi="宋体" w:hint="eastAsia"/>
          <w:b/>
          <w:sz w:val="24"/>
          <w:szCs w:val="24"/>
        </w:rPr>
        <w:t xml:space="preserve">　一、</w:t>
      </w:r>
      <w:del w:id="2" w:author="AURORA" w:date="2018-05-21T16:43:00Z">
        <w:r w:rsidRPr="005C3716" w:rsidDel="00030EEA">
          <w:rPr>
            <w:rFonts w:ascii="宋体" w:eastAsia="宋体" w:hAnsi="宋体" w:hint="eastAsia"/>
            <w:b/>
            <w:sz w:val="24"/>
            <w:szCs w:val="24"/>
          </w:rPr>
          <w:delText>乙方租用</w:delText>
        </w:r>
      </w:del>
      <w:ins w:id="3" w:author="AURORA" w:date="2018-05-21T16:43:00Z">
        <w:r>
          <w:rPr>
            <w:rFonts w:ascii="宋体" w:eastAsia="宋体" w:hAnsi="宋体" w:hint="eastAsia"/>
            <w:b/>
            <w:sz w:val="24"/>
            <w:szCs w:val="24"/>
          </w:rPr>
          <w:t>租用</w:t>
        </w:r>
      </w:ins>
      <w:del w:id="4" w:author="AURORA" w:date="2018-05-21T16:43:00Z">
        <w:r w:rsidRPr="005C3716" w:rsidDel="00030EEA">
          <w:rPr>
            <w:rFonts w:ascii="宋体" w:eastAsia="宋体" w:hAnsi="宋体" w:hint="eastAsia"/>
            <w:b/>
            <w:sz w:val="24"/>
            <w:szCs w:val="24"/>
          </w:rPr>
          <w:delText>车辆</w:delText>
        </w:r>
      </w:del>
      <w:ins w:id="5" w:author="AURORA" w:date="2018-05-21T16:43:00Z">
        <w:r>
          <w:rPr>
            <w:rFonts w:ascii="宋体" w:eastAsia="宋体" w:hAnsi="宋体" w:hint="eastAsia"/>
            <w:b/>
            <w:sz w:val="24"/>
            <w:szCs w:val="24"/>
          </w:rPr>
          <w:t>情况</w:t>
        </w:r>
      </w:ins>
      <w:del w:id="6" w:author="AURORA" w:date="2018-05-21T16:43:00Z">
        <w:r w:rsidRPr="005C3716" w:rsidDel="00030EEA">
          <w:rPr>
            <w:rFonts w:ascii="宋体" w:eastAsia="宋体" w:hAnsi="宋体" w:hint="eastAsia"/>
            <w:b/>
            <w:sz w:val="24"/>
            <w:szCs w:val="24"/>
          </w:rPr>
          <w:delText>内容如下</w:delText>
        </w:r>
      </w:del>
    </w:p>
    <w:p w:rsidR="00626B47" w:rsidRDefault="00626B47" w:rsidP="005C3716">
      <w:pPr>
        <w:spacing w:line="360" w:lineRule="auto"/>
        <w:ind w:firstLine="480"/>
        <w:rPr>
          <w:rFonts w:ascii="宋体" w:eastAsia="宋体" w:hAnsi="宋体"/>
          <w:sz w:val="24"/>
          <w:szCs w:val="24"/>
        </w:rPr>
      </w:pPr>
      <w:r w:rsidRPr="003E4BE6">
        <w:rPr>
          <w:rFonts w:ascii="宋体" w:eastAsia="宋体" w:hAnsi="宋体" w:hint="eastAsia"/>
          <w:sz w:val="24"/>
          <w:szCs w:val="24"/>
        </w:rPr>
        <w:t>车型</w:t>
      </w:r>
      <w:ins w:id="7" w:author="AURORA" w:date="2018-05-21T16:43:00Z">
        <w:r>
          <w:rPr>
            <w:rFonts w:ascii="宋体" w:eastAsia="宋体" w:hAnsi="宋体" w:hint="eastAsia"/>
            <w:sz w:val="24"/>
            <w:szCs w:val="24"/>
          </w:rPr>
          <w:t>：</w:t>
        </w:r>
      </w:ins>
      <w:r>
        <w:rPr>
          <w:rFonts w:ascii="宋体" w:eastAsia="宋体" w:hAnsi="宋体"/>
          <w:sz w:val="24"/>
          <w:szCs w:val="24"/>
          <w:u w:val="single"/>
        </w:rPr>
        <w:t xml:space="preserve"> </w:t>
      </w:r>
      <w:r>
        <w:rPr>
          <w:rFonts w:ascii="宋体" w:eastAsia="宋体" w:hAnsi="宋体" w:hint="eastAsia"/>
          <w:sz w:val="24"/>
          <w:szCs w:val="24"/>
          <w:u w:val="single"/>
        </w:rPr>
        <w:t xml:space="preserve">   </w:t>
      </w:r>
      <w:r w:rsidRPr="005C3716">
        <w:rPr>
          <w:rFonts w:ascii="宋体" w:eastAsia="宋体" w:hAnsi="宋体"/>
          <w:sz w:val="24"/>
          <w:szCs w:val="24"/>
          <w:u w:val="single"/>
        </w:rPr>
        <w:t xml:space="preserve"> </w:t>
      </w:r>
      <w:r w:rsidRPr="003E4BE6">
        <w:rPr>
          <w:rFonts w:ascii="宋体" w:eastAsia="宋体" w:hAnsi="宋体"/>
          <w:sz w:val="24"/>
          <w:szCs w:val="24"/>
        </w:rPr>
        <w:t>正座</w:t>
      </w:r>
      <w:r w:rsidRPr="001D3B7D">
        <w:rPr>
          <w:rFonts w:ascii="宋体" w:hAnsi="宋体" w:hint="eastAsia"/>
          <w:sz w:val="24"/>
          <w:u w:val="single"/>
        </w:rPr>
        <w:t xml:space="preserve">  </w:t>
      </w:r>
      <w:r>
        <w:rPr>
          <w:rFonts w:ascii="宋体" w:hAnsi="宋体" w:hint="eastAsia"/>
          <w:sz w:val="24"/>
          <w:u w:val="single"/>
        </w:rPr>
        <w:t xml:space="preserve">    </w:t>
      </w:r>
      <w:r w:rsidRPr="003E4BE6">
        <w:rPr>
          <w:rFonts w:ascii="宋体" w:eastAsia="宋体" w:hAnsi="宋体"/>
          <w:sz w:val="24"/>
          <w:szCs w:val="24"/>
        </w:rPr>
        <w:t>（不包括司机）加座</w:t>
      </w:r>
      <w:r w:rsidRPr="005C3716">
        <w:rPr>
          <w:rFonts w:ascii="宋体" w:eastAsia="宋体" w:hAnsi="宋体"/>
          <w:sz w:val="24"/>
          <w:szCs w:val="24"/>
          <w:u w:val="single"/>
        </w:rPr>
        <w:t xml:space="preserve">       </w:t>
      </w:r>
      <w:r w:rsidRPr="003E4BE6">
        <w:rPr>
          <w:rFonts w:ascii="宋体" w:eastAsia="宋体" w:hAnsi="宋体"/>
          <w:sz w:val="24"/>
          <w:szCs w:val="24"/>
        </w:rPr>
        <w:t>；数量</w:t>
      </w:r>
      <w:r w:rsidRPr="005C3716">
        <w:rPr>
          <w:rFonts w:ascii="宋体" w:eastAsia="宋体" w:hAnsi="宋体"/>
          <w:sz w:val="24"/>
          <w:szCs w:val="24"/>
          <w:u w:val="single"/>
        </w:rPr>
        <w:t xml:space="preserve">    </w:t>
      </w:r>
      <w:r w:rsidRPr="003E4BE6">
        <w:rPr>
          <w:rFonts w:ascii="宋体" w:eastAsia="宋体" w:hAnsi="宋体"/>
          <w:sz w:val="24"/>
          <w:szCs w:val="24"/>
        </w:rPr>
        <w:t xml:space="preserve">辆； </w:t>
      </w:r>
    </w:p>
    <w:p w:rsidR="00626B47" w:rsidRPr="003E4BE6" w:rsidRDefault="00626B47">
      <w:pPr>
        <w:spacing w:line="360" w:lineRule="auto"/>
        <w:ind w:firstLine="480"/>
        <w:jc w:val="left"/>
        <w:rPr>
          <w:rFonts w:ascii="宋体" w:eastAsia="宋体" w:hAnsi="宋体"/>
          <w:sz w:val="24"/>
          <w:szCs w:val="24"/>
        </w:rPr>
        <w:pPrChange w:id="8" w:author="AURORA" w:date="2018-05-21T16:43:00Z">
          <w:pPr>
            <w:spacing w:line="360" w:lineRule="auto"/>
            <w:ind w:firstLine="480"/>
          </w:pPr>
        </w:pPrChange>
      </w:pPr>
      <w:r w:rsidRPr="003E4BE6">
        <w:rPr>
          <w:rFonts w:ascii="宋体" w:eastAsia="宋体" w:hAnsi="宋体"/>
          <w:sz w:val="24"/>
          <w:szCs w:val="24"/>
        </w:rPr>
        <w:t>暂定租用期自</w:t>
      </w:r>
      <w:r w:rsidRPr="005C3716">
        <w:rPr>
          <w:rFonts w:ascii="宋体" w:eastAsia="宋体" w:hAnsi="宋体"/>
          <w:sz w:val="24"/>
          <w:szCs w:val="24"/>
          <w:u w:val="single"/>
        </w:rPr>
        <w:t xml:space="preserve">    </w:t>
      </w:r>
      <w:r w:rsidRPr="005C3716">
        <w:rPr>
          <w:rFonts w:ascii="宋体" w:eastAsia="宋体" w:hAnsi="宋体"/>
          <w:sz w:val="24"/>
          <w:szCs w:val="24"/>
        </w:rPr>
        <w:t>年</w:t>
      </w:r>
      <w:r w:rsidRPr="005C3716">
        <w:rPr>
          <w:rFonts w:ascii="宋体" w:eastAsia="宋体" w:hAnsi="宋体"/>
          <w:sz w:val="24"/>
          <w:szCs w:val="24"/>
          <w:u w:val="single"/>
        </w:rPr>
        <w:t xml:space="preserve">    </w:t>
      </w:r>
      <w:r w:rsidRPr="005C3716">
        <w:rPr>
          <w:rFonts w:ascii="宋体" w:eastAsia="宋体" w:hAnsi="宋体"/>
          <w:sz w:val="24"/>
          <w:szCs w:val="24"/>
        </w:rPr>
        <w:t>月</w:t>
      </w:r>
      <w:r w:rsidRPr="005C3716">
        <w:rPr>
          <w:rFonts w:ascii="宋体" w:eastAsia="宋体" w:hAnsi="宋体"/>
          <w:sz w:val="24"/>
          <w:szCs w:val="24"/>
          <w:u w:val="single"/>
        </w:rPr>
        <w:t xml:space="preserve">    </w:t>
      </w:r>
      <w:r w:rsidRPr="003E4BE6">
        <w:rPr>
          <w:rFonts w:ascii="宋体" w:eastAsia="宋体" w:hAnsi="宋体"/>
          <w:sz w:val="24"/>
          <w:szCs w:val="24"/>
        </w:rPr>
        <w:t>日起使用至</w:t>
      </w:r>
      <w:r w:rsidRPr="005C3716">
        <w:rPr>
          <w:rFonts w:ascii="宋体" w:eastAsia="宋体" w:hAnsi="宋体"/>
          <w:sz w:val="24"/>
          <w:szCs w:val="24"/>
          <w:u w:val="single"/>
        </w:rPr>
        <w:t xml:space="preserve">  </w:t>
      </w:r>
      <w:ins w:id="9" w:author="AURORA" w:date="2018-05-21T16:43:00Z">
        <w:r>
          <w:rPr>
            <w:rFonts w:ascii="宋体" w:eastAsia="宋体" w:hAnsi="宋体" w:hint="eastAsia"/>
            <w:sz w:val="24"/>
            <w:szCs w:val="24"/>
            <w:u w:val="single"/>
          </w:rPr>
          <w:t xml:space="preserve"> </w:t>
        </w:r>
      </w:ins>
      <w:r w:rsidRPr="005C3716">
        <w:rPr>
          <w:rFonts w:ascii="宋体" w:eastAsia="宋体" w:hAnsi="宋体"/>
          <w:sz w:val="24"/>
          <w:szCs w:val="24"/>
          <w:u w:val="single"/>
        </w:rPr>
        <w:t xml:space="preserve">   </w:t>
      </w:r>
      <w:r w:rsidRPr="005C3716">
        <w:rPr>
          <w:rFonts w:ascii="宋体" w:eastAsia="宋体" w:hAnsi="宋体"/>
          <w:sz w:val="24"/>
          <w:szCs w:val="24"/>
        </w:rPr>
        <w:t>年</w:t>
      </w:r>
      <w:r w:rsidRPr="005C3716">
        <w:rPr>
          <w:rFonts w:ascii="宋体" w:eastAsia="宋体" w:hAnsi="宋体"/>
          <w:sz w:val="24"/>
          <w:szCs w:val="24"/>
          <w:u w:val="single"/>
        </w:rPr>
        <w:t xml:space="preserve">    </w:t>
      </w:r>
      <w:r w:rsidRPr="005C3716">
        <w:rPr>
          <w:rFonts w:ascii="宋体" w:eastAsia="宋体" w:hAnsi="宋体"/>
          <w:sz w:val="24"/>
          <w:szCs w:val="24"/>
        </w:rPr>
        <w:t>月</w:t>
      </w:r>
      <w:r w:rsidRPr="005C3716">
        <w:rPr>
          <w:rFonts w:ascii="宋体" w:eastAsia="宋体" w:hAnsi="宋体"/>
          <w:sz w:val="24"/>
          <w:szCs w:val="24"/>
          <w:u w:val="single"/>
        </w:rPr>
        <w:t xml:space="preserve">    </w:t>
      </w:r>
      <w:r w:rsidRPr="003E4BE6">
        <w:rPr>
          <w:rFonts w:ascii="宋体" w:eastAsia="宋体" w:hAnsi="宋体"/>
          <w:sz w:val="24"/>
          <w:szCs w:val="24"/>
        </w:rPr>
        <w:t>日止；预计</w:t>
      </w:r>
      <w:r w:rsidRPr="00030EEA">
        <w:rPr>
          <w:rFonts w:ascii="宋体" w:eastAsia="宋体" w:hAnsi="宋体"/>
          <w:sz w:val="24"/>
          <w:szCs w:val="24"/>
          <w:u w:val="single"/>
          <w:rPrChange w:id="10" w:author="AURORA" w:date="2018-05-21T16:43:00Z">
            <w:rPr>
              <w:rFonts w:ascii="宋体" w:eastAsia="宋体" w:hAnsi="宋体"/>
              <w:sz w:val="24"/>
              <w:szCs w:val="24"/>
            </w:rPr>
          </w:rPrChange>
        </w:rPr>
        <w:t xml:space="preserve">       </w:t>
      </w:r>
      <w:r w:rsidRPr="003E4BE6">
        <w:rPr>
          <w:rFonts w:ascii="宋体" w:eastAsia="宋体" w:hAnsi="宋体"/>
          <w:sz w:val="24"/>
          <w:szCs w:val="24"/>
        </w:rPr>
        <w:t>天，每天车费</w:t>
      </w:r>
      <w:r w:rsidRPr="005C3716">
        <w:rPr>
          <w:rFonts w:ascii="宋体" w:eastAsia="宋体" w:hAnsi="宋体"/>
          <w:sz w:val="24"/>
          <w:szCs w:val="24"/>
          <w:u w:val="single"/>
        </w:rPr>
        <w:t xml:space="preserve">       </w:t>
      </w:r>
      <w:r w:rsidRPr="003E4BE6">
        <w:rPr>
          <w:rFonts w:ascii="宋体" w:eastAsia="宋体" w:hAnsi="宋体"/>
          <w:sz w:val="24"/>
          <w:szCs w:val="24"/>
        </w:rPr>
        <w:t>元，其中空驶费用</w:t>
      </w:r>
      <w:r w:rsidRPr="005C3716">
        <w:rPr>
          <w:rFonts w:ascii="宋体" w:eastAsia="宋体" w:hAnsi="宋体"/>
          <w:sz w:val="24"/>
          <w:szCs w:val="24"/>
          <w:u w:val="single"/>
        </w:rPr>
        <w:t xml:space="preserve">       </w:t>
      </w:r>
      <w:r w:rsidRPr="003E4BE6">
        <w:rPr>
          <w:rFonts w:ascii="宋体" w:eastAsia="宋体" w:hAnsi="宋体"/>
          <w:sz w:val="24"/>
          <w:szCs w:val="24"/>
        </w:rPr>
        <w:t>元，停留费用</w:t>
      </w:r>
      <w:r w:rsidRPr="005C3716">
        <w:rPr>
          <w:rFonts w:ascii="宋体" w:eastAsia="宋体" w:hAnsi="宋体"/>
          <w:sz w:val="24"/>
          <w:szCs w:val="24"/>
          <w:u w:val="single"/>
        </w:rPr>
        <w:t xml:space="preserve">       </w:t>
      </w:r>
      <w:r w:rsidRPr="003E4BE6">
        <w:rPr>
          <w:rFonts w:ascii="宋体" w:eastAsia="宋体" w:hAnsi="宋体"/>
          <w:sz w:val="24"/>
          <w:szCs w:val="24"/>
        </w:rPr>
        <w:t>元，共计人民币</w:t>
      </w:r>
      <w:r w:rsidRPr="005C3716">
        <w:rPr>
          <w:rFonts w:ascii="宋体" w:eastAsia="宋体" w:hAnsi="宋体"/>
          <w:sz w:val="24"/>
          <w:szCs w:val="24"/>
          <w:u w:val="single"/>
        </w:rPr>
        <w:t xml:space="preserve">   </w:t>
      </w:r>
      <w:r w:rsidRPr="003E4BE6">
        <w:rPr>
          <w:rFonts w:ascii="宋体" w:eastAsia="宋体" w:hAnsi="宋体"/>
          <w:sz w:val="24"/>
          <w:szCs w:val="24"/>
        </w:rPr>
        <w:t>元，乙方需预付</w:t>
      </w:r>
      <w:r w:rsidRPr="005C3716">
        <w:rPr>
          <w:rFonts w:ascii="宋体" w:eastAsia="宋体" w:hAnsi="宋体" w:hint="eastAsia"/>
          <w:sz w:val="24"/>
          <w:szCs w:val="24"/>
          <w:u w:val="single"/>
        </w:rPr>
        <w:t xml:space="preserve">   </w:t>
      </w:r>
      <w:r w:rsidRPr="005C3716">
        <w:rPr>
          <w:rFonts w:ascii="宋体" w:eastAsia="宋体" w:hAnsi="宋体"/>
          <w:sz w:val="24"/>
          <w:szCs w:val="24"/>
          <w:u w:val="single"/>
        </w:rPr>
        <w:t xml:space="preserve">  </w:t>
      </w:r>
      <w:r w:rsidRPr="003E4BE6">
        <w:rPr>
          <w:rFonts w:ascii="宋体" w:eastAsia="宋体" w:hAnsi="宋体"/>
          <w:sz w:val="24"/>
          <w:szCs w:val="24"/>
        </w:rPr>
        <w:t>元给甲方，出发前再付车费的</w:t>
      </w:r>
      <w:r w:rsidRPr="007B08FA">
        <w:rPr>
          <w:rFonts w:ascii="宋体" w:eastAsia="宋体" w:hAnsi="宋体" w:hint="eastAsia"/>
          <w:sz w:val="24"/>
          <w:szCs w:val="24"/>
          <w:u w:val="single"/>
        </w:rPr>
        <w:t xml:space="preserve"> </w:t>
      </w:r>
      <w:r w:rsidRPr="007B08FA">
        <w:rPr>
          <w:rFonts w:ascii="宋体" w:eastAsia="宋体" w:hAnsi="宋体"/>
          <w:sz w:val="24"/>
          <w:szCs w:val="24"/>
          <w:u w:val="single"/>
        </w:rPr>
        <w:t xml:space="preserve">   </w:t>
      </w:r>
      <w:r w:rsidRPr="003E4BE6">
        <w:rPr>
          <w:rFonts w:ascii="宋体" w:eastAsia="宋体" w:hAnsi="宋体"/>
          <w:sz w:val="24"/>
          <w:szCs w:val="24"/>
        </w:rPr>
        <w:t>%。余款行程结束付清。乙方租车如需延期，乙方应提前24小时通知甲方，乙方有优先权续租；</w:t>
      </w:r>
    </w:p>
    <w:p w:rsidR="00626B47" w:rsidRPr="003E4BE6" w:rsidRDefault="00626B47" w:rsidP="00B37C6D">
      <w:pPr>
        <w:spacing w:line="360" w:lineRule="auto"/>
        <w:rPr>
          <w:rFonts w:ascii="宋体" w:eastAsia="宋体" w:hAnsi="宋体"/>
          <w:sz w:val="24"/>
          <w:szCs w:val="24"/>
        </w:rPr>
      </w:pPr>
      <w:r w:rsidRPr="003E4BE6">
        <w:rPr>
          <w:rFonts w:ascii="宋体" w:eastAsia="宋体" w:hAnsi="宋体" w:hint="eastAsia"/>
          <w:sz w:val="24"/>
          <w:szCs w:val="24"/>
        </w:rPr>
        <w:t xml:space="preserve">　　备注：</w:t>
      </w:r>
      <w:proofErr w:type="gramStart"/>
      <w:r w:rsidRPr="003E4BE6">
        <w:rPr>
          <w:rFonts w:ascii="宋体" w:eastAsia="宋体" w:hAnsi="宋体" w:hint="eastAsia"/>
          <w:sz w:val="24"/>
          <w:szCs w:val="24"/>
        </w:rPr>
        <w:t>司机食</w:t>
      </w:r>
      <w:r>
        <w:rPr>
          <w:rFonts w:ascii="宋体" w:eastAsia="宋体" w:hAnsi="宋体" w:hint="eastAsia"/>
          <w:sz w:val="24"/>
          <w:szCs w:val="24"/>
        </w:rPr>
        <w:t>费</w:t>
      </w:r>
      <w:r w:rsidRPr="003E4BE6">
        <w:rPr>
          <w:rFonts w:ascii="宋体" w:eastAsia="宋体" w:hAnsi="宋体" w:hint="eastAsia"/>
          <w:sz w:val="24"/>
          <w:szCs w:val="24"/>
        </w:rPr>
        <w:t>由</w:t>
      </w:r>
      <w:proofErr w:type="gramEnd"/>
      <w:r w:rsidRPr="005C3716">
        <w:rPr>
          <w:rFonts w:ascii="宋体" w:eastAsia="宋体" w:hAnsi="宋体"/>
          <w:sz w:val="24"/>
          <w:szCs w:val="24"/>
          <w:u w:val="single"/>
        </w:rPr>
        <w:t xml:space="preserve">    </w:t>
      </w:r>
      <w:r w:rsidRPr="003E4BE6">
        <w:rPr>
          <w:rFonts w:ascii="宋体" w:eastAsia="宋体" w:hAnsi="宋体"/>
          <w:sz w:val="24"/>
          <w:szCs w:val="24"/>
        </w:rPr>
        <w:t>负担；</w:t>
      </w:r>
      <w:r>
        <w:rPr>
          <w:rFonts w:ascii="宋体" w:eastAsia="宋体" w:hAnsi="宋体" w:hint="eastAsia"/>
          <w:sz w:val="24"/>
          <w:szCs w:val="24"/>
        </w:rPr>
        <w:t>住</w:t>
      </w:r>
      <w:r w:rsidRPr="003E4BE6">
        <w:rPr>
          <w:rFonts w:ascii="宋体" w:eastAsia="宋体" w:hAnsi="宋体"/>
          <w:sz w:val="24"/>
          <w:szCs w:val="24"/>
        </w:rPr>
        <w:t>宿</w:t>
      </w:r>
      <w:r>
        <w:rPr>
          <w:rFonts w:ascii="宋体" w:eastAsia="宋体" w:hAnsi="宋体" w:hint="eastAsia"/>
          <w:sz w:val="24"/>
          <w:szCs w:val="24"/>
        </w:rPr>
        <w:t>费</w:t>
      </w:r>
      <w:r w:rsidRPr="003E4BE6">
        <w:rPr>
          <w:rFonts w:ascii="宋体" w:eastAsia="宋体" w:hAnsi="宋体"/>
          <w:sz w:val="24"/>
          <w:szCs w:val="24"/>
        </w:rPr>
        <w:t>由</w:t>
      </w:r>
      <w:r w:rsidRPr="005C3716">
        <w:rPr>
          <w:rFonts w:ascii="宋体" w:eastAsia="宋体" w:hAnsi="宋体"/>
          <w:sz w:val="24"/>
          <w:szCs w:val="24"/>
          <w:u w:val="single"/>
        </w:rPr>
        <w:t xml:space="preserve">    </w:t>
      </w:r>
      <w:r w:rsidRPr="003E4BE6">
        <w:rPr>
          <w:rFonts w:ascii="宋体" w:eastAsia="宋体" w:hAnsi="宋体"/>
          <w:sz w:val="24"/>
          <w:szCs w:val="24"/>
        </w:rPr>
        <w:t>负担外，油费，过路费，停车费由</w:t>
      </w:r>
      <w:r w:rsidRPr="005C3716">
        <w:rPr>
          <w:rFonts w:ascii="宋体" w:eastAsia="宋体" w:hAnsi="宋体"/>
          <w:sz w:val="24"/>
          <w:szCs w:val="24"/>
          <w:u w:val="single"/>
        </w:rPr>
        <w:t xml:space="preserve">       </w:t>
      </w:r>
      <w:r w:rsidRPr="003E4BE6">
        <w:rPr>
          <w:rFonts w:ascii="宋体" w:eastAsia="宋体" w:hAnsi="宋体"/>
          <w:sz w:val="24"/>
          <w:szCs w:val="24"/>
        </w:rPr>
        <w:t>负担。</w:t>
      </w:r>
    </w:p>
    <w:p w:rsidR="00626B47" w:rsidRPr="005C3716" w:rsidRDefault="00626B47" w:rsidP="00B37C6D">
      <w:pPr>
        <w:spacing w:line="360" w:lineRule="auto"/>
        <w:rPr>
          <w:rFonts w:ascii="宋体" w:eastAsia="宋体" w:hAnsi="宋体"/>
          <w:b/>
          <w:sz w:val="24"/>
          <w:szCs w:val="24"/>
        </w:rPr>
      </w:pPr>
      <w:r w:rsidRPr="005C3716">
        <w:rPr>
          <w:rFonts w:ascii="宋体" w:eastAsia="宋体" w:hAnsi="宋体" w:hint="eastAsia"/>
          <w:b/>
          <w:sz w:val="24"/>
          <w:szCs w:val="24"/>
        </w:rPr>
        <w:t xml:space="preserve">　　二、甲乙双方责任</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1. 甲方责任</w:t>
      </w:r>
      <w:del w:id="11" w:author="AURORA" w:date="2018-05-21T16:44:00Z">
        <w:r w:rsidRPr="003E4BE6" w:rsidDel="00030EEA">
          <w:rPr>
            <w:rFonts w:ascii="宋体" w:eastAsia="宋体" w:hAnsi="宋体"/>
            <w:sz w:val="24"/>
            <w:szCs w:val="24"/>
          </w:rPr>
          <w:delText>：</w:delText>
        </w:r>
      </w:del>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A.甲方保证提供证件齐全的车辆，并对所租车辆的司机进行统一管理，提供优质服务；司机应保证有公安部门颁发的驾驶执照，符合准驾型号。</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B.甲方应在出车前进行检查，保证车辆处于良好的状态，保持车容整洁，如车辆因途中抛锚等原因造成车辆无法正常使用，甲方两小时内不能将车修复正常，</w:t>
      </w:r>
      <w:r w:rsidRPr="003E4BE6">
        <w:rPr>
          <w:rFonts w:ascii="宋体" w:eastAsia="宋体" w:hAnsi="宋体"/>
          <w:sz w:val="24"/>
          <w:szCs w:val="24"/>
        </w:rPr>
        <w:lastRenderedPageBreak/>
        <w:t>乙方应再等候两小时给甲方时间调配车辆或购买配件，等候时间总计不超过四小时。超过四小时以后甲方应立即安排搭乘出租车或搭乘</w:t>
      </w:r>
      <w:r>
        <w:rPr>
          <w:rFonts w:ascii="宋体" w:eastAsia="宋体" w:hAnsi="宋体" w:hint="eastAsia"/>
          <w:sz w:val="24"/>
          <w:szCs w:val="24"/>
        </w:rPr>
        <w:t>其他车辆</w:t>
      </w:r>
      <w:r w:rsidRPr="003E4BE6">
        <w:rPr>
          <w:rFonts w:ascii="宋体" w:eastAsia="宋体" w:hAnsi="宋体"/>
          <w:sz w:val="24"/>
          <w:szCs w:val="24"/>
        </w:rPr>
        <w:t>将乙方送至后一行程地点，费用由甲方支付，并安排车辆继续完成行程。若耽搁行程一天以上，甲方需向乙方赔付相当时间内的租车费用。</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C.</w:t>
      </w:r>
      <w:del w:id="12" w:author="AURORA" w:date="2018-05-21T16:44:00Z">
        <w:r w:rsidRPr="003E4BE6" w:rsidDel="00030EEA">
          <w:rPr>
            <w:rFonts w:ascii="宋体" w:eastAsia="宋体" w:hAnsi="宋体"/>
            <w:sz w:val="24"/>
            <w:szCs w:val="24"/>
          </w:rPr>
          <w:delText xml:space="preserve"> </w:delText>
        </w:r>
      </w:del>
      <w:r w:rsidRPr="003E4BE6">
        <w:rPr>
          <w:rFonts w:ascii="宋体" w:eastAsia="宋体" w:hAnsi="宋体"/>
          <w:sz w:val="24"/>
          <w:szCs w:val="24"/>
        </w:rPr>
        <w:t>如因乙方原因，提前终止包车，</w:t>
      </w:r>
      <w:r>
        <w:rPr>
          <w:rFonts w:ascii="宋体" w:eastAsia="宋体" w:hAnsi="宋体" w:hint="eastAsia"/>
          <w:sz w:val="24"/>
          <w:szCs w:val="24"/>
        </w:rPr>
        <w:t>有权要求其承担合理费用</w:t>
      </w:r>
      <w:r w:rsidRPr="003E4BE6">
        <w:rPr>
          <w:rFonts w:ascii="宋体" w:eastAsia="宋体" w:hAnsi="宋体"/>
          <w:sz w:val="24"/>
          <w:szCs w:val="24"/>
        </w:rPr>
        <w:t>；如因甲方原因，中途撤回包车，则由甲方退还未完成的费用，并支付</w:t>
      </w:r>
      <w:proofErr w:type="gramStart"/>
      <w:r w:rsidRPr="003E4BE6">
        <w:rPr>
          <w:rFonts w:ascii="宋体" w:eastAsia="宋体" w:hAnsi="宋体"/>
          <w:sz w:val="24"/>
          <w:szCs w:val="24"/>
        </w:rPr>
        <w:t>租车总</w:t>
      </w:r>
      <w:proofErr w:type="gramEnd"/>
      <w:r w:rsidRPr="003E4BE6">
        <w:rPr>
          <w:rFonts w:ascii="宋体" w:eastAsia="宋体" w:hAnsi="宋体"/>
          <w:sz w:val="24"/>
          <w:szCs w:val="24"/>
        </w:rPr>
        <w:t>款的</w:t>
      </w:r>
      <w:r w:rsidRPr="005C3716">
        <w:rPr>
          <w:rFonts w:ascii="宋体" w:eastAsia="宋体" w:hAnsi="宋体"/>
          <w:sz w:val="24"/>
          <w:szCs w:val="24"/>
          <w:u w:val="single"/>
        </w:rPr>
        <w:t xml:space="preserve">    </w:t>
      </w:r>
      <w:r w:rsidRPr="003E4BE6">
        <w:rPr>
          <w:rFonts w:ascii="宋体" w:eastAsia="宋体" w:hAnsi="宋体"/>
          <w:sz w:val="24"/>
          <w:szCs w:val="24"/>
        </w:rPr>
        <w:t>%赔偿金；如双方协商一致，中途中止包车，则退还未完成的费用。</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若因司机</w:t>
      </w:r>
      <w:r>
        <w:rPr>
          <w:rFonts w:ascii="宋体" w:eastAsia="宋体" w:hAnsi="宋体" w:hint="eastAsia"/>
          <w:sz w:val="24"/>
          <w:szCs w:val="24"/>
        </w:rPr>
        <w:t>或</w:t>
      </w:r>
      <w:proofErr w:type="gramStart"/>
      <w:r>
        <w:rPr>
          <w:rFonts w:ascii="宋体" w:eastAsia="宋体" w:hAnsi="宋体" w:hint="eastAsia"/>
          <w:sz w:val="24"/>
          <w:szCs w:val="24"/>
        </w:rPr>
        <w:t>其他</w:t>
      </w:r>
      <w:r w:rsidRPr="003E4BE6">
        <w:rPr>
          <w:rFonts w:ascii="宋体" w:eastAsia="宋体" w:hAnsi="宋体" w:hint="eastAsia"/>
          <w:sz w:val="24"/>
          <w:szCs w:val="24"/>
        </w:rPr>
        <w:t>第三</w:t>
      </w:r>
      <w:proofErr w:type="gramEnd"/>
      <w:r w:rsidRPr="003E4BE6">
        <w:rPr>
          <w:rFonts w:ascii="宋体" w:eastAsia="宋体" w:hAnsi="宋体" w:hint="eastAsia"/>
          <w:sz w:val="24"/>
          <w:szCs w:val="24"/>
        </w:rPr>
        <w:t>方原因造成交通事故</w:t>
      </w:r>
      <w:r>
        <w:rPr>
          <w:rFonts w:ascii="宋体" w:eastAsia="宋体" w:hAnsi="宋体" w:hint="eastAsia"/>
          <w:sz w:val="24"/>
          <w:szCs w:val="24"/>
        </w:rPr>
        <w:t>或其他</w:t>
      </w:r>
      <w:r w:rsidRPr="003E4BE6">
        <w:rPr>
          <w:rFonts w:ascii="宋体" w:eastAsia="宋体" w:hAnsi="宋体" w:hint="eastAsia"/>
          <w:sz w:val="24"/>
          <w:szCs w:val="24"/>
        </w:rPr>
        <w:t>安全事故，造成乙方人身伤害或财产损失，则按“</w:t>
      </w:r>
      <w:r>
        <w:rPr>
          <w:rFonts w:ascii="宋体" w:eastAsia="宋体" w:hAnsi="宋体" w:hint="eastAsia"/>
          <w:sz w:val="24"/>
          <w:szCs w:val="24"/>
        </w:rPr>
        <w:t>道路交通安全法实施条例</w:t>
      </w:r>
      <w:r w:rsidRPr="003E4BE6">
        <w:rPr>
          <w:rFonts w:ascii="宋体" w:eastAsia="宋体" w:hAnsi="宋体" w:hint="eastAsia"/>
          <w:sz w:val="24"/>
          <w:szCs w:val="24"/>
        </w:rPr>
        <w:t>”</w:t>
      </w:r>
      <w:r>
        <w:rPr>
          <w:rFonts w:ascii="宋体" w:eastAsia="宋体" w:hAnsi="宋体" w:hint="eastAsia"/>
          <w:sz w:val="24"/>
          <w:szCs w:val="24"/>
        </w:rPr>
        <w:t>、“侵权法”、“消费者权益保护法”相关规定处理，</w:t>
      </w:r>
      <w:r w:rsidRPr="003E4BE6">
        <w:rPr>
          <w:rFonts w:ascii="宋体" w:eastAsia="宋体" w:hAnsi="宋体" w:hint="eastAsia"/>
          <w:sz w:val="24"/>
          <w:szCs w:val="24"/>
        </w:rPr>
        <w:t>由乙方与车方所在单位协调处理，如果甲方为其购买了旅游意外保险，则按旅游意外保险相关条例进行赔偿，</w:t>
      </w:r>
      <w:r>
        <w:rPr>
          <w:rFonts w:ascii="宋体" w:eastAsia="宋体" w:hAnsi="宋体" w:hint="eastAsia"/>
          <w:sz w:val="24"/>
          <w:szCs w:val="24"/>
        </w:rPr>
        <w:t>甲方应当承担补充责任。</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E.甲方车辆司机要积极配合乙方旅游行程愉快顺利，遵守旅游各项制度，相互团结，不得酗酒打闹，保证做好服务接待工作，对客人要热情服务，保证安全行驶</w:t>
      </w:r>
      <w:r>
        <w:rPr>
          <w:rFonts w:ascii="宋体" w:eastAsia="宋体" w:hAnsi="宋体" w:hint="eastAsia"/>
          <w:sz w:val="24"/>
          <w:szCs w:val="24"/>
        </w:rPr>
        <w:t>。</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行车途中司机要遵守交通规则，否则引起的乘客和财物的损失由甲方负责。</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2. 乙方责任</w:t>
      </w:r>
      <w:del w:id="13" w:author="AURORA" w:date="2018-05-21T16:44:00Z">
        <w:r w:rsidRPr="003E4BE6" w:rsidDel="00030EEA">
          <w:rPr>
            <w:rFonts w:ascii="宋体" w:eastAsia="宋体" w:hAnsi="宋体"/>
            <w:sz w:val="24"/>
            <w:szCs w:val="24"/>
          </w:rPr>
          <w:delText>：</w:delText>
        </w:r>
      </w:del>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A.在出发后乙方应合理调配车辆，确保车辆在安全及可能行驶的路段行驶，避免司机疲劳驾驶，甲方不允许乙方任何人员擅自驾驶甲方车辆，如因此造成责任事故及经济损失乙方承担一切责任及后果。</w:t>
      </w:r>
    </w:p>
    <w:p w:rsidR="00626B47" w:rsidRDefault="00626B47" w:rsidP="005C3716">
      <w:pPr>
        <w:spacing w:line="360" w:lineRule="auto"/>
        <w:ind w:firstLine="480"/>
        <w:rPr>
          <w:rFonts w:ascii="宋体" w:eastAsia="宋体" w:hAnsi="宋体"/>
          <w:sz w:val="24"/>
          <w:szCs w:val="24"/>
        </w:rPr>
      </w:pPr>
      <w:r w:rsidRPr="003E4BE6">
        <w:rPr>
          <w:rFonts w:ascii="宋体" w:eastAsia="宋体" w:hAnsi="宋体"/>
          <w:sz w:val="24"/>
          <w:szCs w:val="24"/>
        </w:rPr>
        <w:t>B.</w:t>
      </w:r>
      <w:del w:id="14" w:author="AURORA" w:date="2018-05-21T16:44:00Z">
        <w:r w:rsidRPr="003E4BE6" w:rsidDel="00030EEA">
          <w:rPr>
            <w:rFonts w:ascii="宋体" w:eastAsia="宋体" w:hAnsi="宋体"/>
            <w:sz w:val="24"/>
            <w:szCs w:val="24"/>
          </w:rPr>
          <w:delText xml:space="preserve"> </w:delText>
        </w:r>
      </w:del>
      <w:r w:rsidRPr="003E4BE6">
        <w:rPr>
          <w:rFonts w:ascii="宋体" w:eastAsia="宋体" w:hAnsi="宋体"/>
          <w:sz w:val="24"/>
          <w:szCs w:val="24"/>
        </w:rPr>
        <w:t>乙方应保证甲方司机的正常睡眠，不要开夜车（以天黑为限）。（特殊摄影团除外需提前申明）</w:t>
      </w:r>
      <w:r>
        <w:rPr>
          <w:rFonts w:ascii="宋体" w:eastAsia="宋体" w:hAnsi="宋体" w:hint="eastAsia"/>
          <w:sz w:val="24"/>
          <w:szCs w:val="24"/>
        </w:rPr>
        <w:t>。</w:t>
      </w:r>
    </w:p>
    <w:p w:rsidR="00626B47" w:rsidRDefault="00626B47" w:rsidP="00B37C6D">
      <w:pPr>
        <w:spacing w:line="360" w:lineRule="auto"/>
        <w:ind w:firstLine="480"/>
        <w:rPr>
          <w:rFonts w:ascii="宋体" w:eastAsia="宋体" w:hAnsi="宋体"/>
          <w:sz w:val="24"/>
          <w:szCs w:val="24"/>
        </w:rPr>
      </w:pPr>
      <w:r>
        <w:rPr>
          <w:rFonts w:ascii="宋体" w:eastAsia="宋体" w:hAnsi="宋体" w:hint="eastAsia"/>
          <w:sz w:val="24"/>
          <w:szCs w:val="24"/>
        </w:rPr>
        <w:t>C．基于安全以及其他方面考虑，乙方应当积极配合甲方。</w:t>
      </w:r>
    </w:p>
    <w:p w:rsidR="00626B47" w:rsidRDefault="00626B47">
      <w:pPr>
        <w:spacing w:line="360" w:lineRule="auto"/>
        <w:ind w:firstLine="480"/>
        <w:rPr>
          <w:rFonts w:ascii="宋体" w:eastAsia="宋体" w:hAnsi="宋体"/>
          <w:sz w:val="24"/>
          <w:szCs w:val="24"/>
        </w:rPr>
      </w:pPr>
      <w:r>
        <w:rPr>
          <w:rFonts w:ascii="宋体" w:eastAsia="宋体" w:hAnsi="宋体" w:hint="eastAsia"/>
          <w:sz w:val="24"/>
          <w:szCs w:val="24"/>
        </w:rPr>
        <w:t>D．支付租金。</w:t>
      </w:r>
    </w:p>
    <w:p w:rsidR="00626B47" w:rsidRPr="003E4BE6" w:rsidRDefault="00626B47" w:rsidP="005C3716">
      <w:pPr>
        <w:spacing w:line="360" w:lineRule="auto"/>
        <w:ind w:firstLine="48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．未经甲方许可，不得参与风险活动，否则后果自行承担。</w:t>
      </w:r>
    </w:p>
    <w:p w:rsidR="00626B47" w:rsidRPr="005C3716" w:rsidRDefault="00626B47" w:rsidP="00B37C6D">
      <w:pPr>
        <w:spacing w:line="360" w:lineRule="auto"/>
        <w:rPr>
          <w:rFonts w:ascii="宋体" w:eastAsia="宋体" w:hAnsi="宋体"/>
          <w:b/>
          <w:sz w:val="24"/>
          <w:szCs w:val="24"/>
        </w:rPr>
      </w:pPr>
      <w:r w:rsidRPr="003E4BE6">
        <w:rPr>
          <w:rFonts w:ascii="宋体" w:eastAsia="宋体" w:hAnsi="宋体" w:hint="eastAsia"/>
          <w:sz w:val="24"/>
          <w:szCs w:val="24"/>
        </w:rPr>
        <w:t xml:space="preserve">　</w:t>
      </w:r>
      <w:r w:rsidRPr="005C3716">
        <w:rPr>
          <w:rFonts w:ascii="宋体" w:eastAsia="宋体" w:hAnsi="宋体" w:hint="eastAsia"/>
          <w:b/>
          <w:sz w:val="24"/>
          <w:szCs w:val="24"/>
        </w:rPr>
        <w:t xml:space="preserve">　三、付款方式</w:t>
      </w:r>
    </w:p>
    <w:p w:rsidR="00626B47" w:rsidRPr="003E4BE6" w:rsidRDefault="00626B47" w:rsidP="00B37C6D">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1. 乙方于出发前支付</w:t>
      </w:r>
      <w:r w:rsidRPr="005C3716">
        <w:rPr>
          <w:rFonts w:ascii="宋体" w:eastAsia="宋体" w:hAnsi="宋体"/>
          <w:sz w:val="24"/>
          <w:szCs w:val="24"/>
          <w:u w:val="single"/>
        </w:rPr>
        <w:t xml:space="preserve">    </w:t>
      </w:r>
      <w:r w:rsidRPr="003E4BE6">
        <w:rPr>
          <w:rFonts w:ascii="宋体" w:eastAsia="宋体" w:hAnsi="宋体"/>
          <w:sz w:val="24"/>
          <w:szCs w:val="24"/>
        </w:rPr>
        <w:t>%租车费，余款于行程结束前由乙方付清。</w:t>
      </w:r>
    </w:p>
    <w:p w:rsidR="00626B47" w:rsidRPr="005C3716" w:rsidRDefault="00626B47" w:rsidP="00B37C6D">
      <w:pPr>
        <w:spacing w:line="360" w:lineRule="auto"/>
        <w:rPr>
          <w:rFonts w:ascii="宋体" w:eastAsia="宋体" w:hAnsi="宋体"/>
          <w:b/>
          <w:sz w:val="24"/>
          <w:szCs w:val="24"/>
        </w:rPr>
      </w:pPr>
      <w:r w:rsidRPr="003E4BE6">
        <w:rPr>
          <w:rFonts w:ascii="宋体" w:eastAsia="宋体" w:hAnsi="宋体" w:hint="eastAsia"/>
          <w:sz w:val="24"/>
          <w:szCs w:val="24"/>
        </w:rPr>
        <w:t xml:space="preserve">　　</w:t>
      </w:r>
      <w:r w:rsidRPr="005C3716">
        <w:rPr>
          <w:rFonts w:ascii="宋体" w:eastAsia="宋体" w:hAnsi="宋体" w:hint="eastAsia"/>
          <w:b/>
          <w:sz w:val="24"/>
          <w:szCs w:val="24"/>
        </w:rPr>
        <w:t>四、违约责任</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甲，乙双方任何一方在协议期内违约</w:t>
      </w:r>
      <w:r>
        <w:rPr>
          <w:rFonts w:ascii="宋体" w:eastAsia="宋体" w:hAnsi="宋体" w:hint="eastAsia"/>
          <w:sz w:val="24"/>
          <w:szCs w:val="24"/>
        </w:rPr>
        <w:t>或违反合同内容的，导致无法继续履行的</w:t>
      </w:r>
      <w:r w:rsidRPr="003E4BE6">
        <w:rPr>
          <w:rFonts w:ascii="宋体" w:eastAsia="宋体" w:hAnsi="宋体" w:hint="eastAsia"/>
          <w:sz w:val="24"/>
          <w:szCs w:val="24"/>
        </w:rPr>
        <w:t>，违约方需支付对方</w:t>
      </w:r>
      <w:r w:rsidRPr="009676AA">
        <w:rPr>
          <w:rFonts w:ascii="宋体" w:eastAsia="宋体" w:hAnsi="宋体" w:hint="eastAsia"/>
          <w:sz w:val="24"/>
          <w:szCs w:val="24"/>
        </w:rPr>
        <w:t>总费用的</w:t>
      </w:r>
      <w:r w:rsidRPr="005C3716">
        <w:rPr>
          <w:rFonts w:ascii="宋体" w:eastAsia="宋体" w:hAnsi="宋体"/>
          <w:sz w:val="24"/>
          <w:szCs w:val="24"/>
          <w:u w:val="single"/>
        </w:rPr>
        <w:t xml:space="preserve"> </w:t>
      </w:r>
      <w:r>
        <w:rPr>
          <w:rFonts w:ascii="宋体" w:eastAsia="宋体" w:hAnsi="宋体" w:hint="eastAsia"/>
          <w:sz w:val="24"/>
          <w:szCs w:val="24"/>
          <w:u w:val="single"/>
        </w:rPr>
        <w:t xml:space="preserve">  </w:t>
      </w:r>
      <w:r w:rsidRPr="005C3716">
        <w:rPr>
          <w:rFonts w:ascii="宋体" w:eastAsia="宋体" w:hAnsi="宋体"/>
          <w:sz w:val="24"/>
          <w:szCs w:val="24"/>
          <w:u w:val="single"/>
        </w:rPr>
        <w:t xml:space="preserve">  </w:t>
      </w:r>
      <w:r w:rsidRPr="003E4BE6">
        <w:rPr>
          <w:rFonts w:ascii="宋体" w:eastAsia="宋体" w:hAnsi="宋体"/>
          <w:sz w:val="24"/>
          <w:szCs w:val="24"/>
        </w:rPr>
        <w:t>%</w:t>
      </w:r>
      <w:r>
        <w:rPr>
          <w:rFonts w:ascii="宋体" w:eastAsia="宋体" w:hAnsi="宋体" w:hint="eastAsia"/>
          <w:sz w:val="24"/>
          <w:szCs w:val="24"/>
        </w:rPr>
        <w:t>的违约金。</w:t>
      </w:r>
    </w:p>
    <w:p w:rsidR="00626B47" w:rsidRPr="005C3716" w:rsidRDefault="00626B47">
      <w:pPr>
        <w:spacing w:line="360" w:lineRule="auto"/>
        <w:rPr>
          <w:rFonts w:ascii="宋体" w:eastAsia="宋体" w:hAnsi="宋体"/>
          <w:b/>
          <w:sz w:val="24"/>
          <w:szCs w:val="24"/>
        </w:rPr>
      </w:pPr>
      <w:r w:rsidRPr="003E4BE6">
        <w:rPr>
          <w:rFonts w:ascii="宋体" w:eastAsia="宋体" w:hAnsi="宋体" w:hint="eastAsia"/>
          <w:sz w:val="24"/>
          <w:szCs w:val="24"/>
        </w:rPr>
        <w:lastRenderedPageBreak/>
        <w:t xml:space="preserve">　　</w:t>
      </w:r>
      <w:r w:rsidRPr="005C3716">
        <w:rPr>
          <w:rFonts w:ascii="宋体" w:eastAsia="宋体" w:hAnsi="宋体" w:hint="eastAsia"/>
          <w:b/>
          <w:sz w:val="24"/>
          <w:szCs w:val="24"/>
        </w:rPr>
        <w:t>五、特别约定</w:t>
      </w:r>
    </w:p>
    <w:p w:rsidR="00626B47" w:rsidRDefault="00626B47">
      <w:pPr>
        <w:spacing w:line="360" w:lineRule="auto"/>
        <w:ind w:firstLine="480"/>
        <w:rPr>
          <w:rFonts w:ascii="宋体" w:eastAsia="宋体" w:hAnsi="宋体"/>
          <w:sz w:val="24"/>
          <w:szCs w:val="24"/>
        </w:rPr>
      </w:pPr>
      <w:r w:rsidRPr="003E4BE6">
        <w:rPr>
          <w:rFonts w:ascii="宋体" w:eastAsia="宋体" w:hAnsi="宋体" w:hint="eastAsia"/>
          <w:sz w:val="24"/>
          <w:szCs w:val="24"/>
        </w:rPr>
        <w:t>对行程内游览的景点顺序甲方征得乙方同意有权进行调整，如遇人力不可抗拒的自然灾害和国家政策性调价等因素造成的增加费用，由客人自理；未尽事宜，双方本着友好态度，协商解决。</w:t>
      </w:r>
    </w:p>
    <w:p w:rsidR="00626B47" w:rsidRPr="005C3716" w:rsidRDefault="00626B47">
      <w:pPr>
        <w:spacing w:line="360" w:lineRule="auto"/>
        <w:ind w:firstLine="480"/>
        <w:rPr>
          <w:rFonts w:ascii="宋体" w:eastAsia="宋体" w:hAnsi="宋体"/>
          <w:b/>
          <w:sz w:val="24"/>
          <w:szCs w:val="24"/>
        </w:rPr>
      </w:pPr>
      <w:r w:rsidRPr="005C3716">
        <w:rPr>
          <w:rFonts w:ascii="宋体" w:eastAsia="宋体" w:hAnsi="宋体" w:hint="eastAsia"/>
          <w:b/>
          <w:sz w:val="24"/>
          <w:szCs w:val="24"/>
        </w:rPr>
        <w:t>六、合同变更</w:t>
      </w:r>
    </w:p>
    <w:p w:rsidR="00626B47" w:rsidRDefault="00626B47" w:rsidP="005C3716">
      <w:pPr>
        <w:spacing w:line="360" w:lineRule="auto"/>
        <w:ind w:firstLine="480"/>
        <w:rPr>
          <w:rFonts w:ascii="宋体" w:eastAsia="宋体" w:hAnsi="宋体"/>
          <w:sz w:val="24"/>
          <w:szCs w:val="24"/>
        </w:rPr>
      </w:pPr>
      <w:r>
        <w:rPr>
          <w:rFonts w:ascii="宋体" w:eastAsia="宋体" w:hAnsi="宋体" w:hint="eastAsia"/>
          <w:sz w:val="24"/>
          <w:szCs w:val="24"/>
        </w:rPr>
        <w:t>若对合同事项进行变更的，应当征得对方同意，否则变更事项对其不产生任何效力。因变更导致合同无法履行或有违约情形的，所有损失由变更一方承担。</w:t>
      </w:r>
    </w:p>
    <w:p w:rsidR="00626B47" w:rsidRPr="005C3716" w:rsidRDefault="00626B47" w:rsidP="00B37C6D">
      <w:pPr>
        <w:spacing w:line="360" w:lineRule="auto"/>
        <w:ind w:firstLine="480"/>
        <w:rPr>
          <w:rFonts w:ascii="宋体" w:eastAsia="宋体" w:hAnsi="宋体"/>
          <w:b/>
          <w:sz w:val="24"/>
          <w:szCs w:val="24"/>
        </w:rPr>
      </w:pPr>
      <w:r>
        <w:rPr>
          <w:rFonts w:ascii="宋体" w:eastAsia="宋体" w:hAnsi="宋体" w:hint="eastAsia"/>
          <w:b/>
          <w:sz w:val="24"/>
          <w:szCs w:val="24"/>
        </w:rPr>
        <w:t>七</w:t>
      </w:r>
      <w:r w:rsidRPr="005C3716">
        <w:rPr>
          <w:rFonts w:ascii="宋体" w:eastAsia="宋体" w:hAnsi="宋体" w:hint="eastAsia"/>
          <w:b/>
          <w:sz w:val="24"/>
          <w:szCs w:val="24"/>
        </w:rPr>
        <w:t>、争议解决</w:t>
      </w:r>
    </w:p>
    <w:p w:rsidR="00626B47" w:rsidRPr="003E4BE6" w:rsidRDefault="00626B47" w:rsidP="005C3716">
      <w:pPr>
        <w:spacing w:line="360" w:lineRule="auto"/>
        <w:ind w:firstLine="480"/>
        <w:rPr>
          <w:rFonts w:ascii="宋体" w:eastAsia="宋体" w:hAnsi="宋体"/>
          <w:sz w:val="24"/>
          <w:szCs w:val="24"/>
        </w:rPr>
      </w:pPr>
      <w:r>
        <w:rPr>
          <w:rFonts w:ascii="宋体" w:eastAsia="宋体" w:hAnsi="宋体" w:hint="eastAsia"/>
          <w:sz w:val="24"/>
          <w:szCs w:val="24"/>
        </w:rPr>
        <w:t>对合同内容或执行过程中，发生争议的，首先本着平等自由、自愿原则进行协商，协商不成的，向</w:t>
      </w:r>
      <w:r w:rsidRPr="005C3716">
        <w:rPr>
          <w:rFonts w:ascii="宋体" w:eastAsia="宋体" w:hAnsi="宋体"/>
          <w:sz w:val="24"/>
          <w:szCs w:val="24"/>
          <w:u w:val="single"/>
        </w:rPr>
        <w:t xml:space="preserve">     </w:t>
      </w:r>
      <w:r>
        <w:rPr>
          <w:rFonts w:ascii="宋体" w:eastAsia="宋体" w:hAnsi="宋体" w:hint="eastAsia"/>
          <w:sz w:val="24"/>
          <w:szCs w:val="24"/>
        </w:rPr>
        <w:t>地</w:t>
      </w:r>
      <w:r w:rsidRPr="005C3716">
        <w:rPr>
          <w:rFonts w:ascii="宋体" w:eastAsia="宋体" w:hAnsi="宋体"/>
          <w:sz w:val="24"/>
          <w:szCs w:val="24"/>
          <w:u w:val="single"/>
        </w:rPr>
        <w:t xml:space="preserve">      </w:t>
      </w:r>
      <w:r>
        <w:rPr>
          <w:rFonts w:ascii="宋体" w:eastAsia="宋体" w:hAnsi="宋体" w:hint="eastAsia"/>
          <w:sz w:val="24"/>
          <w:szCs w:val="24"/>
        </w:rPr>
        <w:t>法院起诉。</w:t>
      </w:r>
    </w:p>
    <w:p w:rsidR="00626B47" w:rsidRPr="005C3716" w:rsidRDefault="00626B47" w:rsidP="00B37C6D">
      <w:pPr>
        <w:spacing w:line="360" w:lineRule="auto"/>
        <w:rPr>
          <w:rFonts w:ascii="宋体" w:eastAsia="宋体" w:hAnsi="宋体"/>
          <w:b/>
          <w:sz w:val="24"/>
          <w:szCs w:val="24"/>
        </w:rPr>
      </w:pPr>
      <w:r w:rsidRPr="003E4BE6">
        <w:rPr>
          <w:rFonts w:ascii="宋体" w:eastAsia="宋体" w:hAnsi="宋体" w:hint="eastAsia"/>
          <w:sz w:val="24"/>
          <w:szCs w:val="24"/>
        </w:rPr>
        <w:t xml:space="preserve">　</w:t>
      </w:r>
      <w:r w:rsidRPr="005C3716">
        <w:rPr>
          <w:rFonts w:ascii="宋体" w:eastAsia="宋体" w:hAnsi="宋体" w:hint="eastAsia"/>
          <w:b/>
          <w:sz w:val="24"/>
          <w:szCs w:val="24"/>
        </w:rPr>
        <w:t xml:space="preserve">　</w:t>
      </w:r>
      <w:r>
        <w:rPr>
          <w:rFonts w:ascii="宋体" w:eastAsia="宋体" w:hAnsi="宋体" w:hint="eastAsia"/>
          <w:b/>
          <w:sz w:val="24"/>
          <w:szCs w:val="24"/>
        </w:rPr>
        <w:t>八</w:t>
      </w:r>
      <w:r w:rsidRPr="005C3716">
        <w:rPr>
          <w:rFonts w:ascii="宋体" w:eastAsia="宋体" w:hAnsi="宋体" w:hint="eastAsia"/>
          <w:b/>
          <w:sz w:val="24"/>
          <w:szCs w:val="24"/>
        </w:rPr>
        <w:t>、其他</w:t>
      </w:r>
    </w:p>
    <w:p w:rsidR="00626B47" w:rsidRPr="003E4BE6" w:rsidRDefault="00626B47" w:rsidP="00B37C6D">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1. 本协议</w:t>
      </w:r>
      <w:r>
        <w:rPr>
          <w:rFonts w:ascii="宋体" w:eastAsia="宋体" w:hAnsi="宋体" w:hint="eastAsia"/>
          <w:sz w:val="24"/>
          <w:szCs w:val="24"/>
        </w:rPr>
        <w:t>一式两份</w:t>
      </w:r>
      <w:r w:rsidRPr="003E4BE6">
        <w:rPr>
          <w:rFonts w:ascii="宋体" w:eastAsia="宋体" w:hAnsi="宋体"/>
          <w:sz w:val="24"/>
          <w:szCs w:val="24"/>
        </w:rPr>
        <w:t>，具有同等法律效力（甲乙双方各执一份）。</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w:t>
      </w:r>
      <w:r w:rsidRPr="003E4BE6">
        <w:rPr>
          <w:rFonts w:ascii="宋体" w:eastAsia="宋体" w:hAnsi="宋体"/>
          <w:sz w:val="24"/>
          <w:szCs w:val="24"/>
        </w:rPr>
        <w:t>2. 本协议自签协议之日起，自行生效，如发生纠纷双方友好协商解决，直至按《中华人民共和国民法典》裁定执行。</w:t>
      </w:r>
    </w:p>
    <w:p w:rsidR="00626B47" w:rsidRPr="003E4BE6" w:rsidRDefault="00626B47">
      <w:pPr>
        <w:spacing w:line="360" w:lineRule="auto"/>
        <w:rPr>
          <w:rFonts w:ascii="宋体" w:eastAsia="宋体" w:hAnsi="宋体"/>
          <w:sz w:val="24"/>
          <w:szCs w:val="24"/>
        </w:rPr>
      </w:pPr>
      <w:r w:rsidRPr="003E4BE6">
        <w:rPr>
          <w:rFonts w:ascii="宋体" w:eastAsia="宋体" w:hAnsi="宋体" w:hint="eastAsia"/>
          <w:sz w:val="24"/>
          <w:szCs w:val="24"/>
        </w:rPr>
        <w:t xml:space="preserve">　　此协议价格不含税金</w:t>
      </w:r>
      <w:r>
        <w:rPr>
          <w:rFonts w:ascii="宋体" w:eastAsia="宋体" w:hAnsi="宋体" w:hint="eastAsia"/>
          <w:sz w:val="24"/>
          <w:szCs w:val="24"/>
        </w:rPr>
        <w:t>。</w:t>
      </w:r>
    </w:p>
    <w:p w:rsidR="00626B47" w:rsidRPr="003E4BE6" w:rsidRDefault="00626B47" w:rsidP="005C3716">
      <w:pPr>
        <w:spacing w:afterLines="100" w:after="312" w:line="360" w:lineRule="auto"/>
        <w:rPr>
          <w:rFonts w:ascii="宋体" w:eastAsia="宋体" w:hAnsi="宋体"/>
          <w:sz w:val="24"/>
          <w:szCs w:val="24"/>
        </w:rPr>
      </w:pPr>
      <w:r w:rsidRPr="003E4BE6">
        <w:rPr>
          <w:rFonts w:ascii="宋体" w:eastAsia="宋体" w:hAnsi="宋体" w:hint="eastAsia"/>
          <w:sz w:val="24"/>
          <w:szCs w:val="24"/>
        </w:rPr>
        <w:t xml:space="preserve">　　如需接送机</w:t>
      </w:r>
      <w:r w:rsidRPr="003E4BE6">
        <w:rPr>
          <w:rFonts w:ascii="宋体" w:eastAsia="宋体" w:hAnsi="宋体"/>
          <w:sz w:val="24"/>
          <w:szCs w:val="24"/>
        </w:rPr>
        <w:t>/火车，费用为</w:t>
      </w:r>
      <w:r>
        <w:rPr>
          <w:rFonts w:ascii="宋体" w:eastAsia="宋体" w:hAnsi="宋体" w:hint="eastAsia"/>
          <w:sz w:val="24"/>
          <w:szCs w:val="24"/>
        </w:rPr>
        <w:t xml:space="preserve"> </w:t>
      </w:r>
      <w:r w:rsidRPr="005C3716">
        <w:rPr>
          <w:rFonts w:ascii="宋体" w:eastAsia="宋体" w:hAnsi="宋体"/>
          <w:sz w:val="24"/>
          <w:szCs w:val="24"/>
          <w:u w:val="single"/>
        </w:rPr>
        <w:t xml:space="preserve">    </w:t>
      </w:r>
      <w:r w:rsidRPr="003E4BE6">
        <w:rPr>
          <w:rFonts w:ascii="宋体" w:eastAsia="宋体" w:hAnsi="宋体"/>
          <w:sz w:val="24"/>
          <w:szCs w:val="24"/>
        </w:rPr>
        <w:t>元/次</w:t>
      </w:r>
      <w:r>
        <w:rPr>
          <w:rFonts w:ascii="宋体" w:eastAsia="宋体" w:hAnsi="宋体" w:hint="eastAsia"/>
          <w:sz w:val="24"/>
          <w:szCs w:val="24"/>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Change w:id="15">
          <w:tblGrid>
            <w:gridCol w:w="4148"/>
            <w:gridCol w:w="4148"/>
          </w:tblGrid>
        </w:tblGridChange>
      </w:tblGrid>
      <w:tr w:rsidR="00626B47" w:rsidRPr="009107F9" w:rsidTr="005C3716">
        <w:tc>
          <w:tcPr>
            <w:tcW w:w="4148" w:type="dxa"/>
          </w:tcPr>
          <w:p w:rsidR="00626B47" w:rsidRPr="009107F9" w:rsidRDefault="00626B47" w:rsidP="00B37C6D">
            <w:pPr>
              <w:spacing w:line="360" w:lineRule="auto"/>
              <w:rPr>
                <w:rFonts w:ascii="宋体" w:hAnsi="宋体"/>
                <w:sz w:val="24"/>
                <w:szCs w:val="24"/>
              </w:rPr>
            </w:pPr>
            <w:r w:rsidRPr="009107F9">
              <w:rPr>
                <w:rFonts w:ascii="宋体" w:hAnsi="宋体" w:hint="eastAsia"/>
                <w:sz w:val="24"/>
                <w:szCs w:val="24"/>
              </w:rPr>
              <w:t>甲方代表签字：</w:t>
            </w:r>
            <w:r w:rsidRPr="001D3B7D">
              <w:rPr>
                <w:rFonts w:ascii="宋体" w:hAnsi="宋体" w:hint="eastAsia"/>
                <w:sz w:val="24"/>
                <w:u w:val="single"/>
              </w:rPr>
              <w:t xml:space="preserve">           </w:t>
            </w:r>
            <w:r>
              <w:rPr>
                <w:rFonts w:ascii="宋体" w:hAnsi="宋体" w:hint="eastAsia"/>
                <w:sz w:val="24"/>
                <w:u w:val="single"/>
              </w:rPr>
              <w:t xml:space="preserve">    </w:t>
            </w:r>
          </w:p>
        </w:tc>
        <w:tc>
          <w:tcPr>
            <w:tcW w:w="4148" w:type="dxa"/>
          </w:tcPr>
          <w:p w:rsidR="00626B47" w:rsidRPr="009107F9" w:rsidRDefault="00626B47">
            <w:pPr>
              <w:spacing w:line="360" w:lineRule="auto"/>
              <w:rPr>
                <w:rFonts w:ascii="宋体" w:hAnsi="宋体"/>
                <w:sz w:val="24"/>
                <w:szCs w:val="24"/>
              </w:rPr>
            </w:pPr>
            <w:r w:rsidRPr="009107F9">
              <w:rPr>
                <w:rFonts w:ascii="宋体" w:hAnsi="宋体"/>
                <w:sz w:val="24"/>
                <w:szCs w:val="24"/>
              </w:rPr>
              <w:t>乙方代表签字：</w:t>
            </w:r>
            <w:r w:rsidRPr="001D3B7D">
              <w:rPr>
                <w:rFonts w:ascii="宋体" w:hAnsi="宋体" w:hint="eastAsia"/>
                <w:sz w:val="24"/>
                <w:u w:val="single"/>
              </w:rPr>
              <w:t xml:space="preserve">           </w:t>
            </w:r>
            <w:r>
              <w:rPr>
                <w:rFonts w:ascii="宋体" w:hAnsi="宋体" w:hint="eastAsia"/>
                <w:sz w:val="24"/>
                <w:u w:val="single"/>
              </w:rPr>
              <w:t xml:space="preserve">    </w:t>
            </w:r>
          </w:p>
        </w:tc>
      </w:tr>
      <w:tr w:rsidR="00626B47" w:rsidRPr="009107F9" w:rsidDel="00030EEA" w:rsidTr="00030EEA">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Change w:id="16" w:author="AURORA" w:date="2018-05-21T16:45:00Z">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PrEx>
          </w:tblPrExChange>
        </w:tblPrEx>
        <w:trPr>
          <w:trHeight w:val="978"/>
          <w:del w:id="17" w:author="AURORA" w:date="2018-05-21T16:46:00Z"/>
        </w:trPr>
        <w:tc>
          <w:tcPr>
            <w:tcW w:w="4148" w:type="dxa"/>
            <w:tcPrChange w:id="18" w:author="AURORA" w:date="2018-05-21T16:45:00Z">
              <w:tcPr>
                <w:tcW w:w="4148" w:type="dxa"/>
              </w:tcPr>
            </w:tcPrChange>
          </w:tcPr>
          <w:p w:rsidR="00626B47" w:rsidDel="00030EEA" w:rsidRDefault="00626B47" w:rsidP="00B37C6D">
            <w:pPr>
              <w:spacing w:line="360" w:lineRule="auto"/>
              <w:rPr>
                <w:del w:id="19" w:author="AURORA" w:date="2018-05-21T16:46:00Z"/>
                <w:rFonts w:ascii="宋体" w:hAnsi="宋体"/>
                <w:sz w:val="24"/>
                <w:szCs w:val="24"/>
              </w:rPr>
            </w:pPr>
            <w:del w:id="20" w:author="AURORA" w:date="2018-05-21T16:46:00Z">
              <w:r w:rsidRPr="009107F9" w:rsidDel="00030EEA">
                <w:rPr>
                  <w:rFonts w:ascii="宋体" w:hAnsi="宋体" w:hint="eastAsia"/>
                  <w:sz w:val="24"/>
                  <w:szCs w:val="24"/>
                </w:rPr>
                <w:delText>甲方公章：</w:delText>
              </w:r>
              <w:r w:rsidRPr="001D3B7D" w:rsidDel="00030EEA">
                <w:rPr>
                  <w:rFonts w:ascii="宋体" w:hAnsi="宋体" w:hint="eastAsia"/>
                  <w:sz w:val="24"/>
                  <w:u w:val="single"/>
                </w:rPr>
                <w:delText xml:space="preserve">           </w:delText>
              </w:r>
              <w:r w:rsidDel="00030EEA">
                <w:rPr>
                  <w:rFonts w:ascii="宋体" w:hAnsi="宋体" w:hint="eastAsia"/>
                  <w:sz w:val="24"/>
                  <w:u w:val="single"/>
                </w:rPr>
                <w:delText xml:space="preserve">        </w:delText>
              </w:r>
            </w:del>
          </w:p>
          <w:p w:rsidR="00626B47" w:rsidRPr="009107F9" w:rsidDel="00030EEA" w:rsidRDefault="00626B47" w:rsidP="00B37C6D">
            <w:pPr>
              <w:spacing w:line="360" w:lineRule="auto"/>
              <w:rPr>
                <w:del w:id="21" w:author="AURORA" w:date="2018-05-21T16:46:00Z"/>
                <w:rFonts w:ascii="宋体" w:hAnsi="宋体"/>
                <w:sz w:val="24"/>
                <w:szCs w:val="24"/>
              </w:rPr>
            </w:pPr>
            <w:del w:id="22" w:author="AURORA" w:date="2018-05-21T16:46:00Z">
              <w:r w:rsidDel="00030EEA">
                <w:rPr>
                  <w:rFonts w:ascii="宋体" w:hAnsi="宋体" w:hint="eastAsia"/>
                  <w:sz w:val="24"/>
                  <w:szCs w:val="24"/>
                </w:rPr>
                <w:delText>甲方</w:delText>
              </w:r>
              <w:r w:rsidRPr="00C01207" w:rsidDel="00030EEA">
                <w:rPr>
                  <w:rFonts w:ascii="宋体" w:hAnsi="宋体" w:hint="eastAsia"/>
                  <w:sz w:val="24"/>
                  <w:szCs w:val="24"/>
                </w:rPr>
                <w:delText>身份证号码：</w:delText>
              </w:r>
              <w:r w:rsidRPr="001D3B7D" w:rsidDel="00030EEA">
                <w:rPr>
                  <w:rFonts w:ascii="宋体" w:hAnsi="宋体" w:hint="eastAsia"/>
                  <w:sz w:val="24"/>
                  <w:u w:val="single"/>
                </w:rPr>
                <w:delText xml:space="preserve">           </w:delText>
              </w:r>
              <w:r w:rsidDel="00030EEA">
                <w:rPr>
                  <w:rFonts w:ascii="宋体" w:hAnsi="宋体" w:hint="eastAsia"/>
                  <w:sz w:val="24"/>
                  <w:u w:val="single"/>
                </w:rPr>
                <w:delText xml:space="preserve">  </w:delText>
              </w:r>
            </w:del>
          </w:p>
        </w:tc>
        <w:tc>
          <w:tcPr>
            <w:tcW w:w="4148" w:type="dxa"/>
            <w:tcPrChange w:id="23" w:author="AURORA" w:date="2018-05-21T16:45:00Z">
              <w:tcPr>
                <w:tcW w:w="4148" w:type="dxa"/>
              </w:tcPr>
            </w:tcPrChange>
          </w:tcPr>
          <w:p w:rsidR="00626B47" w:rsidDel="00030EEA" w:rsidRDefault="00626B47">
            <w:pPr>
              <w:spacing w:line="360" w:lineRule="auto"/>
              <w:rPr>
                <w:del w:id="24" w:author="AURORA" w:date="2018-05-21T16:46:00Z"/>
                <w:rFonts w:ascii="宋体" w:hAnsi="宋体"/>
                <w:sz w:val="24"/>
                <w:szCs w:val="24"/>
              </w:rPr>
            </w:pPr>
            <w:del w:id="25" w:author="AURORA" w:date="2018-05-21T16:46:00Z">
              <w:r w:rsidDel="00030EEA">
                <w:rPr>
                  <w:rFonts w:ascii="宋体" w:hAnsi="宋体" w:hint="eastAsia"/>
                  <w:sz w:val="24"/>
                  <w:szCs w:val="24"/>
                </w:rPr>
                <w:delText>乙方公章：</w:delText>
              </w:r>
              <w:r w:rsidRPr="001D3B7D" w:rsidDel="00030EEA">
                <w:rPr>
                  <w:rFonts w:ascii="宋体" w:hAnsi="宋体" w:hint="eastAsia"/>
                  <w:sz w:val="24"/>
                  <w:u w:val="single"/>
                </w:rPr>
                <w:delText xml:space="preserve">    </w:delText>
              </w:r>
              <w:r w:rsidDel="00030EEA">
                <w:rPr>
                  <w:rFonts w:ascii="宋体" w:hAnsi="宋体" w:hint="eastAsia"/>
                  <w:sz w:val="24"/>
                  <w:u w:val="single"/>
                </w:rPr>
                <w:delText xml:space="preserve">    </w:delText>
              </w:r>
              <w:r w:rsidRPr="001D3B7D" w:rsidDel="00030EEA">
                <w:rPr>
                  <w:rFonts w:ascii="宋体" w:hAnsi="宋体" w:hint="eastAsia"/>
                  <w:sz w:val="24"/>
                  <w:u w:val="single"/>
                </w:rPr>
                <w:delText xml:space="preserve">       </w:delText>
              </w:r>
              <w:r w:rsidDel="00030EEA">
                <w:rPr>
                  <w:rFonts w:ascii="宋体" w:hAnsi="宋体" w:hint="eastAsia"/>
                  <w:sz w:val="24"/>
                  <w:u w:val="single"/>
                </w:rPr>
                <w:delText xml:space="preserve">    </w:delText>
              </w:r>
            </w:del>
          </w:p>
          <w:p w:rsidR="00626B47" w:rsidRPr="009107F9" w:rsidDel="00030EEA" w:rsidRDefault="00626B47">
            <w:pPr>
              <w:spacing w:line="360" w:lineRule="auto"/>
              <w:rPr>
                <w:del w:id="26" w:author="AURORA" w:date="2018-05-21T16:46:00Z"/>
                <w:rFonts w:ascii="宋体" w:hAnsi="宋体"/>
                <w:sz w:val="24"/>
                <w:szCs w:val="24"/>
              </w:rPr>
            </w:pPr>
            <w:del w:id="27" w:author="AURORA" w:date="2018-05-21T16:46:00Z">
              <w:r w:rsidRPr="009107F9" w:rsidDel="00030EEA">
                <w:rPr>
                  <w:rFonts w:ascii="宋体" w:hAnsi="宋体"/>
                  <w:sz w:val="24"/>
                  <w:szCs w:val="24"/>
                </w:rPr>
                <w:delText>乙方身份证号码：</w:delText>
              </w:r>
              <w:r w:rsidRPr="001D3B7D" w:rsidDel="00030EEA">
                <w:rPr>
                  <w:rFonts w:ascii="宋体" w:hAnsi="宋体" w:hint="eastAsia"/>
                  <w:sz w:val="24"/>
                  <w:u w:val="single"/>
                </w:rPr>
                <w:delText xml:space="preserve">           </w:delText>
              </w:r>
              <w:r w:rsidDel="00030EEA">
                <w:rPr>
                  <w:rFonts w:ascii="宋体" w:hAnsi="宋体" w:hint="eastAsia"/>
                  <w:sz w:val="24"/>
                  <w:u w:val="single"/>
                </w:rPr>
                <w:delText xml:space="preserve">  </w:delText>
              </w:r>
            </w:del>
          </w:p>
        </w:tc>
      </w:tr>
      <w:tr w:rsidR="00626B47" w:rsidRPr="009107F9" w:rsidDel="00030EEA" w:rsidTr="005C3716">
        <w:trPr>
          <w:del w:id="28" w:author="AURORA" w:date="2018-05-21T16:45:00Z"/>
        </w:trPr>
        <w:tc>
          <w:tcPr>
            <w:tcW w:w="4148" w:type="dxa"/>
          </w:tcPr>
          <w:p w:rsidR="00626B47" w:rsidRPr="009107F9" w:rsidDel="00030EEA" w:rsidRDefault="00626B47" w:rsidP="00B37C6D">
            <w:pPr>
              <w:spacing w:line="360" w:lineRule="auto"/>
              <w:rPr>
                <w:del w:id="29" w:author="AURORA" w:date="2018-05-21T16:45:00Z"/>
                <w:rFonts w:ascii="宋体" w:hAnsi="宋体"/>
                <w:sz w:val="24"/>
                <w:szCs w:val="24"/>
              </w:rPr>
            </w:pPr>
            <w:del w:id="30" w:author="AURORA" w:date="2018-05-21T16:45:00Z">
              <w:r w:rsidRPr="009107F9" w:rsidDel="00030EEA">
                <w:rPr>
                  <w:rFonts w:ascii="宋体" w:hAnsi="宋体" w:hint="eastAsia"/>
                  <w:sz w:val="24"/>
                  <w:szCs w:val="24"/>
                </w:rPr>
                <w:delText>联系电话及传真：</w:delText>
              </w:r>
              <w:r w:rsidRPr="001D3B7D" w:rsidDel="00030EEA">
                <w:rPr>
                  <w:rFonts w:ascii="宋体" w:hAnsi="宋体" w:hint="eastAsia"/>
                  <w:sz w:val="24"/>
                  <w:u w:val="single"/>
                </w:rPr>
                <w:delText xml:space="preserve">           </w:delText>
              </w:r>
              <w:r w:rsidDel="00030EEA">
                <w:rPr>
                  <w:rFonts w:ascii="宋体" w:hAnsi="宋体" w:hint="eastAsia"/>
                  <w:sz w:val="24"/>
                  <w:u w:val="single"/>
                </w:rPr>
                <w:delText xml:space="preserve">  </w:delText>
              </w:r>
            </w:del>
          </w:p>
        </w:tc>
        <w:tc>
          <w:tcPr>
            <w:tcW w:w="4148" w:type="dxa"/>
          </w:tcPr>
          <w:p w:rsidR="00626B47" w:rsidRPr="009107F9" w:rsidDel="00030EEA" w:rsidRDefault="00626B47">
            <w:pPr>
              <w:spacing w:line="360" w:lineRule="auto"/>
              <w:rPr>
                <w:del w:id="31" w:author="AURORA" w:date="2018-05-21T16:45:00Z"/>
                <w:rFonts w:ascii="宋体" w:hAnsi="宋体"/>
                <w:sz w:val="24"/>
                <w:szCs w:val="24"/>
              </w:rPr>
            </w:pPr>
            <w:del w:id="32" w:author="AURORA" w:date="2018-05-21T16:45:00Z">
              <w:r w:rsidRPr="009107F9" w:rsidDel="00030EEA">
                <w:rPr>
                  <w:rFonts w:ascii="宋体" w:hAnsi="宋体"/>
                  <w:sz w:val="24"/>
                  <w:szCs w:val="24"/>
                </w:rPr>
                <w:delText>联系电话及传真：</w:delText>
              </w:r>
              <w:r w:rsidRPr="001D3B7D" w:rsidDel="00030EEA">
                <w:rPr>
                  <w:rFonts w:ascii="宋体" w:hAnsi="宋体" w:hint="eastAsia"/>
                  <w:sz w:val="24"/>
                  <w:u w:val="single"/>
                </w:rPr>
                <w:delText xml:space="preserve">           </w:delText>
              </w:r>
              <w:r w:rsidDel="00030EEA">
                <w:rPr>
                  <w:rFonts w:ascii="宋体" w:hAnsi="宋体" w:hint="eastAsia"/>
                  <w:sz w:val="24"/>
                  <w:u w:val="single"/>
                </w:rPr>
                <w:delText xml:space="preserve">  </w:delText>
              </w:r>
            </w:del>
          </w:p>
        </w:tc>
      </w:tr>
      <w:tr w:rsidR="00626B47" w:rsidRPr="009107F9" w:rsidTr="005C3716">
        <w:tc>
          <w:tcPr>
            <w:tcW w:w="4148" w:type="dxa"/>
          </w:tcPr>
          <w:p w:rsidR="00626B47" w:rsidRPr="009107F9" w:rsidRDefault="00626B47" w:rsidP="00B37C6D">
            <w:pPr>
              <w:spacing w:line="360" w:lineRule="auto"/>
              <w:rPr>
                <w:rFonts w:ascii="宋体" w:hAnsi="宋体"/>
                <w:sz w:val="24"/>
                <w:szCs w:val="24"/>
              </w:rPr>
            </w:pPr>
            <w:r w:rsidRPr="009107F9">
              <w:rPr>
                <w:rFonts w:ascii="宋体" w:hAnsi="宋体" w:hint="eastAsia"/>
                <w:sz w:val="24"/>
                <w:szCs w:val="24"/>
              </w:rPr>
              <w:t>签约日期：</w:t>
            </w:r>
            <w:r w:rsidRPr="001D3B7D">
              <w:rPr>
                <w:rFonts w:ascii="宋体" w:hAnsi="宋体" w:hint="eastAsia"/>
                <w:sz w:val="24"/>
                <w:u w:val="single"/>
              </w:rPr>
              <w:t xml:space="preserve">           </w:t>
            </w:r>
            <w:r>
              <w:rPr>
                <w:rFonts w:ascii="宋体" w:hAnsi="宋体" w:hint="eastAsia"/>
                <w:sz w:val="24"/>
                <w:u w:val="single"/>
              </w:rPr>
              <w:t xml:space="preserve">        </w:t>
            </w:r>
          </w:p>
        </w:tc>
        <w:tc>
          <w:tcPr>
            <w:tcW w:w="4148" w:type="dxa"/>
          </w:tcPr>
          <w:p w:rsidR="00626B47" w:rsidRPr="009107F9" w:rsidRDefault="00626B47">
            <w:pPr>
              <w:spacing w:line="360" w:lineRule="auto"/>
              <w:rPr>
                <w:rFonts w:ascii="宋体" w:hAnsi="宋体"/>
                <w:sz w:val="24"/>
                <w:szCs w:val="24"/>
              </w:rPr>
            </w:pPr>
            <w:r w:rsidRPr="009107F9">
              <w:rPr>
                <w:rFonts w:ascii="宋体" w:hAnsi="宋体"/>
                <w:sz w:val="24"/>
                <w:szCs w:val="24"/>
              </w:rPr>
              <w:t>签约日期：</w:t>
            </w:r>
            <w:r w:rsidRPr="001D3B7D">
              <w:rPr>
                <w:rFonts w:ascii="宋体" w:hAnsi="宋体" w:hint="eastAsia"/>
                <w:sz w:val="24"/>
                <w:u w:val="single"/>
              </w:rPr>
              <w:t xml:space="preserve">           </w:t>
            </w:r>
            <w:r>
              <w:rPr>
                <w:rFonts w:ascii="宋体" w:hAnsi="宋体" w:hint="eastAsia"/>
                <w:sz w:val="24"/>
                <w:u w:val="single"/>
              </w:rPr>
              <w:t xml:space="preserve">        </w:t>
            </w:r>
          </w:p>
        </w:tc>
      </w:tr>
    </w:tbl>
    <w:p w:rsidR="00626B47" w:rsidRPr="005C3716" w:rsidDel="00030EEA" w:rsidRDefault="00626B47" w:rsidP="005C3716">
      <w:pPr>
        <w:spacing w:beforeLines="100" w:before="312" w:line="360" w:lineRule="auto"/>
        <w:rPr>
          <w:del w:id="33" w:author="AURORA" w:date="2018-05-21T16:45:00Z"/>
          <w:rFonts w:ascii="宋体" w:eastAsia="宋体" w:hAnsi="宋体"/>
          <w:b/>
          <w:sz w:val="24"/>
          <w:szCs w:val="24"/>
        </w:rPr>
      </w:pPr>
      <w:del w:id="34" w:author="AURORA" w:date="2018-05-21T16:45:00Z">
        <w:r w:rsidRPr="005C3716" w:rsidDel="00030EEA">
          <w:rPr>
            <w:rFonts w:ascii="宋体" w:eastAsia="宋体" w:hAnsi="宋体" w:hint="eastAsia"/>
            <w:b/>
            <w:sz w:val="24"/>
            <w:szCs w:val="24"/>
          </w:rPr>
          <w:delText xml:space="preserve">　　特别声明：</w:delText>
        </w:r>
      </w:del>
    </w:p>
    <w:p w:rsidR="00626B47" w:rsidRPr="003E4BE6" w:rsidRDefault="00626B47" w:rsidP="00B37C6D">
      <w:pPr>
        <w:spacing w:line="360" w:lineRule="auto"/>
        <w:rPr>
          <w:rFonts w:ascii="宋体" w:eastAsia="宋体" w:hAnsi="宋体"/>
          <w:sz w:val="24"/>
          <w:szCs w:val="24"/>
        </w:rPr>
      </w:pPr>
      <w:del w:id="35" w:author="AURORA" w:date="2018-05-21T16:45:00Z">
        <w:r w:rsidRPr="003E4BE6" w:rsidDel="00030EEA">
          <w:rPr>
            <w:rFonts w:ascii="宋体" w:eastAsia="宋体" w:hAnsi="宋体" w:hint="eastAsia"/>
            <w:sz w:val="24"/>
            <w:szCs w:val="24"/>
          </w:rPr>
          <w:delText xml:space="preserve">　　乙方可以修改或增加，减少以上条款，但一旦双方达成协议，希望严格遵守。</w:delText>
        </w:r>
      </w:del>
    </w:p>
    <w:sectPr w:rsidR="00626B47" w:rsidRPr="003E4BE6"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626B47">
    <w:pPr>
      <w:pStyle w:val="a8"/>
      <w:rPr>
        <w:rStyle w:val="a4"/>
        <w:u w:val="single"/>
      </w:rPr>
    </w:pPr>
    <w:r>
      <w:rPr>
        <w:rStyle w:val="a4"/>
        <w:rFonts w:hint="eastAsia"/>
        <w:u w:val="single"/>
      </w:rPr>
      <w:t xml:space="preserve">                                                                                               </w:t>
    </w:r>
  </w:p>
  <w:p w:rsidR="0030369F" w:rsidRDefault="00626B47">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626B47">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F1B0C"/>
    <w:multiLevelType w:val="multilevel"/>
    <w:tmpl w:val="4CAF1B0C"/>
    <w:lvl w:ilvl="0">
      <w:start w:val="1"/>
      <w:numFmt w:val="decimal"/>
      <w:lvlText w:val="%1"/>
      <w:lvlJc w:val="left"/>
      <w:pPr>
        <w:ind w:left="405" w:hanging="405"/>
      </w:pPr>
      <w:rPr>
        <w:rFonts w:hint="default"/>
      </w:rPr>
    </w:lvl>
    <w:lvl w:ilvl="1">
      <w:start w:val="1"/>
      <w:numFmt w:val="decimal"/>
      <w:lvlText w:val="%1.%2"/>
      <w:lvlJc w:val="left"/>
      <w:pPr>
        <w:ind w:left="875" w:hanging="405"/>
      </w:pPr>
      <w:rPr>
        <w:rFonts w:hint="default"/>
      </w:rPr>
    </w:lvl>
    <w:lvl w:ilvl="2">
      <w:start w:val="1"/>
      <w:numFmt w:val="decimal"/>
      <w:lvlText w:val="%1.%2.%3"/>
      <w:lvlJc w:val="left"/>
      <w:pPr>
        <w:ind w:left="1660" w:hanging="720"/>
      </w:pPr>
      <w:rPr>
        <w:rFonts w:hint="default"/>
      </w:rPr>
    </w:lvl>
    <w:lvl w:ilvl="3">
      <w:start w:val="1"/>
      <w:numFmt w:val="decimal"/>
      <w:lvlText w:val="%1.%2.%3.%4"/>
      <w:lvlJc w:val="left"/>
      <w:pPr>
        <w:ind w:left="2130" w:hanging="720"/>
      </w:pPr>
      <w:rPr>
        <w:rFonts w:hint="default"/>
      </w:rPr>
    </w:lvl>
    <w:lvl w:ilvl="4">
      <w:start w:val="1"/>
      <w:numFmt w:val="decimal"/>
      <w:lvlText w:val="%1.%2.%3.%4.%5"/>
      <w:lvlJc w:val="left"/>
      <w:pPr>
        <w:ind w:left="2960" w:hanging="1080"/>
      </w:pPr>
      <w:rPr>
        <w:rFonts w:hint="default"/>
      </w:rPr>
    </w:lvl>
    <w:lvl w:ilvl="5">
      <w:start w:val="1"/>
      <w:numFmt w:val="decimal"/>
      <w:lvlText w:val="%1.%2.%3.%4.%5.%6"/>
      <w:lvlJc w:val="left"/>
      <w:pPr>
        <w:ind w:left="3430" w:hanging="1080"/>
      </w:pPr>
      <w:rPr>
        <w:rFonts w:hint="default"/>
      </w:rPr>
    </w:lvl>
    <w:lvl w:ilvl="6">
      <w:start w:val="1"/>
      <w:numFmt w:val="decimal"/>
      <w:lvlText w:val="%1.%2.%3.%4.%5.%6.%7"/>
      <w:lvlJc w:val="left"/>
      <w:pPr>
        <w:ind w:left="4260" w:hanging="1440"/>
      </w:pPr>
      <w:rPr>
        <w:rFonts w:hint="default"/>
      </w:rPr>
    </w:lvl>
    <w:lvl w:ilvl="7">
      <w:start w:val="1"/>
      <w:numFmt w:val="decimal"/>
      <w:lvlText w:val="%1.%2.%3.%4.%5.%6.%7.%8"/>
      <w:lvlJc w:val="left"/>
      <w:pPr>
        <w:ind w:left="4730" w:hanging="1440"/>
      </w:pPr>
      <w:rPr>
        <w:rFonts w:hint="default"/>
      </w:rPr>
    </w:lvl>
    <w:lvl w:ilvl="8">
      <w:start w:val="1"/>
      <w:numFmt w:val="decimal"/>
      <w:lvlText w:val="%1.%2.%3.%4.%5.%6.%7.%8.%9"/>
      <w:lvlJc w:val="left"/>
      <w:pPr>
        <w:ind w:left="5560" w:hanging="1800"/>
      </w:pPr>
      <w:rPr>
        <w:rFonts w:hint="default"/>
      </w:rPr>
    </w:lvl>
  </w:abstractNum>
  <w:abstractNum w:abstractNumId="1" w15:restartNumberingAfterBreak="0">
    <w:nsid w:val="5AA3BDBD"/>
    <w:multiLevelType w:val="singleLevel"/>
    <w:tmpl w:val="5AA3BDBD"/>
    <w:lvl w:ilvl="0">
      <w:start w:val="15"/>
      <w:numFmt w:val="chineseCounting"/>
      <w:suff w:val="space"/>
      <w:lvlText w:val="第%1条"/>
      <w:lvlJc w:val="left"/>
    </w:lvl>
  </w:abstractNum>
  <w:abstractNum w:abstractNumId="2" w15:restartNumberingAfterBreak="0">
    <w:nsid w:val="5AA3F524"/>
    <w:multiLevelType w:val="singleLevel"/>
    <w:tmpl w:val="5AA3F524"/>
    <w:lvl w:ilvl="0">
      <w:start w:val="3"/>
      <w:numFmt w:val="chineseCounting"/>
      <w:suff w:val="space"/>
      <w:lvlText w:val="第%1条"/>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17766"/>
    <w:rsid w:val="0002215A"/>
    <w:rsid w:val="0004495E"/>
    <w:rsid w:val="000527D3"/>
    <w:rsid w:val="00053410"/>
    <w:rsid w:val="000802B2"/>
    <w:rsid w:val="00080B14"/>
    <w:rsid w:val="00080C0C"/>
    <w:rsid w:val="00095B7E"/>
    <w:rsid w:val="001777EC"/>
    <w:rsid w:val="00182AC7"/>
    <w:rsid w:val="001E1BA4"/>
    <w:rsid w:val="002409E0"/>
    <w:rsid w:val="002758A2"/>
    <w:rsid w:val="00342117"/>
    <w:rsid w:val="00395D42"/>
    <w:rsid w:val="003B59CF"/>
    <w:rsid w:val="003E0A39"/>
    <w:rsid w:val="003E15A9"/>
    <w:rsid w:val="00453A48"/>
    <w:rsid w:val="0049555F"/>
    <w:rsid w:val="004C16B7"/>
    <w:rsid w:val="00555884"/>
    <w:rsid w:val="00561809"/>
    <w:rsid w:val="005A50C6"/>
    <w:rsid w:val="005C6016"/>
    <w:rsid w:val="00626B47"/>
    <w:rsid w:val="0062769A"/>
    <w:rsid w:val="00667950"/>
    <w:rsid w:val="0068453F"/>
    <w:rsid w:val="00686721"/>
    <w:rsid w:val="00742EA3"/>
    <w:rsid w:val="007638D5"/>
    <w:rsid w:val="007819C0"/>
    <w:rsid w:val="008706ED"/>
    <w:rsid w:val="008A15EA"/>
    <w:rsid w:val="008A2A1D"/>
    <w:rsid w:val="00923AA4"/>
    <w:rsid w:val="0095776E"/>
    <w:rsid w:val="00A2735E"/>
    <w:rsid w:val="00A819CD"/>
    <w:rsid w:val="00A83FF4"/>
    <w:rsid w:val="00AB5184"/>
    <w:rsid w:val="00B116AB"/>
    <w:rsid w:val="00BA0793"/>
    <w:rsid w:val="00C02C5D"/>
    <w:rsid w:val="00C9292A"/>
    <w:rsid w:val="00CE74EA"/>
    <w:rsid w:val="00D1446F"/>
    <w:rsid w:val="00D822F0"/>
    <w:rsid w:val="00DE4452"/>
    <w:rsid w:val="00DE4C1D"/>
    <w:rsid w:val="00E13855"/>
    <w:rsid w:val="00E72CFF"/>
    <w:rsid w:val="00EC6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 w:type="paragraph" w:styleId="ac">
    <w:name w:val="Balloon Text"/>
    <w:basedOn w:val="a"/>
    <w:link w:val="ad"/>
    <w:uiPriority w:val="99"/>
    <w:semiHidden/>
    <w:unhideWhenUsed/>
    <w:rsid w:val="00A2735E"/>
    <w:rPr>
      <w:sz w:val="18"/>
      <w:szCs w:val="18"/>
    </w:rPr>
  </w:style>
  <w:style w:type="character" w:customStyle="1" w:styleId="ad">
    <w:name w:val="批注框文本 字符"/>
    <w:basedOn w:val="a0"/>
    <w:link w:val="ac"/>
    <w:uiPriority w:val="99"/>
    <w:semiHidden/>
    <w:rsid w:val="00A2735E"/>
    <w:rPr>
      <w:sz w:val="18"/>
      <w:szCs w:val="18"/>
    </w:rPr>
  </w:style>
  <w:style w:type="paragraph" w:styleId="ae">
    <w:name w:val="Document Map"/>
    <w:basedOn w:val="a"/>
    <w:link w:val="af"/>
    <w:uiPriority w:val="99"/>
    <w:semiHidden/>
    <w:unhideWhenUsed/>
    <w:rsid w:val="00A2735E"/>
    <w:rPr>
      <w:rFonts w:ascii="宋体" w:eastAsia="宋体"/>
      <w:sz w:val="24"/>
      <w:szCs w:val="24"/>
    </w:rPr>
  </w:style>
  <w:style w:type="character" w:customStyle="1" w:styleId="af">
    <w:name w:val="文档结构图 字符"/>
    <w:basedOn w:val="a0"/>
    <w:link w:val="ae"/>
    <w:uiPriority w:val="99"/>
    <w:semiHidden/>
    <w:rsid w:val="00A2735E"/>
    <w:rPr>
      <w:rFonts w:ascii="宋体" w:eastAsia="宋体"/>
      <w:sz w:val="24"/>
      <w:szCs w:val="24"/>
    </w:rPr>
  </w:style>
  <w:style w:type="paragraph" w:styleId="af0">
    <w:name w:val="List Paragraph"/>
    <w:basedOn w:val="a"/>
    <w:uiPriority w:val="34"/>
    <w:qFormat/>
    <w:rsid w:val="00686721"/>
    <w:pPr>
      <w:ind w:firstLineChars="200" w:firstLine="420"/>
    </w:pPr>
  </w:style>
  <w:style w:type="paragraph" w:styleId="af1">
    <w:name w:val="Plain Text"/>
    <w:basedOn w:val="a"/>
    <w:link w:val="af2"/>
    <w:rsid w:val="003E0A39"/>
    <w:rPr>
      <w:rFonts w:ascii="宋体" w:eastAsia="宋体" w:hAnsi="Courier New" w:cs="Times New Roman" w:hint="eastAsia"/>
      <w:szCs w:val="20"/>
    </w:rPr>
  </w:style>
  <w:style w:type="character" w:customStyle="1" w:styleId="af2">
    <w:name w:val="纯文本 字符"/>
    <w:basedOn w:val="a0"/>
    <w:link w:val="af1"/>
    <w:rsid w:val="003E0A39"/>
    <w:rPr>
      <w:rFonts w:ascii="宋体" w:eastAsia="宋体" w:hAnsi="Courier New" w:cs="Times New Roman"/>
      <w:szCs w:val="20"/>
    </w:rPr>
  </w:style>
  <w:style w:type="paragraph" w:customStyle="1" w:styleId="Blockquote">
    <w:name w:val="Blockquote"/>
    <w:basedOn w:val="a"/>
    <w:rsid w:val="000527D3"/>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f3">
    <w:name w:val="Strong"/>
    <w:qFormat/>
    <w:rsid w:val="003421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7261055">
      <w:marLeft w:val="0"/>
      <w:marRight w:val="0"/>
      <w:marTop w:val="0"/>
      <w:marBottom w:val="0"/>
      <w:divBdr>
        <w:top w:val="none" w:sz="0" w:space="0" w:color="auto"/>
        <w:left w:val="none" w:sz="0" w:space="0" w:color="auto"/>
        <w:bottom w:val="none" w:sz="0" w:space="0" w:color="auto"/>
        <w:right w:val="none" w:sz="0" w:space="0" w:color="auto"/>
      </w:divBdr>
    </w:div>
    <w:div w:id="120733681">
      <w:marLeft w:val="0"/>
      <w:marRight w:val="0"/>
      <w:marTop w:val="0"/>
      <w:marBottom w:val="0"/>
      <w:divBdr>
        <w:top w:val="none" w:sz="0" w:space="0" w:color="auto"/>
        <w:left w:val="none" w:sz="0" w:space="0" w:color="auto"/>
        <w:bottom w:val="none" w:sz="0" w:space="0" w:color="auto"/>
        <w:right w:val="none" w:sz="0" w:space="0" w:color="auto"/>
      </w:divBdr>
    </w:div>
    <w:div w:id="156263763">
      <w:marLeft w:val="0"/>
      <w:marRight w:val="0"/>
      <w:marTop w:val="0"/>
      <w:marBottom w:val="0"/>
      <w:divBdr>
        <w:top w:val="none" w:sz="0" w:space="0" w:color="auto"/>
        <w:left w:val="none" w:sz="0" w:space="0" w:color="auto"/>
        <w:bottom w:val="none" w:sz="0" w:space="0" w:color="auto"/>
        <w:right w:val="none" w:sz="0" w:space="0" w:color="auto"/>
      </w:divBdr>
    </w:div>
    <w:div w:id="406654931">
      <w:marLeft w:val="0"/>
      <w:marRight w:val="0"/>
      <w:marTop w:val="0"/>
      <w:marBottom w:val="0"/>
      <w:divBdr>
        <w:top w:val="none" w:sz="0" w:space="0" w:color="auto"/>
        <w:left w:val="none" w:sz="0" w:space="0" w:color="auto"/>
        <w:bottom w:val="none" w:sz="0" w:space="0" w:color="auto"/>
        <w:right w:val="none" w:sz="0" w:space="0" w:color="auto"/>
      </w:divBdr>
    </w:div>
    <w:div w:id="423649153">
      <w:marLeft w:val="0"/>
      <w:marRight w:val="0"/>
      <w:marTop w:val="0"/>
      <w:marBottom w:val="0"/>
      <w:divBdr>
        <w:top w:val="none" w:sz="0" w:space="0" w:color="auto"/>
        <w:left w:val="none" w:sz="0" w:space="0" w:color="auto"/>
        <w:bottom w:val="none" w:sz="0" w:space="0" w:color="auto"/>
        <w:right w:val="none" w:sz="0" w:space="0" w:color="auto"/>
      </w:divBdr>
    </w:div>
    <w:div w:id="458960646">
      <w:marLeft w:val="0"/>
      <w:marRight w:val="0"/>
      <w:marTop w:val="0"/>
      <w:marBottom w:val="0"/>
      <w:divBdr>
        <w:top w:val="none" w:sz="0" w:space="0" w:color="auto"/>
        <w:left w:val="none" w:sz="0" w:space="0" w:color="auto"/>
        <w:bottom w:val="none" w:sz="0" w:space="0" w:color="auto"/>
        <w:right w:val="none" w:sz="0" w:space="0" w:color="auto"/>
      </w:divBdr>
    </w:div>
    <w:div w:id="460802437">
      <w:marLeft w:val="0"/>
      <w:marRight w:val="0"/>
      <w:marTop w:val="0"/>
      <w:marBottom w:val="0"/>
      <w:divBdr>
        <w:top w:val="none" w:sz="0" w:space="0" w:color="auto"/>
        <w:left w:val="none" w:sz="0" w:space="0" w:color="auto"/>
        <w:bottom w:val="none" w:sz="0" w:space="0" w:color="auto"/>
        <w:right w:val="none" w:sz="0" w:space="0" w:color="auto"/>
      </w:divBdr>
    </w:div>
    <w:div w:id="543180771">
      <w:marLeft w:val="0"/>
      <w:marRight w:val="0"/>
      <w:marTop w:val="0"/>
      <w:marBottom w:val="0"/>
      <w:divBdr>
        <w:top w:val="none" w:sz="0" w:space="0" w:color="auto"/>
        <w:left w:val="none" w:sz="0" w:space="0" w:color="auto"/>
        <w:bottom w:val="none" w:sz="0" w:space="0" w:color="auto"/>
        <w:right w:val="none" w:sz="0" w:space="0" w:color="auto"/>
      </w:divBdr>
    </w:div>
    <w:div w:id="548347467">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733090346">
      <w:marLeft w:val="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782769417">
      <w:marLeft w:val="0"/>
      <w:marRight w:val="0"/>
      <w:marTop w:val="0"/>
      <w:marBottom w:val="0"/>
      <w:divBdr>
        <w:top w:val="none" w:sz="0" w:space="0" w:color="auto"/>
        <w:left w:val="none" w:sz="0" w:space="0" w:color="auto"/>
        <w:bottom w:val="none" w:sz="0" w:space="0" w:color="auto"/>
        <w:right w:val="none" w:sz="0" w:space="0" w:color="auto"/>
      </w:divBdr>
    </w:div>
    <w:div w:id="822044351">
      <w:marLeft w:val="0"/>
      <w:marRight w:val="0"/>
      <w:marTop w:val="0"/>
      <w:marBottom w:val="0"/>
      <w:divBdr>
        <w:top w:val="none" w:sz="0" w:space="0" w:color="auto"/>
        <w:left w:val="none" w:sz="0" w:space="0" w:color="auto"/>
        <w:bottom w:val="none" w:sz="0" w:space="0" w:color="auto"/>
        <w:right w:val="none" w:sz="0" w:space="0" w:color="auto"/>
      </w:divBdr>
    </w:div>
    <w:div w:id="1138111451">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217738587">
      <w:marLeft w:val="0"/>
      <w:marRight w:val="0"/>
      <w:marTop w:val="0"/>
      <w:marBottom w:val="0"/>
      <w:divBdr>
        <w:top w:val="none" w:sz="0" w:space="0" w:color="auto"/>
        <w:left w:val="none" w:sz="0" w:space="0" w:color="auto"/>
        <w:bottom w:val="none" w:sz="0" w:space="0" w:color="auto"/>
        <w:right w:val="none" w:sz="0" w:space="0" w:color="auto"/>
      </w:divBdr>
    </w:div>
    <w:div w:id="1233388079">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38195231">
      <w:marLeft w:val="0"/>
      <w:marRight w:val="0"/>
      <w:marTop w:val="0"/>
      <w:marBottom w:val="0"/>
      <w:divBdr>
        <w:top w:val="none" w:sz="0" w:space="0" w:color="auto"/>
        <w:left w:val="none" w:sz="0" w:space="0" w:color="auto"/>
        <w:bottom w:val="none" w:sz="0" w:space="0" w:color="auto"/>
        <w:right w:val="none" w:sz="0" w:space="0" w:color="auto"/>
      </w:divBdr>
    </w:div>
    <w:div w:id="1373579507">
      <w:marLeft w:val="0"/>
      <w:marRight w:val="0"/>
      <w:marTop w:val="0"/>
      <w:marBottom w:val="0"/>
      <w:divBdr>
        <w:top w:val="none" w:sz="0" w:space="0" w:color="auto"/>
        <w:left w:val="none" w:sz="0" w:space="0" w:color="auto"/>
        <w:bottom w:val="none" w:sz="0" w:space="0" w:color="auto"/>
        <w:right w:val="none" w:sz="0" w:space="0" w:color="auto"/>
      </w:divBdr>
    </w:div>
    <w:div w:id="1391686898">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441224311">
      <w:marLeft w:val="0"/>
      <w:marRight w:val="0"/>
      <w:marTop w:val="0"/>
      <w:marBottom w:val="0"/>
      <w:divBdr>
        <w:top w:val="none" w:sz="0" w:space="0" w:color="auto"/>
        <w:left w:val="none" w:sz="0" w:space="0" w:color="auto"/>
        <w:bottom w:val="none" w:sz="0" w:space="0" w:color="auto"/>
        <w:right w:val="none" w:sz="0" w:space="0" w:color="auto"/>
      </w:divBdr>
    </w:div>
    <w:div w:id="1492335503">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79247229">
      <w:marLeft w:val="0"/>
      <w:marRight w:val="0"/>
      <w:marTop w:val="0"/>
      <w:marBottom w:val="0"/>
      <w:divBdr>
        <w:top w:val="none" w:sz="0" w:space="0" w:color="auto"/>
        <w:left w:val="none" w:sz="0" w:space="0" w:color="auto"/>
        <w:bottom w:val="none" w:sz="0" w:space="0" w:color="auto"/>
        <w:right w:val="none" w:sz="0" w:space="0" w:color="auto"/>
      </w:divBdr>
    </w:div>
    <w:div w:id="1653211414">
      <w:marLeft w:val="0"/>
      <w:marRight w:val="0"/>
      <w:marTop w:val="0"/>
      <w:marBottom w:val="0"/>
      <w:divBdr>
        <w:top w:val="none" w:sz="0" w:space="0" w:color="auto"/>
        <w:left w:val="none" w:sz="0" w:space="0" w:color="auto"/>
        <w:bottom w:val="none" w:sz="0" w:space="0" w:color="auto"/>
        <w:right w:val="none" w:sz="0" w:space="0" w:color="auto"/>
      </w:divBdr>
    </w:div>
    <w:div w:id="1697922005">
      <w:marLeft w:val="0"/>
      <w:marRight w:val="0"/>
      <w:marTop w:val="0"/>
      <w:marBottom w:val="0"/>
      <w:divBdr>
        <w:top w:val="none" w:sz="0" w:space="0" w:color="auto"/>
        <w:left w:val="none" w:sz="0" w:space="0" w:color="auto"/>
        <w:bottom w:val="none" w:sz="0" w:space="0" w:color="auto"/>
        <w:right w:val="none" w:sz="0" w:space="0" w:color="auto"/>
      </w:divBdr>
    </w:div>
    <w:div w:id="1734041549">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6192491">
      <w:marLeft w:val="0"/>
      <w:marRight w:val="0"/>
      <w:marTop w:val="0"/>
      <w:marBottom w:val="0"/>
      <w:divBdr>
        <w:top w:val="none" w:sz="0" w:space="0" w:color="auto"/>
        <w:left w:val="none" w:sz="0" w:space="0" w:color="auto"/>
        <w:bottom w:val="none" w:sz="0" w:space="0" w:color="auto"/>
        <w:right w:val="none" w:sz="0" w:space="0" w:color="auto"/>
      </w:divBdr>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74882965">
      <w:marLeft w:val="0"/>
      <w:marRight w:val="0"/>
      <w:marTop w:val="0"/>
      <w:marBottom w:val="0"/>
      <w:divBdr>
        <w:top w:val="none" w:sz="0" w:space="0" w:color="auto"/>
        <w:left w:val="none" w:sz="0" w:space="0" w:color="auto"/>
        <w:bottom w:val="none" w:sz="0" w:space="0" w:color="auto"/>
        <w:right w:val="none" w:sz="0" w:space="0" w:color="auto"/>
      </w:divBdr>
    </w:div>
    <w:div w:id="1884167954">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1994025546">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83024478">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2019-03-16T08:26:00Z</dcterms:created>
  <dcterms:modified xsi:type="dcterms:W3CDTF">2019-03-16T08:26:00Z</dcterms:modified>
</cp:coreProperties>
</file>