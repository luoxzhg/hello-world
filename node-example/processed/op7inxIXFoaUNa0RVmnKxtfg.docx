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884" w:rsidRPr="00E25E3B" w:rsidRDefault="00555884" w:rsidP="00555884">
      <w:pPr>
        <w:pStyle w:val="3"/>
      </w:pPr>
      <w:bookmarkStart w:id="0" w:name="_GoBack"/>
      <w:r w:rsidRPr="00E25E3B">
        <w:rPr>
          <w:rFonts w:hint="eastAsia"/>
        </w:rPr>
        <w:t>旅游客运租车合同</w:t>
      </w:r>
    </w:p>
    <w:bookmarkEnd w:id="0"/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 w:hint="eastAsia"/>
          <w:sz w:val="24"/>
          <w:szCs w:val="24"/>
        </w:rPr>
        <w:t>甲方</w:t>
      </w:r>
      <w:r w:rsidRPr="00E25E3B">
        <w:rPr>
          <w:rFonts w:ascii="宋体" w:eastAsia="宋体" w:hAnsi="宋体"/>
          <w:sz w:val="24"/>
          <w:szCs w:val="24"/>
        </w:rPr>
        <w:t>(承租方)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D3B7D"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1D3B7D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1130621"/>
      <w:r>
        <w:rPr>
          <w:rFonts w:ascii="宋体" w:eastAsia="宋体" w:hAnsi="宋体" w:hint="eastAsia"/>
          <w:sz w:val="24"/>
          <w:szCs w:val="24"/>
        </w:rPr>
        <w:t>证件类型及编号：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  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住所地：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    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联系地址：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  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联系方式：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  </w:t>
      </w:r>
    </w:p>
    <w:bookmarkEnd w:id="1"/>
    <w:p w:rsidR="00555884" w:rsidRPr="00E25E3B" w:rsidRDefault="00555884" w:rsidP="00F035CF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 w:hint="eastAsia"/>
          <w:sz w:val="24"/>
          <w:szCs w:val="24"/>
        </w:rPr>
        <w:t>乙方</w:t>
      </w:r>
      <w:r w:rsidRPr="00E25E3B">
        <w:rPr>
          <w:rFonts w:ascii="宋体" w:eastAsia="宋体" w:hAnsi="宋体"/>
          <w:sz w:val="24"/>
          <w:szCs w:val="24"/>
        </w:rPr>
        <w:t>(出租方)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</w:p>
    <w:p w:rsidR="00555884" w:rsidRPr="005B31D7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1D7">
        <w:rPr>
          <w:rFonts w:ascii="宋体" w:eastAsia="宋体" w:hAnsi="宋体" w:hint="eastAsia"/>
          <w:sz w:val="24"/>
          <w:szCs w:val="24"/>
        </w:rPr>
        <w:t>证件类型及编号：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  </w:t>
      </w:r>
    </w:p>
    <w:p w:rsidR="00555884" w:rsidRPr="005B31D7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1D7">
        <w:rPr>
          <w:rFonts w:ascii="宋体" w:eastAsia="宋体" w:hAnsi="宋体" w:hint="eastAsia"/>
          <w:sz w:val="24"/>
          <w:szCs w:val="24"/>
        </w:rPr>
        <w:t>住所地：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    </w:t>
      </w:r>
    </w:p>
    <w:p w:rsidR="00555884" w:rsidRPr="005B31D7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1D7">
        <w:rPr>
          <w:rFonts w:ascii="宋体" w:eastAsia="宋体" w:hAnsi="宋体" w:hint="eastAsia"/>
          <w:sz w:val="24"/>
          <w:szCs w:val="24"/>
        </w:rPr>
        <w:t>联系地址：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  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1D7">
        <w:rPr>
          <w:rFonts w:ascii="宋体" w:eastAsia="宋体" w:hAnsi="宋体" w:hint="eastAsia"/>
          <w:sz w:val="24"/>
          <w:szCs w:val="24"/>
        </w:rPr>
        <w:t>联系方式：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  </w:t>
      </w:r>
    </w:p>
    <w:p w:rsidR="00555884" w:rsidRPr="00E25E3B" w:rsidRDefault="00555884" w:rsidP="00F035CF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</w:t>
      </w:r>
    </w:p>
    <w:p w:rsidR="00555884" w:rsidRPr="00E25E3B" w:rsidRDefault="00555884" w:rsidP="00F035C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 w:hint="eastAsia"/>
          <w:sz w:val="24"/>
          <w:szCs w:val="24"/>
        </w:rPr>
        <w:t>《</w:t>
      </w:r>
      <w:r w:rsidRPr="00E25E3B">
        <w:rPr>
          <w:rFonts w:ascii="宋体" w:eastAsia="宋体" w:hAnsi="宋体" w:hint="eastAsia"/>
          <w:sz w:val="24"/>
          <w:szCs w:val="24"/>
        </w:rPr>
        <w:t>中华人民共和国民法典</w:t>
      </w:r>
      <w:r>
        <w:rPr>
          <w:rFonts w:ascii="宋体" w:eastAsia="宋体" w:hAnsi="宋体" w:hint="eastAsia"/>
          <w:sz w:val="24"/>
          <w:szCs w:val="24"/>
        </w:rPr>
        <w:t>》以及</w:t>
      </w:r>
      <w:r w:rsidRPr="00E25E3B">
        <w:rPr>
          <w:rFonts w:ascii="宋体" w:eastAsia="宋体" w:hAnsi="宋体" w:hint="eastAsia"/>
          <w:sz w:val="24"/>
          <w:szCs w:val="24"/>
        </w:rPr>
        <w:t>《中华人民共和国</w:t>
      </w:r>
      <w:r>
        <w:rPr>
          <w:rFonts w:ascii="宋体" w:eastAsia="宋体" w:hAnsi="宋体" w:hint="eastAsia"/>
          <w:sz w:val="24"/>
          <w:szCs w:val="24"/>
        </w:rPr>
        <w:t>道路</w:t>
      </w:r>
      <w:r w:rsidRPr="00E25E3B">
        <w:rPr>
          <w:rFonts w:ascii="宋体" w:eastAsia="宋体" w:hAnsi="宋体" w:hint="eastAsia"/>
          <w:sz w:val="24"/>
          <w:szCs w:val="24"/>
        </w:rPr>
        <w:t>交通安全法</w:t>
      </w:r>
      <w:r>
        <w:rPr>
          <w:rFonts w:ascii="宋体" w:eastAsia="宋体" w:hAnsi="宋体" w:hint="eastAsia"/>
          <w:sz w:val="24"/>
          <w:szCs w:val="24"/>
        </w:rPr>
        <w:t>实施条例</w:t>
      </w:r>
      <w:r w:rsidRPr="00E25E3B">
        <w:rPr>
          <w:rFonts w:ascii="宋体" w:eastAsia="宋体" w:hAnsi="宋体" w:hint="eastAsia"/>
          <w:sz w:val="24"/>
          <w:szCs w:val="24"/>
        </w:rPr>
        <w:t>》等有关法律、法规，为保障旅游交通运输安全，维护租车双方合法权益，本着诚信、公平的原则，经甲乙双方友好协商，达成如下约定：</w:t>
      </w:r>
    </w:p>
    <w:p w:rsidR="00555884" w:rsidRPr="00F035CF" w:rsidRDefault="00555884" w:rsidP="00F035CF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 w:rsidRPr="00F035CF">
        <w:rPr>
          <w:rFonts w:ascii="宋体" w:eastAsia="宋体" w:hAnsi="宋体" w:hint="eastAsia"/>
          <w:b/>
          <w:sz w:val="24"/>
          <w:szCs w:val="24"/>
        </w:rPr>
        <w:t>一、说明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1、甲方应为旅游主管部门审批并领取营业执照的旅行社(分社)</w:t>
      </w:r>
      <w:r>
        <w:rPr>
          <w:rFonts w:ascii="宋体" w:eastAsia="宋体" w:hAnsi="宋体"/>
          <w:sz w:val="24"/>
          <w:szCs w:val="24"/>
        </w:rPr>
        <w:t>；</w:t>
      </w:r>
      <w:r w:rsidRPr="00E25E3B">
        <w:rPr>
          <w:rFonts w:ascii="宋体" w:eastAsia="宋体" w:hAnsi="宋体"/>
          <w:sz w:val="24"/>
          <w:szCs w:val="24"/>
        </w:rPr>
        <w:t>乙方应为交通部门审批并领取营业执照的旅游车辆出租单位。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2、如发生交通事故，不论责任大小，乙方应及时向有关部门和保险公司报告，甲方应做好协助工作。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3、合同签订后，双方合作的具体事宜以合同约定为准，没有约定的以《旅游车辆客运租车计划单》(传真)确认为准。《旅游车辆客运租车计划单》是本合同的组成部分，具有同等法律效力。</w:t>
      </w:r>
    </w:p>
    <w:p w:rsidR="00555884" w:rsidRPr="00F035CF" w:rsidRDefault="00555884" w:rsidP="00C73679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 w:rsidRPr="00F035CF">
        <w:rPr>
          <w:rFonts w:ascii="宋体" w:eastAsia="宋体" w:hAnsi="宋体" w:hint="eastAsia"/>
          <w:b/>
          <w:sz w:val="24"/>
          <w:szCs w:val="24"/>
        </w:rPr>
        <w:t>二、车辆状况</w:t>
      </w:r>
    </w:p>
    <w:p w:rsidR="00555884" w:rsidRDefault="00555884" w:rsidP="0009475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4757">
        <w:rPr>
          <w:rFonts w:ascii="宋体" w:eastAsia="宋体" w:hAnsi="宋体" w:hint="eastAsia"/>
          <w:sz w:val="24"/>
          <w:szCs w:val="24"/>
        </w:rPr>
        <w:lastRenderedPageBreak/>
        <w:t>车型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94757">
        <w:rPr>
          <w:rFonts w:ascii="宋体" w:eastAsia="宋体" w:hAnsi="宋体"/>
          <w:sz w:val="24"/>
          <w:szCs w:val="24"/>
        </w:rPr>
        <w:t>正座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>（不包括司机）加座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>；数量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 xml:space="preserve">辆； </w:t>
      </w:r>
    </w:p>
    <w:p w:rsidR="00555884" w:rsidRPr="00F035CF" w:rsidRDefault="00555884" w:rsidP="00C73679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 w:rsidRPr="00F035CF">
        <w:rPr>
          <w:rFonts w:ascii="宋体" w:eastAsia="宋体" w:hAnsi="宋体" w:hint="eastAsia"/>
          <w:b/>
          <w:sz w:val="24"/>
          <w:szCs w:val="24"/>
        </w:rPr>
        <w:t>三、合同期限及租金</w:t>
      </w:r>
    </w:p>
    <w:p w:rsidR="00555884" w:rsidRDefault="00555884" w:rsidP="0009475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4757">
        <w:rPr>
          <w:rFonts w:ascii="宋体" w:eastAsia="宋体" w:hAnsi="宋体" w:hint="eastAsia"/>
          <w:sz w:val="24"/>
          <w:szCs w:val="24"/>
        </w:rPr>
        <w:t>暂定租用期自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94757">
        <w:rPr>
          <w:rFonts w:ascii="宋体" w:eastAsia="宋体" w:hAnsi="宋体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94757">
        <w:rPr>
          <w:rFonts w:ascii="宋体" w:eastAsia="宋体" w:hAnsi="宋体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94757">
        <w:rPr>
          <w:rFonts w:ascii="宋体" w:eastAsia="宋体" w:hAnsi="宋体"/>
          <w:sz w:val="24"/>
          <w:szCs w:val="24"/>
        </w:rPr>
        <w:t>日起使用至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094757">
        <w:rPr>
          <w:rFonts w:ascii="宋体" w:eastAsia="宋体" w:hAnsi="宋体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94757">
        <w:rPr>
          <w:rFonts w:ascii="宋体" w:eastAsia="宋体" w:hAnsi="宋体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94757">
        <w:rPr>
          <w:rFonts w:ascii="宋体" w:eastAsia="宋体" w:hAnsi="宋体"/>
          <w:sz w:val="24"/>
          <w:szCs w:val="24"/>
        </w:rPr>
        <w:t>日止；预计</w:t>
      </w:r>
      <w:r>
        <w:rPr>
          <w:rFonts w:ascii="宋体" w:eastAsia="宋体" w:hAnsi="宋体"/>
          <w:sz w:val="24"/>
          <w:szCs w:val="24"/>
          <w:u w:val="single"/>
        </w:rPr>
        <w:t xml:space="preserve">       (</w:t>
      </w:r>
      <w:r>
        <w:rPr>
          <w:rFonts w:ascii="宋体" w:eastAsia="宋体" w:hAnsi="宋体" w:hint="eastAsia"/>
          <w:sz w:val="24"/>
          <w:szCs w:val="24"/>
        </w:rPr>
        <w:t>年/月/</w:t>
      </w:r>
      <w:r w:rsidRPr="00094757">
        <w:rPr>
          <w:rFonts w:ascii="宋体" w:eastAsia="宋体" w:hAnsi="宋体"/>
          <w:sz w:val="24"/>
          <w:szCs w:val="24"/>
        </w:rPr>
        <w:t>天</w:t>
      </w:r>
      <w:r>
        <w:rPr>
          <w:rFonts w:ascii="宋体" w:eastAsia="宋体" w:hAnsi="宋体" w:hint="eastAsia"/>
          <w:sz w:val="24"/>
          <w:szCs w:val="24"/>
        </w:rPr>
        <w:t>)</w:t>
      </w:r>
      <w:r w:rsidRPr="00094757">
        <w:rPr>
          <w:rFonts w:ascii="宋体" w:eastAsia="宋体" w:hAnsi="宋体"/>
          <w:sz w:val="24"/>
          <w:szCs w:val="24"/>
        </w:rPr>
        <w:t>，每天车费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094757">
        <w:rPr>
          <w:rFonts w:ascii="宋体" w:eastAsia="宋体" w:hAnsi="宋体"/>
          <w:sz w:val="24"/>
          <w:szCs w:val="24"/>
        </w:rPr>
        <w:t>元，其中空驶费用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>元，停留费用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>元，共计人民币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>元，</w:t>
      </w:r>
      <w:r>
        <w:rPr>
          <w:rFonts w:ascii="宋体" w:eastAsia="宋体" w:hAnsi="宋体" w:hint="eastAsia"/>
          <w:sz w:val="24"/>
          <w:szCs w:val="24"/>
        </w:rPr>
        <w:t>甲</w:t>
      </w:r>
      <w:r w:rsidRPr="00094757">
        <w:rPr>
          <w:rFonts w:ascii="宋体" w:eastAsia="宋体" w:hAnsi="宋体"/>
          <w:sz w:val="24"/>
          <w:szCs w:val="24"/>
        </w:rPr>
        <w:t>方需预付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>元给</w:t>
      </w:r>
      <w:r>
        <w:rPr>
          <w:rFonts w:ascii="宋体" w:eastAsia="宋体" w:hAnsi="宋体" w:hint="eastAsia"/>
          <w:sz w:val="24"/>
          <w:szCs w:val="24"/>
        </w:rPr>
        <w:t>乙</w:t>
      </w:r>
      <w:r w:rsidRPr="00094757">
        <w:rPr>
          <w:rFonts w:ascii="宋体" w:eastAsia="宋体" w:hAnsi="宋体"/>
          <w:sz w:val="24"/>
          <w:szCs w:val="24"/>
        </w:rPr>
        <w:t>方，出发前再付车费的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94757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（大写：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整）</w:t>
      </w:r>
      <w:r w:rsidRPr="00094757">
        <w:rPr>
          <w:rFonts w:ascii="宋体" w:eastAsia="宋体" w:hAnsi="宋体"/>
          <w:sz w:val="24"/>
          <w:szCs w:val="24"/>
        </w:rPr>
        <w:t>。余款行程结束付清。</w:t>
      </w:r>
      <w:r>
        <w:rPr>
          <w:rFonts w:ascii="宋体" w:eastAsia="宋体" w:hAnsi="宋体" w:hint="eastAsia"/>
          <w:sz w:val="24"/>
          <w:szCs w:val="24"/>
        </w:rPr>
        <w:t>甲</w:t>
      </w:r>
      <w:r w:rsidRPr="00094757">
        <w:rPr>
          <w:rFonts w:ascii="宋体" w:eastAsia="宋体" w:hAnsi="宋体"/>
          <w:sz w:val="24"/>
          <w:szCs w:val="24"/>
        </w:rPr>
        <w:t>方租车如需延期，</w:t>
      </w:r>
      <w:r>
        <w:rPr>
          <w:rFonts w:ascii="宋体" w:eastAsia="宋体" w:hAnsi="宋体" w:hint="eastAsia"/>
          <w:sz w:val="24"/>
          <w:szCs w:val="24"/>
        </w:rPr>
        <w:t>甲</w:t>
      </w:r>
      <w:r w:rsidRPr="00094757">
        <w:rPr>
          <w:rFonts w:ascii="宋体" w:eastAsia="宋体" w:hAnsi="宋体"/>
          <w:sz w:val="24"/>
          <w:szCs w:val="24"/>
        </w:rPr>
        <w:t>方应提前24小时通知</w:t>
      </w:r>
      <w:r>
        <w:rPr>
          <w:rFonts w:ascii="宋体" w:eastAsia="宋体" w:hAnsi="宋体" w:hint="eastAsia"/>
          <w:sz w:val="24"/>
          <w:szCs w:val="24"/>
        </w:rPr>
        <w:t>乙</w:t>
      </w:r>
      <w:r w:rsidRPr="00094757">
        <w:rPr>
          <w:rFonts w:ascii="宋体" w:eastAsia="宋体" w:hAnsi="宋体"/>
          <w:sz w:val="24"/>
          <w:szCs w:val="24"/>
        </w:rPr>
        <w:t>方，</w:t>
      </w:r>
      <w:r>
        <w:rPr>
          <w:rFonts w:ascii="宋体" w:eastAsia="宋体" w:hAnsi="宋体" w:hint="eastAsia"/>
          <w:sz w:val="24"/>
          <w:szCs w:val="24"/>
        </w:rPr>
        <w:t>甲</w:t>
      </w:r>
      <w:r w:rsidRPr="00094757">
        <w:rPr>
          <w:rFonts w:ascii="宋体" w:eastAsia="宋体" w:hAnsi="宋体"/>
          <w:sz w:val="24"/>
          <w:szCs w:val="24"/>
        </w:rPr>
        <w:t>方有优先权续租；</w:t>
      </w:r>
    </w:p>
    <w:p w:rsidR="00555884" w:rsidRPr="00094757" w:rsidRDefault="00555884" w:rsidP="0009475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总计租金</w:t>
      </w:r>
      <w:r w:rsidRPr="00350824">
        <w:rPr>
          <w:rFonts w:ascii="宋体" w:eastAsia="宋体" w:hAnsi="宋体" w:hint="eastAsia"/>
          <w:sz w:val="24"/>
          <w:szCs w:val="24"/>
        </w:rPr>
        <w:t>：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7C5189">
        <w:rPr>
          <w:rFonts w:ascii="宋体" w:eastAsia="宋体" w:hAnsi="宋体"/>
          <w:sz w:val="24"/>
          <w:szCs w:val="24"/>
        </w:rPr>
        <w:t>元/辆；总费用：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7C5189">
        <w:rPr>
          <w:rFonts w:ascii="宋体" w:eastAsia="宋体" w:hAnsi="宋体"/>
          <w:sz w:val="24"/>
          <w:szCs w:val="24"/>
        </w:rPr>
        <w:t>元（大写：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7C5189">
        <w:rPr>
          <w:rFonts w:ascii="宋体" w:eastAsia="宋体" w:hAnsi="宋体"/>
          <w:sz w:val="24"/>
          <w:szCs w:val="24"/>
        </w:rPr>
        <w:t>元整）。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4757">
        <w:rPr>
          <w:rFonts w:ascii="宋体" w:eastAsia="宋体" w:hAnsi="宋体" w:hint="eastAsia"/>
          <w:sz w:val="24"/>
          <w:szCs w:val="24"/>
        </w:rPr>
        <w:t>备注：</w:t>
      </w:r>
      <w:r w:rsidRPr="00094757">
        <w:rPr>
          <w:rFonts w:ascii="宋体" w:eastAsia="宋体" w:hAnsi="宋体"/>
          <w:sz w:val="24"/>
          <w:szCs w:val="24"/>
        </w:rPr>
        <w:t>住宿费由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094757">
        <w:rPr>
          <w:rFonts w:ascii="宋体" w:eastAsia="宋体" w:hAnsi="宋体"/>
          <w:sz w:val="24"/>
          <w:szCs w:val="24"/>
        </w:rPr>
        <w:t>负担外，油费，过路费，停车费由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>负担。</w:t>
      </w:r>
    </w:p>
    <w:p w:rsidR="00555884" w:rsidRPr="00F035CF" w:rsidRDefault="00555884" w:rsidP="00F035CF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四</w:t>
      </w:r>
      <w:r w:rsidRPr="00F035CF">
        <w:rPr>
          <w:rFonts w:ascii="宋体" w:eastAsia="宋体" w:hAnsi="宋体" w:hint="eastAsia"/>
          <w:b/>
          <w:sz w:val="24"/>
          <w:szCs w:val="24"/>
        </w:rPr>
        <w:t>、甲方义务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1、甲方应承担乙方司机在行程计划内的食宿。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2、甲方应提前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25E3B">
        <w:rPr>
          <w:rFonts w:ascii="宋体" w:eastAsia="宋体" w:hAnsi="宋体"/>
          <w:sz w:val="24"/>
          <w:szCs w:val="24"/>
        </w:rPr>
        <w:t>天预约订车，以当面签订或互发《旅游车辆客运租车计划单》传真确认，确认件应加盖印章，并由经手人签字。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3、甲方应按团队人数包租相应车辆，不得超员。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4、甲方应当按照双方约定向旅游者说明集合的时间、地点等事宜，做好安全提示，并有义务向旅游者宣传交通法规。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5、甲方有义务向旅游者宣传社会公德，提倡共同维护车辆安全与卫生。如旅游者造成车内财产损坏的，甲方应协助乙方向旅游者索赔。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6、甲方按照约定向乙方支付租车费用。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Pr="007C5189">
        <w:rPr>
          <w:rFonts w:ascii="宋体" w:eastAsia="宋体" w:hAnsi="宋体" w:hint="eastAsia"/>
          <w:sz w:val="24"/>
          <w:szCs w:val="24"/>
        </w:rPr>
        <w:t>在车辆行驶过程中，甲方应尊重乙方驾驶员的工作，不能要求驾驶员做不利安全的举动，不能影响驾驶员的安全行驶，不能强迫驾驶员改变行程等，否则由此造成的后果由甲方负责。</w:t>
      </w:r>
    </w:p>
    <w:p w:rsidR="00555884" w:rsidRPr="00F035CF" w:rsidRDefault="00555884" w:rsidP="00F035CF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五</w:t>
      </w:r>
      <w:r w:rsidRPr="00F035CF">
        <w:rPr>
          <w:rFonts w:ascii="宋体" w:eastAsia="宋体" w:hAnsi="宋体" w:hint="eastAsia"/>
          <w:b/>
          <w:sz w:val="24"/>
          <w:szCs w:val="24"/>
        </w:rPr>
        <w:t>、乙方义务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1、乙方不得随带无关人员上车(包括亲朋好友)。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2、乙方必须按照国家有关规定为派出的车辆投保(承运人责任保险)。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3、乙方应保证其车辆各种证照齐全、车况良好、车容整洁，符合国家及行业规定的标准。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4、乙方应保证出车司机驾照齐全、热情服务、文明规范、遵章守法，其服务应当符合国家及行业规定的标准。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lastRenderedPageBreak/>
        <w:t>5、乙方应当按照甲、乙双方确认的《旅游车辆客运租车计划单》相关内容提供旅游包车客运服务。乙方提供服务过程中，在条件许可和不损害甲乙双方及第三方利益的前提下，尽可能满足甲方提出的计划行程变更的建议，相应增减的费用由双方协商支付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6、乙方必须按行程出发时间提前</w:t>
      </w:r>
      <w:r w:rsidRPr="00F035CF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E25E3B">
        <w:rPr>
          <w:rFonts w:ascii="宋体" w:eastAsia="宋体" w:hAnsi="宋体"/>
          <w:sz w:val="24"/>
          <w:szCs w:val="24"/>
        </w:rPr>
        <w:t>分钟抵达指定地点。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7、连续行驶在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E25E3B">
        <w:rPr>
          <w:rFonts w:ascii="宋体" w:eastAsia="宋体" w:hAnsi="宋体"/>
          <w:sz w:val="24"/>
          <w:szCs w:val="24"/>
        </w:rPr>
        <w:t>公里(高速公路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25E3B">
        <w:rPr>
          <w:rFonts w:ascii="宋体" w:eastAsia="宋体" w:hAnsi="宋体"/>
          <w:sz w:val="24"/>
          <w:szCs w:val="24"/>
        </w:rPr>
        <w:t>公里)以上的，乙方必须保证提供双驾驶员，保证在连续驾驶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25E3B">
        <w:rPr>
          <w:rFonts w:ascii="宋体" w:eastAsia="宋体" w:hAnsi="宋体"/>
          <w:sz w:val="24"/>
          <w:szCs w:val="24"/>
        </w:rPr>
        <w:t>小时后休息一次，否则由此造成的交通安全事故由乙方负责。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8、因发生不可抗力因素造成交通堵塞或乘客人身伤亡、财产损失时，乙方应当配合甲方积极采取有效措施，将损失降到最低限度。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9、承担租赁期间汽车日常维修费用，但除因承租人原因导致毁损、灭失的外。</w:t>
      </w:r>
    </w:p>
    <w:p w:rsidR="00555884" w:rsidRPr="00F035CF" w:rsidRDefault="00555884" w:rsidP="00F035CF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六</w:t>
      </w:r>
      <w:r w:rsidRPr="00F035CF">
        <w:rPr>
          <w:rFonts w:ascii="宋体" w:eastAsia="宋体" w:hAnsi="宋体" w:hint="eastAsia"/>
          <w:b/>
          <w:sz w:val="24"/>
          <w:szCs w:val="24"/>
        </w:rPr>
        <w:t>、结算方式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 w:hint="eastAsia"/>
          <w:sz w:val="24"/>
          <w:szCs w:val="24"/>
        </w:rPr>
        <w:t>用车结束后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E25E3B">
        <w:rPr>
          <w:rFonts w:ascii="宋体" w:eastAsia="宋体" w:hAnsi="宋体"/>
          <w:sz w:val="24"/>
          <w:szCs w:val="24"/>
        </w:rPr>
        <w:t>日内一次性结清。</w:t>
      </w:r>
    </w:p>
    <w:p w:rsidR="00555884" w:rsidRPr="00F035CF" w:rsidRDefault="00555884" w:rsidP="00F035CF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七</w:t>
      </w:r>
      <w:r w:rsidRPr="00F035CF">
        <w:rPr>
          <w:rFonts w:ascii="宋体" w:eastAsia="宋体" w:hAnsi="宋体" w:hint="eastAsia"/>
          <w:b/>
          <w:sz w:val="24"/>
          <w:szCs w:val="24"/>
        </w:rPr>
        <w:t>、违约责任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1、甲方要求变更行程的，应在出车前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25E3B">
        <w:rPr>
          <w:rFonts w:ascii="宋体" w:eastAsia="宋体" w:hAnsi="宋体"/>
          <w:sz w:val="24"/>
          <w:szCs w:val="24"/>
        </w:rPr>
        <w:t>日内通知乙方，相应增减的费用由双方协商支付。</w:t>
      </w:r>
    </w:p>
    <w:p w:rsidR="00555884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2、甲方取消租车或减少约定用车数的，应提前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25E3B">
        <w:rPr>
          <w:rFonts w:ascii="宋体" w:eastAsia="宋体" w:hAnsi="宋体"/>
          <w:sz w:val="24"/>
          <w:szCs w:val="24"/>
        </w:rPr>
        <w:t>日通知乙方，否则按下列时限和标准向乙方支付违约金：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(1)在合同约定用车日期前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proofErr w:type="gramStart"/>
      <w:r w:rsidRPr="00E25E3B">
        <w:rPr>
          <w:rFonts w:ascii="宋体" w:eastAsia="宋体" w:hAnsi="宋体"/>
          <w:sz w:val="24"/>
          <w:szCs w:val="24"/>
        </w:rPr>
        <w:t>天通知</w:t>
      </w:r>
      <w:proofErr w:type="gramEnd"/>
      <w:r w:rsidRPr="00E25E3B">
        <w:rPr>
          <w:rFonts w:ascii="宋体" w:eastAsia="宋体" w:hAnsi="宋体"/>
          <w:sz w:val="24"/>
          <w:szCs w:val="24"/>
        </w:rPr>
        <w:t>的，支付租车费的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E25E3B">
        <w:rPr>
          <w:rFonts w:ascii="宋体" w:eastAsia="宋体" w:hAnsi="宋体"/>
          <w:sz w:val="24"/>
          <w:szCs w:val="24"/>
        </w:rPr>
        <w:t>%违约金</w:t>
      </w:r>
      <w:r>
        <w:rPr>
          <w:rFonts w:ascii="宋体" w:eastAsia="宋体" w:hAnsi="宋体"/>
          <w:sz w:val="24"/>
          <w:szCs w:val="24"/>
        </w:rPr>
        <w:t>；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(2)在合同约定</w:t>
      </w:r>
      <w:r w:rsidRPr="00E25E3B">
        <w:rPr>
          <w:rFonts w:ascii="宋体" w:eastAsia="宋体" w:hAnsi="宋体" w:hint="eastAsia"/>
          <w:sz w:val="24"/>
          <w:szCs w:val="24"/>
        </w:rPr>
        <w:t>用车日期前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proofErr w:type="gramStart"/>
      <w:r w:rsidRPr="00E25E3B">
        <w:rPr>
          <w:rFonts w:ascii="宋体" w:eastAsia="宋体" w:hAnsi="宋体"/>
          <w:sz w:val="24"/>
          <w:szCs w:val="24"/>
        </w:rPr>
        <w:t>天通知</w:t>
      </w:r>
      <w:proofErr w:type="gramEnd"/>
      <w:r w:rsidRPr="00E25E3B">
        <w:rPr>
          <w:rFonts w:ascii="宋体" w:eastAsia="宋体" w:hAnsi="宋体"/>
          <w:sz w:val="24"/>
          <w:szCs w:val="24"/>
        </w:rPr>
        <w:t>的，支付租车费的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E25E3B">
        <w:rPr>
          <w:rFonts w:ascii="宋体" w:eastAsia="宋体" w:hAnsi="宋体"/>
          <w:sz w:val="24"/>
          <w:szCs w:val="24"/>
        </w:rPr>
        <w:t>%违约金</w:t>
      </w:r>
      <w:r>
        <w:rPr>
          <w:rFonts w:ascii="宋体" w:eastAsia="宋体" w:hAnsi="宋体"/>
          <w:sz w:val="24"/>
          <w:szCs w:val="24"/>
        </w:rPr>
        <w:t>；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(3)在约定用车日期当天通知的，支付租车费的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25E3B">
        <w:rPr>
          <w:rFonts w:ascii="宋体" w:eastAsia="宋体" w:hAnsi="宋体"/>
          <w:sz w:val="24"/>
          <w:szCs w:val="24"/>
        </w:rPr>
        <w:t>%的违约金。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3、乙方不能提供车辆或减少约定用车数的，应提前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proofErr w:type="gramStart"/>
      <w:r w:rsidRPr="00E25E3B">
        <w:rPr>
          <w:rFonts w:ascii="宋体" w:eastAsia="宋体" w:hAnsi="宋体"/>
          <w:sz w:val="24"/>
          <w:szCs w:val="24"/>
        </w:rPr>
        <w:t>天通知</w:t>
      </w:r>
      <w:proofErr w:type="gramEnd"/>
      <w:r w:rsidRPr="00E25E3B">
        <w:rPr>
          <w:rFonts w:ascii="宋体" w:eastAsia="宋体" w:hAnsi="宋体"/>
          <w:sz w:val="24"/>
          <w:szCs w:val="24"/>
        </w:rPr>
        <w:t>甲方，否则按下列时限和标准向甲方支付违约金：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(1)在合同约定用车日期前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</w:t>
      </w:r>
      <w:proofErr w:type="gramStart"/>
      <w:r w:rsidRPr="00E25E3B">
        <w:rPr>
          <w:rFonts w:ascii="宋体" w:eastAsia="宋体" w:hAnsi="宋体"/>
          <w:sz w:val="24"/>
          <w:szCs w:val="24"/>
        </w:rPr>
        <w:t>天通知</w:t>
      </w:r>
      <w:proofErr w:type="gramEnd"/>
      <w:r w:rsidRPr="00E25E3B">
        <w:rPr>
          <w:rFonts w:ascii="宋体" w:eastAsia="宋体" w:hAnsi="宋体"/>
          <w:sz w:val="24"/>
          <w:szCs w:val="24"/>
        </w:rPr>
        <w:t>的，支付租车费的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E25E3B">
        <w:rPr>
          <w:rFonts w:ascii="宋体" w:eastAsia="宋体" w:hAnsi="宋体"/>
          <w:sz w:val="24"/>
          <w:szCs w:val="24"/>
        </w:rPr>
        <w:t>%违约金</w:t>
      </w:r>
      <w:r>
        <w:rPr>
          <w:rFonts w:ascii="宋体" w:eastAsia="宋体" w:hAnsi="宋体"/>
          <w:sz w:val="24"/>
          <w:szCs w:val="24"/>
        </w:rPr>
        <w:t>；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(2)在合同约定用车日期前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</w:t>
      </w:r>
      <w:proofErr w:type="gramStart"/>
      <w:r w:rsidRPr="00E25E3B">
        <w:rPr>
          <w:rFonts w:ascii="宋体" w:eastAsia="宋体" w:hAnsi="宋体"/>
          <w:sz w:val="24"/>
          <w:szCs w:val="24"/>
        </w:rPr>
        <w:t>天通知</w:t>
      </w:r>
      <w:proofErr w:type="gramEnd"/>
      <w:r w:rsidRPr="00E25E3B">
        <w:rPr>
          <w:rFonts w:ascii="宋体" w:eastAsia="宋体" w:hAnsi="宋体"/>
          <w:sz w:val="24"/>
          <w:szCs w:val="24"/>
        </w:rPr>
        <w:t>的，支付租车费的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E25E3B">
        <w:rPr>
          <w:rFonts w:ascii="宋体" w:eastAsia="宋体" w:hAnsi="宋体"/>
          <w:sz w:val="24"/>
          <w:szCs w:val="24"/>
        </w:rPr>
        <w:t>%违约金</w:t>
      </w:r>
      <w:r>
        <w:rPr>
          <w:rFonts w:ascii="宋体" w:eastAsia="宋体" w:hAnsi="宋体"/>
          <w:sz w:val="24"/>
          <w:szCs w:val="24"/>
        </w:rPr>
        <w:t>；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(3)在约定用车日期当天通知的，支付租车费的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E25E3B">
        <w:rPr>
          <w:rFonts w:ascii="宋体" w:eastAsia="宋体" w:hAnsi="宋体"/>
          <w:sz w:val="24"/>
          <w:szCs w:val="24"/>
        </w:rPr>
        <w:t>%的违约金。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lastRenderedPageBreak/>
        <w:t>4、发生以下情况，引起旅游者投诉的，乙方应承担租车费的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25E3B">
        <w:rPr>
          <w:rFonts w:ascii="宋体" w:eastAsia="宋体" w:hAnsi="宋体"/>
          <w:sz w:val="24"/>
          <w:szCs w:val="24"/>
        </w:rPr>
        <w:t>%：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(1)车内卫生脏、乱、差。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(2)空调不能使用的。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(3)乙方司机在行驶中恶意急起急停，车辆颠簸严重的。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(4)在未违反交通法规前提下，没有按照约定将车停放指定位置的。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(5)旅游者在约定时间内返回，乙方司机不到岗或不及时打开车门的。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(6)未经甲乙双方同意，司机擅自变更行车路线的。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5、乙方变更约定车辆或降低用车标准，造成甲方团队不能按时出发的，乙方应承担甲方的直接经济损失。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6、因乙方车辆故障或乙方司机对线路不熟悉严重延误行程，导致旅游行程取消或变更的，乙方应承担租车费用和直接经济损失。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7、除不可抗力因素外，乙方必须按照相关规定提前到达机场、码头、车站等地点，否则由此产生的损失由乙方承担。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8、乙方应遵章守法，确保行车安全，若在行车过程中发生交通事故，造成乘客人身财产损失的，按相关法律法规处理，如交通事故由乙方车辆故障或司机责任引起的，乙方除承担相应法律责任外，还应承担由此产生的全部经济损失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9、乙方应督促司机按照用车计划单的约定行驶车辆，导游或旅游者擅自要求变更行程或提出影响行车安全的要求时，司机可以拒绝执行。如对方强行要求司机进入危险地段或进行违法违规行为造成后果的，由甲方承担相应法律责任及经济损失。</w:t>
      </w:r>
    </w:p>
    <w:p w:rsidR="00555884" w:rsidRPr="00F035CF" w:rsidRDefault="00555884" w:rsidP="00F035CF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八</w:t>
      </w:r>
      <w:r w:rsidRPr="00F035CF">
        <w:rPr>
          <w:rFonts w:ascii="宋体" w:eastAsia="宋体" w:hAnsi="宋体" w:hint="eastAsia"/>
          <w:b/>
          <w:sz w:val="24"/>
          <w:szCs w:val="24"/>
        </w:rPr>
        <w:t>、争议解决方式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 w:hint="eastAsia"/>
          <w:sz w:val="24"/>
          <w:szCs w:val="24"/>
        </w:rPr>
        <w:t>本合同在履行中发生的争议，双方应协商解决，协商不成的，甲乙双方可以按下述第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E25E3B">
        <w:rPr>
          <w:rFonts w:ascii="宋体" w:eastAsia="宋体" w:hAnsi="宋体"/>
          <w:sz w:val="24"/>
          <w:szCs w:val="24"/>
        </w:rPr>
        <w:t>种方式解决：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1、提交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E25E3B">
        <w:rPr>
          <w:rFonts w:ascii="宋体" w:eastAsia="宋体" w:hAnsi="宋体"/>
          <w:sz w:val="24"/>
          <w:szCs w:val="24"/>
        </w:rPr>
        <w:t>仲裁委员会仲裁</w:t>
      </w:r>
      <w:r>
        <w:rPr>
          <w:rFonts w:ascii="宋体" w:eastAsia="宋体" w:hAnsi="宋体"/>
          <w:sz w:val="24"/>
          <w:szCs w:val="24"/>
        </w:rPr>
        <w:t>；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2、依法向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25E3B">
        <w:rPr>
          <w:rFonts w:ascii="宋体" w:eastAsia="宋体" w:hAnsi="宋体"/>
          <w:sz w:val="24"/>
          <w:szCs w:val="24"/>
        </w:rPr>
        <w:t>人民法院起诉。</w:t>
      </w:r>
    </w:p>
    <w:p w:rsidR="00555884" w:rsidRPr="00F035CF" w:rsidRDefault="00555884" w:rsidP="00C73679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 w:rsidRPr="00F035CF">
        <w:rPr>
          <w:rFonts w:ascii="宋体" w:eastAsia="宋体" w:hAnsi="宋体" w:hint="eastAsia"/>
          <w:b/>
          <w:sz w:val="24"/>
          <w:szCs w:val="24"/>
        </w:rPr>
        <w:t>九、合同解除情形</w:t>
      </w:r>
    </w:p>
    <w:p w:rsidR="00555884" w:rsidRPr="006E6FEA" w:rsidRDefault="00555884" w:rsidP="006E6F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6E6FEA">
        <w:rPr>
          <w:rFonts w:ascii="宋体" w:eastAsia="宋体" w:hAnsi="宋体"/>
          <w:sz w:val="24"/>
          <w:szCs w:val="24"/>
        </w:rPr>
        <w:t>提供虚假信息；</w:t>
      </w:r>
    </w:p>
    <w:p w:rsidR="00555884" w:rsidRPr="006E6FEA" w:rsidRDefault="00555884" w:rsidP="006E6F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6E6FEA">
        <w:rPr>
          <w:rFonts w:ascii="宋体" w:eastAsia="宋体" w:hAnsi="宋体"/>
          <w:sz w:val="24"/>
          <w:szCs w:val="24"/>
        </w:rPr>
        <w:t>承租方未按约定用途使用车辆时；</w:t>
      </w:r>
    </w:p>
    <w:p w:rsidR="00555884" w:rsidRPr="006E6FEA" w:rsidRDefault="00555884" w:rsidP="006E6F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6E6FEA">
        <w:rPr>
          <w:rFonts w:ascii="宋体" w:eastAsia="宋体" w:hAnsi="宋体"/>
          <w:sz w:val="24"/>
          <w:szCs w:val="24"/>
        </w:rPr>
        <w:t>转卖、抵押、典当、转借、转租租赁车辆或确有证据证明可能存在上述</w:t>
      </w:r>
      <w:r w:rsidRPr="006E6FEA">
        <w:rPr>
          <w:rFonts w:ascii="宋体" w:eastAsia="宋体" w:hAnsi="宋体"/>
          <w:sz w:val="24"/>
          <w:szCs w:val="24"/>
        </w:rPr>
        <w:lastRenderedPageBreak/>
        <w:t>情况时；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Pr="006E6FEA">
        <w:rPr>
          <w:rFonts w:ascii="宋体" w:eastAsia="宋体" w:hAnsi="宋体"/>
          <w:sz w:val="24"/>
          <w:szCs w:val="24"/>
        </w:rPr>
        <w:t>承租方利用租赁车辆从事违法犯罪活动的</w:t>
      </w:r>
    </w:p>
    <w:p w:rsidR="00555884" w:rsidRDefault="00555884" w:rsidP="00F035CF">
      <w:pPr>
        <w:spacing w:line="360" w:lineRule="auto"/>
        <w:ind w:firstLineChars="200" w:firstLine="482"/>
        <w:outlineLvl w:val="0"/>
        <w:rPr>
          <w:ins w:id="2" w:author="AURORA" w:date="2018-05-21T16:41:00Z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</w:t>
      </w:r>
      <w:r w:rsidRPr="00E25E3B">
        <w:rPr>
          <w:rFonts w:ascii="宋体" w:eastAsia="宋体" w:hAnsi="宋体" w:hint="eastAsia"/>
          <w:sz w:val="24"/>
          <w:szCs w:val="24"/>
        </w:rPr>
        <w:t>、</w:t>
      </w:r>
      <w:ins w:id="3" w:author="AURORA" w:date="2018-05-21T16:41:00Z">
        <w:r w:rsidRPr="00636489">
          <w:rPr>
            <w:rFonts w:ascii="宋体" w:eastAsia="宋体" w:hAnsi="宋体" w:hint="eastAsia"/>
            <w:b/>
            <w:sz w:val="24"/>
            <w:szCs w:val="24"/>
            <w:rPrChange w:id="4" w:author="AURORA" w:date="2018-05-21T16:41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其他</w:t>
        </w:r>
      </w:ins>
    </w:p>
    <w:p w:rsidR="00555884" w:rsidRPr="00636489" w:rsidRDefault="00555884" w:rsidP="00F035CF">
      <w:pPr>
        <w:spacing w:line="360" w:lineRule="auto"/>
        <w:ind w:firstLineChars="200" w:firstLine="480"/>
        <w:outlineLvl w:val="0"/>
        <w:rPr>
          <w:rFonts w:ascii="宋体" w:eastAsia="宋体" w:hAnsi="宋体"/>
          <w:sz w:val="24"/>
          <w:szCs w:val="24"/>
        </w:rPr>
      </w:pPr>
      <w:ins w:id="5" w:author="AURORA" w:date="2018-05-21T16:42:00Z">
        <w:r w:rsidRPr="00636489">
          <w:rPr>
            <w:rFonts w:ascii="宋体" w:eastAsia="宋体" w:hAnsi="宋体"/>
            <w:sz w:val="24"/>
            <w:szCs w:val="24"/>
          </w:rPr>
          <w:t>1、</w:t>
        </w:r>
      </w:ins>
      <w:r w:rsidRPr="00636489">
        <w:rPr>
          <w:rFonts w:ascii="宋体" w:eastAsia="宋体" w:hAnsi="宋体" w:hint="eastAsia"/>
          <w:sz w:val="24"/>
          <w:szCs w:val="24"/>
        </w:rPr>
        <w:t>甲乙双方盖章、法定代表人签字生效。</w:t>
      </w:r>
    </w:p>
    <w:p w:rsidR="00555884" w:rsidRPr="00636489" w:rsidRDefault="00555884" w:rsidP="00C73679">
      <w:pPr>
        <w:spacing w:line="360" w:lineRule="auto"/>
        <w:ind w:firstLineChars="200" w:firstLine="480"/>
        <w:outlineLvl w:val="0"/>
        <w:rPr>
          <w:rFonts w:ascii="宋体" w:eastAsia="宋体" w:hAnsi="宋体"/>
          <w:sz w:val="24"/>
          <w:szCs w:val="24"/>
        </w:rPr>
      </w:pPr>
      <w:ins w:id="6" w:author="AURORA" w:date="2018-05-21T16:42:00Z">
        <w:r w:rsidRPr="00636489">
          <w:rPr>
            <w:rFonts w:ascii="宋体" w:eastAsia="宋体" w:hAnsi="宋体"/>
            <w:sz w:val="24"/>
            <w:szCs w:val="24"/>
            <w:rPrChange w:id="7" w:author="AURORA" w:date="2018-05-21T16:42:00Z">
              <w:rPr>
                <w:rFonts w:ascii="宋体" w:eastAsia="宋体" w:hAnsi="宋体"/>
                <w:b/>
                <w:sz w:val="24"/>
                <w:szCs w:val="24"/>
              </w:rPr>
            </w:rPrChange>
          </w:rPr>
          <w:t>2、</w:t>
        </w:r>
      </w:ins>
      <w:del w:id="8" w:author="AURORA" w:date="2018-05-21T16:41:00Z">
        <w:r w:rsidRPr="00636489" w:rsidDel="00636489">
          <w:rPr>
            <w:rFonts w:ascii="宋体" w:eastAsia="宋体" w:hAnsi="宋体" w:hint="eastAsia"/>
            <w:sz w:val="24"/>
            <w:szCs w:val="24"/>
            <w:rPrChange w:id="9" w:author="AURORA" w:date="2018-05-21T16:42:00Z">
              <w:rPr>
                <w:rFonts w:ascii="宋体" w:eastAsia="宋体" w:hAnsi="宋体" w:hint="eastAsia"/>
                <w:b/>
                <w:sz w:val="24"/>
                <w:szCs w:val="24"/>
              </w:rPr>
            </w:rPrChange>
          </w:rPr>
          <w:delText>十一、</w:delText>
        </w:r>
      </w:del>
      <w:r w:rsidRPr="00636489">
        <w:rPr>
          <w:rFonts w:ascii="宋体" w:eastAsia="宋体" w:hAnsi="宋体" w:hint="eastAsia"/>
          <w:sz w:val="24"/>
          <w:szCs w:val="24"/>
        </w:rPr>
        <w:t>本合同一式两份，双方各执一份，未尽事宜，协商解决。</w:t>
      </w:r>
    </w:p>
    <w:p w:rsidR="00555884" w:rsidRPr="00636489" w:rsidDel="00636489" w:rsidRDefault="00555884">
      <w:pPr>
        <w:spacing w:afterLines="100" w:after="312" w:line="360" w:lineRule="auto"/>
        <w:ind w:firstLineChars="200" w:firstLine="480"/>
        <w:outlineLvl w:val="0"/>
        <w:rPr>
          <w:del w:id="10" w:author="AURORA" w:date="2018-05-21T16:41:00Z"/>
          <w:rFonts w:ascii="宋体" w:eastAsia="宋体" w:hAnsi="宋体"/>
          <w:sz w:val="24"/>
          <w:szCs w:val="24"/>
        </w:rPr>
        <w:pPrChange w:id="11" w:author="AURORA" w:date="2018-05-21T16:41:00Z">
          <w:pPr>
            <w:spacing w:line="360" w:lineRule="auto"/>
            <w:ind w:firstLineChars="200" w:firstLine="482"/>
            <w:outlineLvl w:val="0"/>
          </w:pPr>
        </w:pPrChange>
      </w:pPr>
      <w:ins w:id="12" w:author="AURORA" w:date="2018-05-21T16:42:00Z">
        <w:r w:rsidRPr="00636489">
          <w:rPr>
            <w:rFonts w:ascii="宋体" w:eastAsia="宋体" w:hAnsi="宋体"/>
            <w:sz w:val="24"/>
            <w:szCs w:val="24"/>
            <w:rPrChange w:id="13" w:author="AURORA" w:date="2018-05-21T16:42:00Z">
              <w:rPr>
                <w:rFonts w:ascii="宋体" w:eastAsia="宋体" w:hAnsi="宋体"/>
                <w:b/>
                <w:sz w:val="24"/>
                <w:szCs w:val="24"/>
              </w:rPr>
            </w:rPrChange>
          </w:rPr>
          <w:t>3、</w:t>
        </w:r>
      </w:ins>
      <w:del w:id="14" w:author="AURORA" w:date="2018-05-21T16:41:00Z">
        <w:r w:rsidRPr="00636489" w:rsidDel="00636489">
          <w:rPr>
            <w:rFonts w:ascii="宋体" w:eastAsia="宋体" w:hAnsi="宋体" w:hint="eastAsia"/>
            <w:sz w:val="24"/>
            <w:szCs w:val="24"/>
            <w:rPrChange w:id="15" w:author="AURORA" w:date="2018-05-21T16:42:00Z">
              <w:rPr>
                <w:rFonts w:ascii="宋体" w:eastAsia="宋体" w:hAnsi="宋体" w:hint="eastAsia"/>
                <w:b/>
                <w:sz w:val="24"/>
                <w:szCs w:val="24"/>
              </w:rPr>
            </w:rPrChange>
          </w:rPr>
          <w:delText>十二、</w:delText>
        </w:r>
      </w:del>
      <w:r w:rsidRPr="00636489">
        <w:rPr>
          <w:rFonts w:ascii="宋体" w:eastAsia="宋体" w:hAnsi="宋体" w:hint="eastAsia"/>
          <w:sz w:val="24"/>
          <w:szCs w:val="24"/>
        </w:rPr>
        <w:t>本合同约定内容未尽事项，完全依据《民法典》相关规定处理。</w:t>
      </w:r>
    </w:p>
    <w:p w:rsidR="00555884" w:rsidRPr="00636489" w:rsidRDefault="00555884">
      <w:pPr>
        <w:spacing w:afterLines="100" w:after="312"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  <w:rPrChange w:id="16" w:author="AURORA" w:date="2018-05-21T16:42:00Z">
            <w:rPr>
              <w:rFonts w:ascii="宋体" w:eastAsia="宋体" w:hAnsi="宋体"/>
              <w:sz w:val="24"/>
              <w:szCs w:val="24"/>
            </w:rPr>
          </w:rPrChange>
        </w:rPr>
      </w:pPr>
      <w:del w:id="17" w:author="AURORA" w:date="2018-05-21T16:41:00Z">
        <w:r w:rsidRPr="00636489" w:rsidDel="00636489">
          <w:rPr>
            <w:rFonts w:ascii="宋体" w:eastAsia="宋体" w:hAnsi="宋体" w:hint="eastAsia"/>
            <w:b/>
            <w:sz w:val="24"/>
            <w:szCs w:val="24"/>
          </w:rPr>
          <w:delText>十三、其它约定：</w:delText>
        </w:r>
        <w:r w:rsidRPr="00636489" w:rsidDel="00636489">
          <w:rPr>
            <w:rFonts w:ascii="宋体" w:eastAsia="宋体" w:hAnsi="宋体"/>
            <w:b/>
            <w:sz w:val="24"/>
            <w:szCs w:val="24"/>
            <w:u w:val="single"/>
            <w:rPrChange w:id="18" w:author="AURORA" w:date="2018-05-21T16:42:00Z">
              <w:rPr>
                <w:rFonts w:ascii="宋体" w:eastAsia="宋体" w:hAnsi="宋体"/>
                <w:sz w:val="24"/>
                <w:szCs w:val="24"/>
                <w:u w:val="single"/>
              </w:rPr>
            </w:rPrChange>
          </w:rPr>
          <w:delText xml:space="preserve">                               </w:delText>
        </w:r>
        <w:r w:rsidRPr="00636489" w:rsidDel="00636489">
          <w:rPr>
            <w:rFonts w:ascii="宋体" w:eastAsia="宋体" w:hAnsi="宋体"/>
            <w:b/>
            <w:sz w:val="24"/>
            <w:szCs w:val="24"/>
            <w:rPrChange w:id="19" w:author="AURORA" w:date="2018-05-21T16:42:00Z">
              <w:rPr>
                <w:rFonts w:ascii="宋体" w:eastAsia="宋体" w:hAnsi="宋体"/>
                <w:sz w:val="24"/>
                <w:szCs w:val="24"/>
              </w:rPr>
            </w:rPrChange>
          </w:rPr>
          <w:delText xml:space="preserve"> </w:delText>
        </w:r>
      </w:del>
    </w:p>
    <w:tbl>
      <w:tblPr>
        <w:tblStyle w:val="a3"/>
        <w:tblW w:w="8296" w:type="dxa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55884" w:rsidRPr="00034834" w:rsidTr="00F035CF"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 w:hint="eastAsia"/>
                <w:sz w:val="24"/>
                <w:szCs w:val="24"/>
              </w:rPr>
              <w:t>甲方</w:t>
            </w:r>
            <w:r w:rsidRPr="00034834">
              <w:rPr>
                <w:rFonts w:ascii="宋体" w:hAnsi="宋体"/>
                <w:sz w:val="24"/>
                <w:szCs w:val="24"/>
              </w:rPr>
              <w:t>(盖章)：</w:t>
            </w:r>
          </w:p>
        </w:tc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/>
                <w:sz w:val="24"/>
                <w:szCs w:val="24"/>
              </w:rPr>
              <w:t>乙方(盖章)：</w:t>
            </w:r>
          </w:p>
        </w:tc>
      </w:tr>
      <w:tr w:rsidR="00555884" w:rsidRPr="00034834" w:rsidTr="00F035CF"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 w:hint="eastAsia"/>
                <w:sz w:val="24"/>
                <w:szCs w:val="24"/>
              </w:rPr>
              <w:t>法人代表：</w:t>
            </w:r>
            <w:r w:rsidRPr="00034834">
              <w:rPr>
                <w:rFonts w:ascii="宋体" w:hAnsi="宋体"/>
                <w:sz w:val="24"/>
                <w:szCs w:val="24"/>
              </w:rPr>
              <w:t xml:space="preserve"> 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/>
                <w:sz w:val="24"/>
                <w:szCs w:val="24"/>
              </w:rPr>
              <w:t>法人代表：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 w:rsidRPr="00F035CF">
              <w:rPr>
                <w:rFonts w:ascii="宋体" w:hAnsi="宋体"/>
                <w:b/>
                <w:sz w:val="24"/>
                <w:szCs w:val="24"/>
                <w:u w:val="single"/>
              </w:rPr>
              <w:t xml:space="preserve">            </w:t>
            </w:r>
          </w:p>
        </w:tc>
      </w:tr>
      <w:tr w:rsidR="00555884" w:rsidRPr="00034834" w:rsidTr="00F035CF"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 w:hint="eastAsia"/>
                <w:sz w:val="24"/>
                <w:szCs w:val="24"/>
              </w:rPr>
              <w:t>地址：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            </w:t>
            </w:r>
          </w:p>
        </w:tc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/>
                <w:sz w:val="24"/>
                <w:szCs w:val="24"/>
              </w:rPr>
              <w:t>地址：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555884" w:rsidRPr="00034834" w:rsidTr="00F035CF"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 w:hint="eastAsia"/>
                <w:sz w:val="24"/>
                <w:szCs w:val="24"/>
              </w:rPr>
              <w:t>电话：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/>
                <w:sz w:val="24"/>
                <w:szCs w:val="24"/>
              </w:rPr>
              <w:t>电</w:t>
            </w:r>
            <w:r w:rsidRPr="00034834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034834">
              <w:rPr>
                <w:rFonts w:ascii="宋体" w:hAnsi="宋体"/>
                <w:sz w:val="24"/>
                <w:szCs w:val="24"/>
              </w:rPr>
              <w:t>话：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</w:tr>
      <w:tr w:rsidR="00555884" w:rsidRPr="00E25E3B" w:rsidTr="00F035CF"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 w:hint="eastAsia"/>
                <w:sz w:val="24"/>
                <w:szCs w:val="24"/>
              </w:rPr>
              <w:t>日期：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034834">
              <w:rPr>
                <w:rFonts w:ascii="宋体" w:hAnsi="宋体"/>
                <w:sz w:val="24"/>
                <w:szCs w:val="24"/>
              </w:rPr>
              <w:t>年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 w:rsidRPr="00034834">
              <w:rPr>
                <w:rFonts w:ascii="宋体" w:hAnsi="宋体"/>
                <w:sz w:val="24"/>
                <w:szCs w:val="24"/>
              </w:rPr>
              <w:t>月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 w:rsidRPr="00034834">
              <w:rPr>
                <w:rFonts w:ascii="宋体" w:hAnsi="宋体"/>
                <w:sz w:val="24"/>
                <w:szCs w:val="24"/>
              </w:rPr>
              <w:t xml:space="preserve">日 </w:t>
            </w:r>
          </w:p>
        </w:tc>
        <w:tc>
          <w:tcPr>
            <w:tcW w:w="4148" w:type="dxa"/>
          </w:tcPr>
          <w:p w:rsidR="00555884" w:rsidRPr="00E25E3B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/>
                <w:sz w:val="24"/>
                <w:szCs w:val="24"/>
              </w:rPr>
              <w:t>日期</w:t>
            </w:r>
            <w:r w:rsidRPr="00350824">
              <w:rPr>
                <w:rFonts w:ascii="宋体" w:hAnsi="宋体"/>
                <w:sz w:val="24"/>
                <w:szCs w:val="24"/>
              </w:rPr>
              <w:t>：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034834">
              <w:rPr>
                <w:rFonts w:ascii="宋体" w:hAnsi="宋体"/>
                <w:sz w:val="24"/>
                <w:szCs w:val="24"/>
              </w:rPr>
              <w:t>年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034834">
              <w:rPr>
                <w:rFonts w:ascii="宋体" w:hAnsi="宋体"/>
                <w:sz w:val="24"/>
                <w:szCs w:val="24"/>
              </w:rPr>
              <w:t>月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 w:rsidRPr="00034834">
              <w:rPr>
                <w:rFonts w:ascii="宋体" w:hAnsi="宋体"/>
                <w:sz w:val="24"/>
                <w:szCs w:val="24"/>
              </w:rPr>
              <w:t>日</w:t>
            </w:r>
          </w:p>
        </w:tc>
      </w:tr>
    </w:tbl>
    <w:p w:rsidR="00555884" w:rsidRPr="00E25E3B" w:rsidRDefault="00555884" w:rsidP="00F035CF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555884" w:rsidRPr="00E25E3B" w:rsidSect="00024407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555884">
    <w:pPr>
      <w:pStyle w:val="a8"/>
      <w:rPr>
        <w:rStyle w:val="a4"/>
        <w:u w:val="single"/>
      </w:rPr>
    </w:pPr>
    <w:r>
      <w:rPr>
        <w:rStyle w:val="a4"/>
        <w:rFonts w:hint="eastAsia"/>
        <w:u w:val="single"/>
      </w:rPr>
      <w:t xml:space="preserve">                                                                                               </w:t>
    </w:r>
  </w:p>
  <w:p w:rsidR="0030369F" w:rsidRDefault="00555884">
    <w:pPr>
      <w:pStyle w:val="a8"/>
      <w:spacing w:beforeLines="50" w:before="120" w:line="360" w:lineRule="auto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555884">
    <w:pPr>
      <w:pStyle w:val="a6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017766"/>
    <w:rsid w:val="000802B2"/>
    <w:rsid w:val="00095B7E"/>
    <w:rsid w:val="00182AC7"/>
    <w:rsid w:val="001E1BA4"/>
    <w:rsid w:val="002409E0"/>
    <w:rsid w:val="002758A2"/>
    <w:rsid w:val="003E15A9"/>
    <w:rsid w:val="00453A48"/>
    <w:rsid w:val="00555884"/>
    <w:rsid w:val="00561809"/>
    <w:rsid w:val="005C6016"/>
    <w:rsid w:val="00667950"/>
    <w:rsid w:val="00742EA3"/>
    <w:rsid w:val="007638D5"/>
    <w:rsid w:val="007819C0"/>
    <w:rsid w:val="008706ED"/>
    <w:rsid w:val="0095776E"/>
    <w:rsid w:val="00A2735E"/>
    <w:rsid w:val="00A819CD"/>
    <w:rsid w:val="00AB5184"/>
    <w:rsid w:val="00B116AB"/>
    <w:rsid w:val="00CE74EA"/>
    <w:rsid w:val="00D1446F"/>
    <w:rsid w:val="00D822F0"/>
    <w:rsid w:val="00E7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95776E"/>
  </w:style>
  <w:style w:type="character" w:customStyle="1" w:styleId="a5">
    <w:name w:val="页眉 字符"/>
    <w:link w:val="a6"/>
    <w:uiPriority w:val="99"/>
    <w:rsid w:val="0095776E"/>
    <w:rPr>
      <w:sz w:val="18"/>
      <w:szCs w:val="18"/>
    </w:rPr>
  </w:style>
  <w:style w:type="character" w:customStyle="1" w:styleId="a7">
    <w:name w:val="页脚 字符"/>
    <w:link w:val="a8"/>
    <w:uiPriority w:val="99"/>
    <w:rsid w:val="0095776E"/>
    <w:rPr>
      <w:sz w:val="18"/>
      <w:szCs w:val="18"/>
    </w:rPr>
  </w:style>
  <w:style w:type="character" w:customStyle="1" w:styleId="a9">
    <w:name w:val="批注文字 字符"/>
    <w:link w:val="aa"/>
    <w:rsid w:val="0095776E"/>
    <w:rPr>
      <w:rFonts w:ascii="Times New Roman" w:hAnsi="Times New Roman"/>
    </w:rPr>
  </w:style>
  <w:style w:type="paragraph" w:styleId="a6">
    <w:name w:val="header"/>
    <w:basedOn w:val="a"/>
    <w:link w:val="a5"/>
    <w:uiPriority w:val="99"/>
    <w:unhideWhenUsed/>
    <w:rsid w:val="0095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95776E"/>
    <w:rPr>
      <w:sz w:val="18"/>
      <w:szCs w:val="18"/>
    </w:rPr>
  </w:style>
  <w:style w:type="paragraph" w:styleId="aa">
    <w:name w:val="annotation text"/>
    <w:basedOn w:val="a"/>
    <w:link w:val="a9"/>
    <w:rsid w:val="0095776E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95776E"/>
  </w:style>
  <w:style w:type="paragraph" w:styleId="a8">
    <w:name w:val="footer"/>
    <w:basedOn w:val="a"/>
    <w:link w:val="a7"/>
    <w:uiPriority w:val="99"/>
    <w:unhideWhenUsed/>
    <w:rsid w:val="0095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95776E"/>
    <w:rPr>
      <w:sz w:val="18"/>
      <w:szCs w:val="18"/>
    </w:rPr>
  </w:style>
  <w:style w:type="paragraph" w:styleId="ab">
    <w:name w:val="Normal (Web)"/>
    <w:basedOn w:val="a"/>
    <w:uiPriority w:val="99"/>
    <w:unhideWhenUsed/>
    <w:rsid w:val="00781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A2735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2735E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A2735E"/>
    <w:rPr>
      <w:rFonts w:ascii="宋体" w:eastAsia="宋体"/>
      <w:sz w:val="24"/>
      <w:szCs w:val="24"/>
    </w:rPr>
  </w:style>
  <w:style w:type="character" w:customStyle="1" w:styleId="af">
    <w:name w:val="文档结构图 字符"/>
    <w:basedOn w:val="a0"/>
    <w:link w:val="ae"/>
    <w:uiPriority w:val="99"/>
    <w:semiHidden/>
    <w:rsid w:val="00A2735E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2019-03-16T08:18:00Z</dcterms:created>
  <dcterms:modified xsi:type="dcterms:W3CDTF">2019-03-16T08:18:00Z</dcterms:modified>
</cp:coreProperties>
</file>