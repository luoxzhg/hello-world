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69A" w:rsidRPr="00700B03" w:rsidRDefault="0062769A" w:rsidP="0062769A">
      <w:pPr>
        <w:pStyle w:val="3"/>
      </w:pPr>
      <w:bookmarkStart w:id="0" w:name="_GoBack"/>
      <w:r w:rsidRPr="00700B03">
        <w:rPr>
          <w:rFonts w:hint="eastAsia"/>
        </w:rPr>
        <w:t>钢管扣件租赁合同</w:t>
      </w:r>
    </w:p>
    <w:bookmarkEnd w:id="0"/>
    <w:p w:rsidR="0062769A" w:rsidRDefault="0062769A" w:rsidP="000D5C2D">
      <w:pPr>
        <w:wordWrap w:val="0"/>
        <w:autoSpaceDE w:val="0"/>
        <w:autoSpaceDN w:val="0"/>
        <w:adjustRightInd w:val="0"/>
        <w:spacing w:afterLines="100" w:after="312" w:line="360" w:lineRule="auto"/>
        <w:ind w:firstLine="643"/>
        <w:jc w:val="right"/>
        <w:rPr>
          <w:rFonts w:ascii="宋体" w:hAnsi="宋体"/>
          <w:kern w:val="0"/>
          <w:sz w:val="24"/>
          <w:lang w:val="zh-CN"/>
        </w:rPr>
      </w:pPr>
      <w:r>
        <w:rPr>
          <w:rFonts w:ascii="宋体" w:hAnsi="宋体" w:hint="eastAsia"/>
          <w:kern w:val="0"/>
          <w:sz w:val="24"/>
          <w:lang w:val="zh-CN"/>
        </w:rPr>
        <w:t>合同编号：</w:t>
      </w:r>
      <w:r>
        <w:rPr>
          <w:rFonts w:ascii="宋体" w:hAnsi="宋体" w:hint="eastAsia"/>
          <w:kern w:val="0"/>
          <w:sz w:val="24"/>
          <w:u w:val="single"/>
          <w:lang w:val="zh-CN"/>
        </w:rPr>
        <w:t xml:space="preserve">       </w:t>
      </w:r>
    </w:p>
    <w:tbl>
      <w:tblPr>
        <w:tblW w:w="0" w:type="auto"/>
        <w:tblLook w:val="04A0" w:firstRow="1" w:lastRow="0" w:firstColumn="1" w:lastColumn="0" w:noHBand="0" w:noVBand="1"/>
      </w:tblPr>
      <w:tblGrid>
        <w:gridCol w:w="4184"/>
        <w:gridCol w:w="4122"/>
      </w:tblGrid>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承租人（甲方）：</w:t>
            </w:r>
            <w:r w:rsidRPr="006A2A76">
              <w:rPr>
                <w:rFonts w:ascii="宋体" w:hAnsi="宋体" w:hint="eastAsia"/>
                <w:kern w:val="0"/>
                <w:sz w:val="24"/>
                <w:u w:val="single"/>
                <w:lang w:val="zh-CN"/>
              </w:rPr>
              <w:t xml:space="preserve">             </w:t>
            </w:r>
          </w:p>
        </w:tc>
        <w:tc>
          <w:tcPr>
            <w:tcW w:w="4233" w:type="dxa"/>
          </w:tcPr>
          <w:p w:rsidR="0062769A" w:rsidRDefault="0062769A">
            <w:pPr>
              <w:autoSpaceDE w:val="0"/>
              <w:autoSpaceDN w:val="0"/>
              <w:adjustRightInd w:val="0"/>
              <w:spacing w:line="360" w:lineRule="auto"/>
              <w:jc w:val="left"/>
              <w:rPr>
                <w:rFonts w:ascii="宋体" w:hAnsi="宋体"/>
                <w:kern w:val="0"/>
                <w:sz w:val="24"/>
                <w:lang w:val="zh-CN"/>
              </w:rPr>
            </w:pP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Theme="minorEastAsia" w:hAnsiTheme="minorEastAsia" w:cs="微软雅黑" w:hint="eastAsia"/>
                <w:kern w:val="0"/>
                <w:sz w:val="24"/>
                <w:lang w:val="zh-CN"/>
              </w:rPr>
              <w:t>证件类型及编号</w:t>
            </w:r>
            <w:r>
              <w:rPr>
                <w:rFonts w:ascii="宋体" w:hAnsi="宋体" w:hint="eastAsia"/>
                <w:kern w:val="0"/>
                <w:sz w:val="24"/>
                <w:lang w:val="zh-CN"/>
              </w:rPr>
              <w:t>：</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联系方式：</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地址：</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邮政编码：</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法定代表人：</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职务：</w:t>
            </w:r>
            <w:r>
              <w:rPr>
                <w:rFonts w:ascii="宋体" w:hAnsi="宋体" w:hint="eastAsia"/>
                <w:kern w:val="0"/>
                <w:sz w:val="24"/>
                <w:u w:val="single"/>
                <w:lang w:val="zh-CN"/>
              </w:rPr>
              <w:t xml:space="preserve">                        </w:t>
            </w:r>
          </w:p>
        </w:tc>
      </w:tr>
      <w:tr w:rsidR="0062769A" w:rsidTr="000D5C2D">
        <w:tc>
          <w:tcPr>
            <w:tcW w:w="4289" w:type="dxa"/>
            <w:hideMark/>
          </w:tcPr>
          <w:p w:rsidR="0062769A" w:rsidRPr="00700B03" w:rsidRDefault="0062769A">
            <w:pPr>
              <w:autoSpaceDE w:val="0"/>
              <w:autoSpaceDN w:val="0"/>
              <w:adjustRightInd w:val="0"/>
              <w:spacing w:beforeLines="100" w:before="312" w:line="360" w:lineRule="auto"/>
              <w:jc w:val="left"/>
              <w:rPr>
                <w:rFonts w:ascii="宋体" w:hAnsi="宋体"/>
                <w:kern w:val="0"/>
                <w:sz w:val="24"/>
              </w:rPr>
            </w:pPr>
            <w:r>
              <w:rPr>
                <w:rFonts w:ascii="宋体" w:hAnsi="宋体" w:hint="eastAsia"/>
                <w:kern w:val="0"/>
                <w:sz w:val="24"/>
                <w:lang w:val="zh-CN"/>
              </w:rPr>
              <w:t>出租人</w:t>
            </w:r>
            <w:r w:rsidRPr="00700B03">
              <w:rPr>
                <w:rFonts w:ascii="宋体" w:hAnsi="宋体" w:hint="eastAsia"/>
                <w:kern w:val="0"/>
                <w:sz w:val="24"/>
              </w:rPr>
              <w:t>（</w:t>
            </w:r>
            <w:r>
              <w:rPr>
                <w:rFonts w:ascii="宋体" w:hAnsi="宋体" w:hint="eastAsia"/>
                <w:kern w:val="0"/>
                <w:sz w:val="24"/>
                <w:lang w:val="zh-CN"/>
              </w:rPr>
              <w:t>乙方</w:t>
            </w:r>
            <w:r w:rsidRPr="00700B03">
              <w:rPr>
                <w:rFonts w:ascii="宋体" w:hAnsi="宋体" w:hint="eastAsia"/>
                <w:kern w:val="0"/>
                <w:sz w:val="24"/>
              </w:rPr>
              <w:t>）：</w:t>
            </w:r>
            <w:r w:rsidRPr="006A2A76">
              <w:rPr>
                <w:rFonts w:ascii="宋体" w:hAnsi="宋体"/>
                <w:kern w:val="0"/>
                <w:sz w:val="24"/>
                <w:u w:val="single"/>
              </w:rPr>
              <w:t xml:space="preserve">             </w:t>
            </w:r>
          </w:p>
        </w:tc>
        <w:tc>
          <w:tcPr>
            <w:tcW w:w="4233" w:type="dxa"/>
          </w:tcPr>
          <w:p w:rsidR="0062769A" w:rsidRPr="00700B03" w:rsidRDefault="0062769A">
            <w:pPr>
              <w:autoSpaceDE w:val="0"/>
              <w:autoSpaceDN w:val="0"/>
              <w:adjustRightInd w:val="0"/>
              <w:spacing w:beforeLines="100" w:before="312" w:line="360" w:lineRule="auto"/>
              <w:jc w:val="left"/>
              <w:rPr>
                <w:rFonts w:ascii="宋体" w:hAnsi="宋体"/>
                <w:kern w:val="0"/>
                <w:sz w:val="24"/>
              </w:rPr>
            </w:pP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证件类型及编号：</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联系方式：</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地址：</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邮政编码：</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法定代表人：</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职务：</w:t>
            </w:r>
            <w:r>
              <w:rPr>
                <w:rFonts w:ascii="宋体" w:hAnsi="宋体" w:hint="eastAsia"/>
                <w:kern w:val="0"/>
                <w:sz w:val="24"/>
                <w:u w:val="single"/>
                <w:lang w:val="zh-CN"/>
              </w:rPr>
              <w:t xml:space="preserve">                        </w:t>
            </w:r>
          </w:p>
        </w:tc>
      </w:tr>
    </w:tbl>
    <w:p w:rsidR="0062769A" w:rsidRPr="000D5C2D" w:rsidRDefault="0062769A" w:rsidP="00700B03">
      <w:pPr>
        <w:wordWrap w:val="0"/>
        <w:spacing w:beforeLines="100" w:before="312" w:afterLines="100" w:after="312"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因甲方建设工程施工需要,根据《中华人民共和国民法典》及相关法律法规的规定，本着自愿、公平、平等互利、诚实信用的原则，为明确租赁双方的权利、义务和责任，经</w:t>
      </w:r>
      <w:r>
        <w:rPr>
          <w:rFonts w:asciiTheme="minorEastAsia" w:hAnsiTheme="minorEastAsia" w:hint="eastAsia"/>
          <w:sz w:val="24"/>
          <w:szCs w:val="24"/>
        </w:rPr>
        <w:t>甲乙</w:t>
      </w:r>
      <w:r w:rsidRPr="000D5C2D">
        <w:rPr>
          <w:rFonts w:asciiTheme="minorEastAsia" w:hAnsiTheme="minorEastAsia" w:hint="eastAsia"/>
          <w:sz w:val="24"/>
          <w:szCs w:val="24"/>
        </w:rPr>
        <w:t>双方协商一致，就建筑施工钢管</w:t>
      </w:r>
      <w:r>
        <w:rPr>
          <w:rFonts w:asciiTheme="minorEastAsia" w:hAnsiTheme="minorEastAsia" w:hint="eastAsia"/>
          <w:sz w:val="24"/>
          <w:szCs w:val="24"/>
        </w:rPr>
        <w:t>、</w:t>
      </w:r>
      <w:r w:rsidRPr="000D5C2D">
        <w:rPr>
          <w:rFonts w:asciiTheme="minorEastAsia" w:hAnsiTheme="minorEastAsia" w:hint="eastAsia"/>
          <w:sz w:val="24"/>
          <w:szCs w:val="24"/>
        </w:rPr>
        <w:t>扣件租赁事宜，签订本合同，双方共同遵守。</w:t>
      </w:r>
    </w:p>
    <w:p w:rsidR="0062769A" w:rsidRDefault="0062769A" w:rsidP="000D5C2D">
      <w:pPr>
        <w:wordWrap w:val="0"/>
        <w:spacing w:line="360" w:lineRule="auto"/>
        <w:ind w:firstLineChars="200" w:firstLine="480"/>
        <w:rPr>
          <w:rFonts w:asciiTheme="minorEastAsia" w:hAnsiTheme="minorEastAsia"/>
          <w:b/>
          <w:sz w:val="24"/>
          <w:szCs w:val="24"/>
        </w:rPr>
      </w:pPr>
      <w:ins w:id="1" w:author="AURORA" w:date="2018-05-18T15:27:00Z">
        <w:r>
          <w:rPr>
            <w:rFonts w:asciiTheme="minorEastAsia" w:hAnsiTheme="minorEastAsia" w:hint="eastAsia"/>
            <w:b/>
            <w:sz w:val="24"/>
            <w:szCs w:val="24"/>
          </w:rPr>
          <w:t>第</w:t>
        </w:r>
      </w:ins>
      <w:r w:rsidRPr="00700B03">
        <w:rPr>
          <w:rFonts w:asciiTheme="minorEastAsia" w:hAnsiTheme="minorEastAsia" w:hint="eastAsia"/>
          <w:b/>
          <w:sz w:val="24"/>
          <w:szCs w:val="24"/>
        </w:rPr>
        <w:t>一</w:t>
      </w:r>
      <w:ins w:id="2" w:author="AURORA" w:date="2018-05-18T15:28:00Z">
        <w:r>
          <w:rPr>
            <w:rFonts w:asciiTheme="minorEastAsia" w:hAnsiTheme="minorEastAsia" w:hint="eastAsia"/>
            <w:b/>
            <w:sz w:val="24"/>
            <w:szCs w:val="24"/>
          </w:rPr>
          <w:t xml:space="preserve">条 </w:t>
        </w:r>
      </w:ins>
      <w:del w:id="3" w:author="AURORA" w:date="2018-05-18T15:27: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租赁内容及单价</w:t>
      </w:r>
    </w:p>
    <w:p w:rsidR="0062769A" w:rsidRPr="000D5C2D" w:rsidRDefault="0062769A" w:rsidP="000D5C2D">
      <w:pPr>
        <w:wordWrap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乙</w:t>
      </w:r>
      <w:r w:rsidRPr="00700B03">
        <w:rPr>
          <w:rFonts w:asciiTheme="minorEastAsia" w:hAnsiTheme="minorEastAsia" w:hint="eastAsia"/>
          <w:sz w:val="24"/>
          <w:szCs w:val="24"/>
        </w:rPr>
        <w:t>方将楼层架管</w:t>
      </w:r>
      <w:r w:rsidRPr="006A2A76">
        <w:rPr>
          <w:rFonts w:ascii="宋体" w:hAnsi="宋体" w:hint="eastAsia"/>
          <w:kern w:val="0"/>
          <w:sz w:val="24"/>
          <w:u w:val="single"/>
          <w:lang w:val="zh-CN"/>
        </w:rPr>
        <w:t xml:space="preserve">     </w:t>
      </w:r>
      <w:r w:rsidRPr="00700B03">
        <w:rPr>
          <w:rFonts w:asciiTheme="minorEastAsia" w:hAnsiTheme="minorEastAsia" w:hint="eastAsia"/>
          <w:sz w:val="24"/>
          <w:szCs w:val="24"/>
        </w:rPr>
        <w:t>米，扣件</w:t>
      </w:r>
      <w:r w:rsidRPr="006A2A76">
        <w:rPr>
          <w:rFonts w:ascii="宋体" w:hAnsi="宋体" w:hint="eastAsia"/>
          <w:kern w:val="0"/>
          <w:sz w:val="24"/>
          <w:u w:val="single"/>
          <w:lang w:val="zh-CN"/>
        </w:rPr>
        <w:t xml:space="preserve">     </w:t>
      </w:r>
      <w:r w:rsidRPr="00700B03">
        <w:rPr>
          <w:rFonts w:asciiTheme="minorEastAsia" w:hAnsiTheme="minorEastAsia" w:hint="eastAsia"/>
          <w:sz w:val="24"/>
          <w:szCs w:val="24"/>
        </w:rPr>
        <w:t>套，出租给</w:t>
      </w:r>
      <w:r>
        <w:rPr>
          <w:rFonts w:asciiTheme="minorEastAsia" w:hAnsiTheme="minorEastAsia" w:hint="eastAsia"/>
          <w:sz w:val="24"/>
          <w:szCs w:val="24"/>
        </w:rPr>
        <w:t>甲</w:t>
      </w:r>
      <w:r w:rsidRPr="00700B03">
        <w:rPr>
          <w:rFonts w:asciiTheme="minorEastAsia" w:hAnsiTheme="minorEastAsia" w:hint="eastAsia"/>
          <w:sz w:val="24"/>
          <w:szCs w:val="24"/>
        </w:rPr>
        <w:t>方使用。</w:t>
      </w:r>
      <w:r>
        <w:rPr>
          <w:rFonts w:asciiTheme="minorEastAsia" w:hAnsiTheme="minorEastAsia" w:hint="eastAsia"/>
          <w:sz w:val="24"/>
          <w:szCs w:val="24"/>
        </w:rPr>
        <w:t>租赁钢管、扣件的详细规格型号及租赁价格和计算方式见附件一</w:t>
      </w:r>
      <w:r w:rsidRPr="00CD3E8A">
        <w:rPr>
          <w:rFonts w:asciiTheme="minorEastAsia" w:hAnsiTheme="minorEastAsia" w:hint="eastAsia"/>
          <w:sz w:val="24"/>
          <w:szCs w:val="24"/>
        </w:rPr>
        <w:t>《租赁材料收发明细表》</w:t>
      </w:r>
      <w:r>
        <w:rPr>
          <w:rFonts w:asciiTheme="minorEastAsia" w:hAnsiTheme="minorEastAsia" w:hint="eastAsia"/>
          <w:sz w:val="24"/>
          <w:szCs w:val="24"/>
        </w:rPr>
        <w:t>。</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4"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二</w:t>
      </w:r>
      <w:ins w:id="5" w:author="AURORA" w:date="2018-05-18T15:28:00Z">
        <w:r>
          <w:rPr>
            <w:rFonts w:asciiTheme="minorEastAsia" w:hAnsiTheme="minorEastAsia" w:hint="eastAsia"/>
            <w:b/>
            <w:sz w:val="24"/>
            <w:szCs w:val="24"/>
          </w:rPr>
          <w:t xml:space="preserve">条 </w:t>
        </w:r>
      </w:ins>
      <w:del w:id="6"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所租用材料质量要求</w:t>
      </w:r>
    </w:p>
    <w:p w:rsidR="0062769A" w:rsidRPr="000D5C2D" w:rsidRDefault="0062769A" w:rsidP="000D5C2D">
      <w:pPr>
        <w:wordWrap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乙方</w:t>
      </w:r>
      <w:r w:rsidRPr="000D5C2D">
        <w:rPr>
          <w:rFonts w:asciiTheme="minorEastAsia" w:hAnsiTheme="minorEastAsia" w:hint="eastAsia"/>
          <w:sz w:val="24"/>
          <w:szCs w:val="24"/>
        </w:rPr>
        <w:t>向甲方提供合格的脚手工具，材质符合《建筑施工扣件式钢管脚手架安</w:t>
      </w:r>
      <w:r w:rsidRPr="000D5C2D">
        <w:rPr>
          <w:rFonts w:asciiTheme="minorEastAsia" w:hAnsiTheme="minorEastAsia" w:hint="eastAsia"/>
          <w:sz w:val="24"/>
          <w:szCs w:val="24"/>
        </w:rPr>
        <w:lastRenderedPageBreak/>
        <w:t>全技术规范》(JGJ</w:t>
      </w:r>
      <w:r w:rsidRPr="000D5C2D">
        <w:rPr>
          <w:rFonts w:asciiTheme="minorEastAsia" w:hAnsiTheme="minorEastAsia"/>
          <w:sz w:val="24"/>
          <w:szCs w:val="24"/>
        </w:rPr>
        <w:t>130-2011</w:t>
      </w:r>
      <w:r w:rsidRPr="000D5C2D">
        <w:rPr>
          <w:rFonts w:asciiTheme="minorEastAsia" w:hAnsiTheme="minorEastAsia" w:hint="eastAsia"/>
          <w:sz w:val="24"/>
          <w:szCs w:val="24"/>
        </w:rPr>
        <w:t>)中对构配件的要求，并提供该批产品(钢管、扣件)的质量合格证明和检测证明。乙方对因出租脚手架材质的问题而引起的质量、安全事故负全责，由此而造成的一切直接和间接损失均由乙方承担。</w:t>
      </w:r>
    </w:p>
    <w:p w:rsidR="0062769A" w:rsidRDefault="0062769A" w:rsidP="000D5C2D">
      <w:pPr>
        <w:wordWrap w:val="0"/>
        <w:spacing w:line="360" w:lineRule="auto"/>
        <w:ind w:firstLineChars="200" w:firstLine="480"/>
        <w:rPr>
          <w:rFonts w:asciiTheme="minorEastAsia" w:hAnsiTheme="minorEastAsia"/>
          <w:b/>
          <w:sz w:val="24"/>
          <w:szCs w:val="24"/>
        </w:rPr>
      </w:pPr>
      <w:ins w:id="7"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三</w:t>
      </w:r>
      <w:ins w:id="8" w:author="AURORA" w:date="2018-05-18T15:28:00Z">
        <w:r>
          <w:rPr>
            <w:rFonts w:asciiTheme="minorEastAsia" w:hAnsiTheme="minorEastAsia" w:hint="eastAsia"/>
            <w:b/>
            <w:sz w:val="24"/>
            <w:szCs w:val="24"/>
          </w:rPr>
          <w:t xml:space="preserve">条 </w:t>
        </w:r>
      </w:ins>
      <w:del w:id="9" w:author="AURORA" w:date="2018-05-18T15:28:00Z">
        <w:r w:rsidRPr="00700B03" w:rsidDel="005553E9">
          <w:rPr>
            <w:rFonts w:asciiTheme="minorEastAsia" w:hAnsiTheme="minorEastAsia" w:hint="eastAsia"/>
            <w:b/>
            <w:sz w:val="24"/>
            <w:szCs w:val="24"/>
          </w:rPr>
          <w:delText>、</w:delText>
        </w:r>
      </w:del>
      <w:r>
        <w:rPr>
          <w:rFonts w:asciiTheme="minorEastAsia" w:hAnsiTheme="minorEastAsia" w:hint="eastAsia"/>
          <w:b/>
          <w:sz w:val="24"/>
          <w:szCs w:val="24"/>
        </w:rPr>
        <w:t>运输及运费</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乙方负责送货到甲方工地</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，运费卸货费用由乙方承担。甲方联系人</w:t>
      </w:r>
      <w:r>
        <w:rPr>
          <w:rFonts w:asciiTheme="minorEastAsia" w:hAnsiTheme="minorEastAsia" w:hint="eastAsia"/>
          <w:sz w:val="24"/>
          <w:szCs w:val="24"/>
          <w:u w:val="single"/>
        </w:rPr>
        <w:t xml:space="preserve">            </w:t>
      </w:r>
      <w:r>
        <w:rPr>
          <w:rFonts w:asciiTheme="minorEastAsia" w:hAnsiTheme="minorEastAsia" w:hint="eastAsia"/>
          <w:sz w:val="24"/>
          <w:szCs w:val="24"/>
        </w:rPr>
        <w:t>，</w:t>
      </w:r>
      <w:r w:rsidRPr="000D5C2D">
        <w:rPr>
          <w:rFonts w:asciiTheme="minorEastAsia" w:hAnsiTheme="minorEastAsia" w:hint="eastAsia"/>
          <w:sz w:val="24"/>
          <w:szCs w:val="24"/>
        </w:rPr>
        <w:t>联系电话</w:t>
      </w:r>
      <w:r>
        <w:rPr>
          <w:rFonts w:asciiTheme="minorEastAsia" w:hAnsiTheme="minorEastAsia" w:hint="eastAsia"/>
          <w:sz w:val="24"/>
          <w:szCs w:val="24"/>
          <w:u w:val="single"/>
        </w:rPr>
        <w:t xml:space="preserve">               </w:t>
      </w:r>
      <w:r w:rsidRPr="000D5C2D">
        <w:rPr>
          <w:rFonts w:asciiTheme="minorEastAsia" w:hAnsiTheme="minorEastAsia" w:hint="eastAsia"/>
          <w:sz w:val="24"/>
          <w:szCs w:val="24"/>
        </w:rPr>
        <w:t>。甲方负责</w:t>
      </w:r>
      <w:r>
        <w:rPr>
          <w:rFonts w:asciiTheme="minorEastAsia" w:hAnsiTheme="minorEastAsia" w:hint="eastAsia"/>
          <w:sz w:val="24"/>
          <w:szCs w:val="24"/>
        </w:rPr>
        <w:t>租赁期满</w:t>
      </w:r>
      <w:r w:rsidRPr="000D5C2D">
        <w:rPr>
          <w:rFonts w:asciiTheme="minorEastAsia" w:hAnsiTheme="minorEastAsia" w:hint="eastAsia"/>
          <w:sz w:val="24"/>
          <w:szCs w:val="24"/>
        </w:rPr>
        <w:t>退货时装卸及运费费用。</w:t>
      </w:r>
    </w:p>
    <w:p w:rsidR="0062769A" w:rsidRDefault="0062769A" w:rsidP="000D5C2D">
      <w:pPr>
        <w:wordWrap w:val="0"/>
        <w:spacing w:line="360" w:lineRule="auto"/>
        <w:ind w:firstLineChars="200" w:firstLine="480"/>
        <w:rPr>
          <w:rFonts w:asciiTheme="minorEastAsia" w:hAnsiTheme="minorEastAsia"/>
          <w:b/>
          <w:sz w:val="24"/>
          <w:szCs w:val="24"/>
        </w:rPr>
      </w:pPr>
      <w:ins w:id="10"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四</w:t>
      </w:r>
      <w:ins w:id="11" w:author="AURORA" w:date="2018-05-18T15:28:00Z">
        <w:r>
          <w:rPr>
            <w:rFonts w:asciiTheme="minorEastAsia" w:hAnsiTheme="minorEastAsia" w:hint="eastAsia"/>
            <w:b/>
            <w:sz w:val="24"/>
            <w:szCs w:val="24"/>
          </w:rPr>
          <w:t xml:space="preserve">条 </w:t>
        </w:r>
      </w:ins>
      <w:del w:id="12" w:author="AURORA" w:date="2018-05-18T15:28:00Z">
        <w:r w:rsidRPr="00700B03" w:rsidDel="005553E9">
          <w:rPr>
            <w:rFonts w:asciiTheme="minorEastAsia" w:hAnsiTheme="minorEastAsia" w:hint="eastAsia"/>
            <w:b/>
            <w:sz w:val="24"/>
            <w:szCs w:val="24"/>
          </w:rPr>
          <w:delText>、</w:delText>
        </w:r>
      </w:del>
      <w:r>
        <w:rPr>
          <w:rFonts w:asciiTheme="minorEastAsia" w:hAnsiTheme="minorEastAsia" w:hint="eastAsia"/>
          <w:b/>
          <w:sz w:val="24"/>
          <w:szCs w:val="24"/>
        </w:rPr>
        <w:t>租赁期间</w:t>
      </w:r>
    </w:p>
    <w:p w:rsidR="0062769A" w:rsidRPr="0036149E" w:rsidRDefault="0062769A" w:rsidP="000D5C2D">
      <w:pPr>
        <w:wordWrap w:val="0"/>
        <w:spacing w:line="360" w:lineRule="auto"/>
        <w:ind w:firstLineChars="200" w:firstLine="480"/>
        <w:rPr>
          <w:rFonts w:asciiTheme="minorEastAsia" w:hAnsiTheme="minorEastAsia"/>
          <w:sz w:val="24"/>
          <w:szCs w:val="24"/>
        </w:rPr>
      </w:pPr>
      <w:r w:rsidRPr="00700B03">
        <w:rPr>
          <w:rFonts w:ascii="宋体" w:eastAsia="宋体" w:hAnsi="宋体" w:cs="宋体" w:hint="eastAsia"/>
          <w:color w:val="2B2B2B"/>
          <w:kern w:val="0"/>
          <w:sz w:val="24"/>
          <w:szCs w:val="24"/>
        </w:rPr>
        <w:t>租赁时间从</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年</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月</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日起至</w:t>
      </w:r>
      <w:r w:rsidRPr="006A2A76">
        <w:rPr>
          <w:rFonts w:ascii="宋体" w:hAnsi="宋体" w:hint="eastAsia"/>
          <w:kern w:val="0"/>
          <w:sz w:val="24"/>
          <w:u w:val="single"/>
          <w:lang w:val="zh-CN"/>
        </w:rPr>
        <w:t xml:space="preserve">     </w:t>
      </w:r>
      <w:r>
        <w:rPr>
          <w:rFonts w:ascii="宋体" w:eastAsia="宋体" w:hAnsi="宋体" w:cs="宋体" w:hint="eastAsia"/>
          <w:color w:val="2B2B2B"/>
          <w:kern w:val="0"/>
          <w:sz w:val="24"/>
          <w:szCs w:val="24"/>
        </w:rPr>
        <w:t>年</w:t>
      </w:r>
      <w:r w:rsidRPr="006A2A76">
        <w:rPr>
          <w:rFonts w:ascii="宋体" w:hAnsi="宋体" w:hint="eastAsia"/>
          <w:kern w:val="0"/>
          <w:sz w:val="24"/>
          <w:u w:val="single"/>
          <w:lang w:val="zh-CN"/>
        </w:rPr>
        <w:t xml:space="preserve">     </w:t>
      </w:r>
      <w:r>
        <w:rPr>
          <w:rFonts w:ascii="宋体" w:eastAsia="宋体" w:hAnsi="宋体" w:cs="宋体" w:hint="eastAsia"/>
          <w:color w:val="2B2B2B"/>
          <w:kern w:val="0"/>
          <w:sz w:val="24"/>
          <w:szCs w:val="24"/>
        </w:rPr>
        <w:t>月</w:t>
      </w:r>
      <w:r w:rsidRPr="006A2A76">
        <w:rPr>
          <w:rFonts w:ascii="宋体" w:hAnsi="宋体" w:hint="eastAsia"/>
          <w:kern w:val="0"/>
          <w:sz w:val="24"/>
          <w:u w:val="single"/>
          <w:lang w:val="zh-CN"/>
        </w:rPr>
        <w:t xml:space="preserve">     </w:t>
      </w:r>
      <w:r>
        <w:rPr>
          <w:rFonts w:ascii="宋体" w:eastAsia="宋体" w:hAnsi="宋体" w:cs="宋体" w:hint="eastAsia"/>
          <w:color w:val="2B2B2B"/>
          <w:kern w:val="0"/>
          <w:sz w:val="24"/>
          <w:szCs w:val="24"/>
        </w:rPr>
        <w:t>日</w:t>
      </w:r>
      <w:r w:rsidRPr="00700B03">
        <w:rPr>
          <w:rFonts w:ascii="宋体" w:eastAsia="宋体" w:hAnsi="宋体" w:cs="宋体" w:hint="eastAsia"/>
          <w:color w:val="2B2B2B"/>
          <w:kern w:val="0"/>
          <w:sz w:val="24"/>
          <w:szCs w:val="24"/>
        </w:rPr>
        <w:t>止，共租赁</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年。</w:t>
      </w:r>
      <w:r>
        <w:rPr>
          <w:rFonts w:ascii="宋体" w:eastAsia="宋体" w:hAnsi="宋体" w:cs="宋体" w:hint="eastAsia"/>
          <w:color w:val="2B2B2B"/>
          <w:kern w:val="0"/>
          <w:sz w:val="24"/>
          <w:szCs w:val="24"/>
        </w:rPr>
        <w:t>分批次提供租赁物资的，具体时间自甲</w:t>
      </w:r>
      <w:r w:rsidRPr="0036149E">
        <w:rPr>
          <w:rFonts w:ascii="宋体" w:eastAsia="宋体" w:hAnsi="宋体" w:cs="宋体" w:hint="eastAsia"/>
          <w:color w:val="2B2B2B"/>
          <w:kern w:val="0"/>
          <w:sz w:val="24"/>
          <w:szCs w:val="24"/>
        </w:rPr>
        <w:t>方收到</w:t>
      </w:r>
      <w:r>
        <w:rPr>
          <w:rFonts w:ascii="宋体" w:eastAsia="宋体" w:hAnsi="宋体" w:cs="宋体" w:hint="eastAsia"/>
          <w:color w:val="2B2B2B"/>
          <w:kern w:val="0"/>
          <w:sz w:val="24"/>
          <w:szCs w:val="24"/>
        </w:rPr>
        <w:t>乙</w:t>
      </w:r>
      <w:r w:rsidRPr="0036149E">
        <w:rPr>
          <w:rFonts w:ascii="宋体" w:eastAsia="宋体" w:hAnsi="宋体" w:cs="宋体" w:hint="eastAsia"/>
          <w:color w:val="2B2B2B"/>
          <w:kern w:val="0"/>
          <w:sz w:val="24"/>
          <w:szCs w:val="24"/>
        </w:rPr>
        <w:t>方第一批租赁物资当日开始计算租金，以后按各批次收货当日计算租金。</w:t>
      </w:r>
    </w:p>
    <w:p w:rsidR="0062769A" w:rsidRPr="000D5C2D" w:rsidRDefault="0062769A" w:rsidP="000D5C2D">
      <w:pPr>
        <w:wordWrap w:val="0"/>
        <w:spacing w:line="360" w:lineRule="auto"/>
        <w:ind w:firstLineChars="200" w:firstLine="480"/>
        <w:rPr>
          <w:rFonts w:asciiTheme="minorEastAsia" w:hAnsiTheme="minorEastAsia"/>
          <w:sz w:val="24"/>
          <w:szCs w:val="24"/>
        </w:rPr>
      </w:pPr>
      <w:ins w:id="13"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五</w:t>
      </w:r>
      <w:ins w:id="14" w:author="AURORA" w:date="2018-05-18T15:28:00Z">
        <w:r>
          <w:rPr>
            <w:rFonts w:asciiTheme="minorEastAsia" w:hAnsiTheme="minorEastAsia" w:hint="eastAsia"/>
            <w:b/>
            <w:sz w:val="24"/>
            <w:szCs w:val="24"/>
          </w:rPr>
          <w:t xml:space="preserve">条 </w:t>
        </w:r>
      </w:ins>
      <w:del w:id="15"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乙方必须</w:t>
      </w:r>
      <w:r>
        <w:rPr>
          <w:rFonts w:asciiTheme="minorEastAsia" w:hAnsiTheme="minorEastAsia" w:hint="eastAsia"/>
          <w:sz w:val="24"/>
          <w:szCs w:val="24"/>
        </w:rPr>
        <w:t>提供</w:t>
      </w:r>
      <w:r w:rsidRPr="000D5C2D">
        <w:rPr>
          <w:rFonts w:asciiTheme="minorEastAsia" w:hAnsiTheme="minorEastAsia" w:hint="eastAsia"/>
          <w:sz w:val="24"/>
          <w:szCs w:val="24"/>
        </w:rPr>
        <w:t>满足该项目按施工进度所需的钢管的扣件，直至该项目完成为止。</w:t>
      </w:r>
      <w:r>
        <w:rPr>
          <w:rFonts w:asciiTheme="minorEastAsia" w:hAnsiTheme="minorEastAsia" w:hint="eastAsia"/>
          <w:sz w:val="24"/>
          <w:szCs w:val="24"/>
        </w:rPr>
        <w:t>租用时请甲、乙双方监督</w:t>
      </w:r>
      <w:r w:rsidRPr="00220A82">
        <w:rPr>
          <w:rFonts w:asciiTheme="minorEastAsia" w:hAnsiTheme="minorEastAsia" w:hint="eastAsia"/>
          <w:sz w:val="24"/>
          <w:szCs w:val="24"/>
        </w:rPr>
        <w:t>记录，并检查材料质量，不符合质量和要求的，</w:t>
      </w:r>
      <w:r>
        <w:rPr>
          <w:rFonts w:asciiTheme="minorEastAsia" w:hAnsiTheme="minorEastAsia" w:hint="eastAsia"/>
          <w:sz w:val="24"/>
          <w:szCs w:val="24"/>
        </w:rPr>
        <w:t>甲</w:t>
      </w:r>
      <w:r w:rsidRPr="00220A82">
        <w:rPr>
          <w:rFonts w:asciiTheme="minorEastAsia" w:hAnsiTheme="minorEastAsia" w:hint="eastAsia"/>
          <w:sz w:val="24"/>
          <w:szCs w:val="24"/>
        </w:rPr>
        <w:t>方可以拒收。</w:t>
      </w:r>
    </w:p>
    <w:p w:rsidR="0062769A" w:rsidRPr="000D5C2D" w:rsidRDefault="0062769A" w:rsidP="000D5C2D">
      <w:pPr>
        <w:wordWrap w:val="0"/>
        <w:spacing w:line="360" w:lineRule="auto"/>
        <w:ind w:firstLineChars="200" w:firstLine="480"/>
        <w:rPr>
          <w:rFonts w:asciiTheme="minorEastAsia" w:hAnsiTheme="minorEastAsia"/>
          <w:sz w:val="24"/>
          <w:szCs w:val="24"/>
        </w:rPr>
      </w:pPr>
      <w:ins w:id="16"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六</w:t>
      </w:r>
      <w:ins w:id="17" w:author="AURORA" w:date="2018-05-18T15:28:00Z">
        <w:r>
          <w:rPr>
            <w:rFonts w:asciiTheme="minorEastAsia" w:hAnsiTheme="minorEastAsia" w:hint="eastAsia"/>
            <w:b/>
            <w:sz w:val="24"/>
            <w:szCs w:val="24"/>
          </w:rPr>
          <w:t xml:space="preserve">条 </w:t>
        </w:r>
      </w:ins>
      <w:del w:id="18"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所租材料如有丢失，甲方应做出赔偿，所赔偿材料的价格，双方根据市场价的</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折计算，如甲方自行购买赔偿乙方时，乙方不得以任何理由拒绝。</w:t>
      </w:r>
    </w:p>
    <w:p w:rsidR="0062769A" w:rsidRPr="000D5C2D" w:rsidRDefault="0062769A" w:rsidP="000D5C2D">
      <w:pPr>
        <w:wordWrap w:val="0"/>
        <w:spacing w:line="360" w:lineRule="auto"/>
        <w:ind w:firstLineChars="200" w:firstLine="480"/>
        <w:rPr>
          <w:rFonts w:asciiTheme="minorEastAsia" w:hAnsiTheme="minorEastAsia"/>
          <w:sz w:val="24"/>
          <w:szCs w:val="24"/>
        </w:rPr>
      </w:pPr>
      <w:ins w:id="19"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七</w:t>
      </w:r>
      <w:ins w:id="20" w:author="AURORA" w:date="2018-05-18T15:28:00Z">
        <w:r>
          <w:rPr>
            <w:rFonts w:asciiTheme="minorEastAsia" w:hAnsiTheme="minorEastAsia" w:hint="eastAsia"/>
            <w:b/>
            <w:sz w:val="24"/>
            <w:szCs w:val="24"/>
          </w:rPr>
          <w:t xml:space="preserve">条 </w:t>
        </w:r>
      </w:ins>
      <w:del w:id="21"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乙方允许甲方根据施工要求对其提供的钢管进行合理切割下料。</w:t>
      </w:r>
    </w:p>
    <w:p w:rsidR="0062769A" w:rsidRPr="000D5C2D" w:rsidRDefault="0062769A" w:rsidP="000D5C2D">
      <w:pPr>
        <w:wordWrap w:val="0"/>
        <w:spacing w:line="360" w:lineRule="auto"/>
        <w:ind w:firstLineChars="200" w:firstLine="480"/>
        <w:rPr>
          <w:rFonts w:asciiTheme="minorEastAsia" w:hAnsiTheme="minorEastAsia"/>
          <w:sz w:val="24"/>
          <w:szCs w:val="24"/>
        </w:rPr>
      </w:pPr>
      <w:ins w:id="22"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八</w:t>
      </w:r>
      <w:ins w:id="23" w:author="AURORA" w:date="2018-05-18T15:28:00Z">
        <w:r>
          <w:rPr>
            <w:rFonts w:asciiTheme="minorEastAsia" w:hAnsiTheme="minorEastAsia" w:hint="eastAsia"/>
            <w:b/>
            <w:sz w:val="24"/>
            <w:szCs w:val="24"/>
          </w:rPr>
          <w:t xml:space="preserve">条 </w:t>
        </w:r>
      </w:ins>
      <w:del w:id="24"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合同单价包含钢管扣件回收后的修理、调直、保养费，可以修复的</w:t>
      </w:r>
      <w:proofErr w:type="gramStart"/>
      <w:r w:rsidRPr="000D5C2D">
        <w:rPr>
          <w:rFonts w:asciiTheme="minorEastAsia" w:hAnsiTheme="minorEastAsia" w:hint="eastAsia"/>
          <w:sz w:val="24"/>
          <w:szCs w:val="24"/>
        </w:rPr>
        <w:t>乙方均</w:t>
      </w:r>
      <w:proofErr w:type="gramEnd"/>
      <w:r w:rsidRPr="000D5C2D">
        <w:rPr>
          <w:rFonts w:asciiTheme="minorEastAsia" w:hAnsiTheme="minorEastAsia" w:hint="eastAsia"/>
          <w:sz w:val="24"/>
          <w:szCs w:val="24"/>
        </w:rPr>
        <w:t>应收回，钢管返回时按实际延长米结算。退还的钢管如有弯曲，由乙方负责修理或调直，甲方不承担此项费用。甲方退货时，将物资在乙方租赁站点清，双方检查验收后办理退租手续(以双方验收签字的单据为准)。</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25" w:author="AURORA" w:date="2018-05-18T15:28:00Z">
        <w:r>
          <w:rPr>
            <w:rFonts w:asciiTheme="minorEastAsia" w:hAnsiTheme="minorEastAsia" w:hint="eastAsia"/>
            <w:b/>
            <w:sz w:val="24"/>
            <w:szCs w:val="24"/>
          </w:rPr>
          <w:lastRenderedPageBreak/>
          <w:t>第</w:t>
        </w:r>
      </w:ins>
      <w:r w:rsidRPr="00700B03">
        <w:rPr>
          <w:rFonts w:asciiTheme="minorEastAsia" w:hAnsiTheme="minorEastAsia" w:hint="eastAsia"/>
          <w:b/>
          <w:sz w:val="24"/>
          <w:szCs w:val="24"/>
        </w:rPr>
        <w:t>九</w:t>
      </w:r>
      <w:ins w:id="26" w:author="AURORA" w:date="2018-05-18T15:28:00Z">
        <w:r>
          <w:rPr>
            <w:rFonts w:asciiTheme="minorEastAsia" w:hAnsiTheme="minorEastAsia" w:hint="eastAsia"/>
            <w:b/>
            <w:sz w:val="24"/>
            <w:szCs w:val="24"/>
          </w:rPr>
          <w:t xml:space="preserve">条 </w:t>
        </w:r>
      </w:ins>
      <w:del w:id="27"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结算、付款方式</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1</w:t>
      </w:r>
      <w:r>
        <w:rPr>
          <w:rFonts w:asciiTheme="minorEastAsia" w:hAnsiTheme="minorEastAsia" w:hint="eastAsia"/>
          <w:sz w:val="24"/>
          <w:szCs w:val="24"/>
        </w:rPr>
        <w:t>、</w:t>
      </w:r>
      <w:r w:rsidRPr="000D5C2D">
        <w:rPr>
          <w:rFonts w:asciiTheme="minorEastAsia" w:hAnsiTheme="minorEastAsia" w:hint="eastAsia"/>
          <w:sz w:val="24"/>
          <w:szCs w:val="24"/>
        </w:rPr>
        <w:t>租用数量和日期以领货单和退货单为准，单价以本合同为准。(注：一律要求用支票等票据形式支付，杜绝直接用现金交易行为)</w:t>
      </w:r>
    </w:p>
    <w:p w:rsidR="0062769A" w:rsidRPr="000D5C2D" w:rsidRDefault="0062769A" w:rsidP="0069692F">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2</w:t>
      </w:r>
      <w:r>
        <w:rPr>
          <w:rFonts w:asciiTheme="minorEastAsia" w:hAnsiTheme="minorEastAsia" w:hint="eastAsia"/>
          <w:sz w:val="24"/>
          <w:szCs w:val="24"/>
        </w:rPr>
        <w:t>、</w:t>
      </w:r>
      <w:r w:rsidRPr="000D5C2D">
        <w:rPr>
          <w:rFonts w:asciiTheme="minorEastAsia" w:hAnsiTheme="minorEastAsia" w:hint="eastAsia"/>
          <w:sz w:val="24"/>
          <w:szCs w:val="24"/>
        </w:rPr>
        <w:t>付款：开始送货两个月后付</w:t>
      </w:r>
      <w:r>
        <w:rPr>
          <w:rFonts w:asciiTheme="minorEastAsia" w:hAnsiTheme="minorEastAsia" w:hint="eastAsia"/>
          <w:sz w:val="24"/>
          <w:szCs w:val="24"/>
        </w:rPr>
        <w:t>清</w:t>
      </w:r>
      <w:r w:rsidRPr="000D5C2D">
        <w:rPr>
          <w:rFonts w:asciiTheme="minorEastAsia" w:hAnsiTheme="minorEastAsia" w:hint="eastAsia"/>
          <w:sz w:val="24"/>
          <w:szCs w:val="24"/>
        </w:rPr>
        <w:t>实际发生租赁费的</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％；此后，每月付当月租赁费的</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％；直至全部</w:t>
      </w:r>
      <w:r>
        <w:rPr>
          <w:rFonts w:asciiTheme="minorEastAsia" w:hAnsiTheme="minorEastAsia" w:hint="eastAsia"/>
          <w:sz w:val="24"/>
          <w:szCs w:val="24"/>
        </w:rPr>
        <w:t>归还</w:t>
      </w:r>
      <w:r w:rsidRPr="000D5C2D">
        <w:rPr>
          <w:rFonts w:asciiTheme="minorEastAsia" w:hAnsiTheme="minorEastAsia" w:hint="eastAsia"/>
          <w:sz w:val="24"/>
          <w:szCs w:val="24"/>
        </w:rPr>
        <w:t>后，</w:t>
      </w:r>
      <w:r>
        <w:rPr>
          <w:rFonts w:asciiTheme="minorEastAsia" w:hAnsiTheme="minorEastAsia" w:hint="eastAsia"/>
          <w:sz w:val="24"/>
          <w:szCs w:val="24"/>
        </w:rPr>
        <w:t>剩余款项</w:t>
      </w:r>
      <w:r w:rsidRPr="006A2A76">
        <w:rPr>
          <w:rFonts w:ascii="宋体" w:hAnsi="宋体" w:hint="eastAsia"/>
          <w:kern w:val="0"/>
          <w:sz w:val="24"/>
          <w:u w:val="single"/>
          <w:lang w:val="zh-CN"/>
        </w:rPr>
        <w:t xml:space="preserve">     </w:t>
      </w:r>
      <w:proofErr w:type="gramStart"/>
      <w:r w:rsidRPr="000D5C2D">
        <w:rPr>
          <w:rFonts w:asciiTheme="minorEastAsia" w:hAnsiTheme="minorEastAsia" w:hint="eastAsia"/>
          <w:sz w:val="24"/>
          <w:szCs w:val="24"/>
        </w:rPr>
        <w:t>个</w:t>
      </w:r>
      <w:proofErr w:type="gramEnd"/>
      <w:r w:rsidRPr="000D5C2D">
        <w:rPr>
          <w:rFonts w:asciiTheme="minorEastAsia" w:hAnsiTheme="minorEastAsia" w:hint="eastAsia"/>
          <w:sz w:val="24"/>
          <w:szCs w:val="24"/>
        </w:rPr>
        <w:t>月内付清。</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28"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十</w:t>
      </w:r>
      <w:ins w:id="29" w:author="AURORA" w:date="2018-05-18T15:28:00Z">
        <w:r>
          <w:rPr>
            <w:rFonts w:asciiTheme="minorEastAsia" w:hAnsiTheme="minorEastAsia" w:hint="eastAsia"/>
            <w:b/>
            <w:sz w:val="24"/>
            <w:szCs w:val="24"/>
          </w:rPr>
          <w:t xml:space="preserve">条 </w:t>
        </w:r>
      </w:ins>
      <w:del w:id="30"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违约责任</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如果乙方违约，未能履行本合同所规定的其应当履行的义务(如未能按时或按质或按量提供租赁物品时但不限于此几种情形)时，其应当</w:t>
      </w:r>
      <w:r>
        <w:rPr>
          <w:rFonts w:asciiTheme="minorEastAsia" w:hAnsiTheme="minorEastAsia" w:hint="eastAsia"/>
          <w:sz w:val="24"/>
          <w:szCs w:val="24"/>
        </w:rPr>
        <w:t>每</w:t>
      </w:r>
      <w:r w:rsidRPr="000D5C2D">
        <w:rPr>
          <w:rFonts w:asciiTheme="minorEastAsia" w:hAnsiTheme="minorEastAsia" w:hint="eastAsia"/>
          <w:sz w:val="24"/>
          <w:szCs w:val="24"/>
        </w:rPr>
        <w:t>日承担合同暂定价的万分之</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的违约金；如果甲方违约，未能及时支付租赁费用的，其拖欠租金按银行同期贷款利率计算利息。</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31"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十一</w:t>
      </w:r>
      <w:ins w:id="32" w:author="AURORA" w:date="2018-05-18T15:28:00Z">
        <w:r>
          <w:rPr>
            <w:rFonts w:asciiTheme="minorEastAsia" w:hAnsiTheme="minorEastAsia" w:hint="eastAsia"/>
            <w:b/>
            <w:sz w:val="24"/>
            <w:szCs w:val="24"/>
          </w:rPr>
          <w:t xml:space="preserve">条 </w:t>
        </w:r>
      </w:ins>
      <w:del w:id="33"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其他约定</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1、甲方需要货物的日期和数量应提前三天以电话或书面等方式通知乙方。</w:t>
      </w:r>
    </w:p>
    <w:p w:rsidR="0062769A" w:rsidRPr="000D5C2D" w:rsidRDefault="0062769A" w:rsidP="0036149E">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2、如因产品质量不合格或供货不及时而严重影响甲方进度，甲方有权终止合同，所发生租赁费按</w:t>
      </w:r>
      <w:r>
        <w:rPr>
          <w:rFonts w:asciiTheme="minorEastAsia" w:hAnsiTheme="minorEastAsia" w:hint="eastAsia"/>
          <w:sz w:val="24"/>
          <w:szCs w:val="24"/>
        </w:rPr>
        <w:t>原价格的</w:t>
      </w:r>
      <w:r w:rsidRPr="006A2A76">
        <w:rPr>
          <w:rFonts w:ascii="宋体" w:hAnsi="宋体" w:hint="eastAsia"/>
          <w:kern w:val="0"/>
          <w:sz w:val="24"/>
          <w:u w:val="single"/>
          <w:lang w:val="zh-CN"/>
        </w:rPr>
        <w:t xml:space="preserve">     </w:t>
      </w:r>
      <w:r w:rsidRPr="000D5C2D">
        <w:rPr>
          <w:rFonts w:asciiTheme="minorEastAsia" w:hAnsiTheme="minorEastAsia"/>
          <w:sz w:val="24"/>
          <w:szCs w:val="24"/>
        </w:rPr>
        <w:t>%</w:t>
      </w:r>
      <w:r w:rsidRPr="000D5C2D">
        <w:rPr>
          <w:rFonts w:asciiTheme="minorEastAsia" w:hAnsiTheme="minorEastAsia" w:hint="eastAsia"/>
          <w:sz w:val="24"/>
          <w:szCs w:val="24"/>
        </w:rPr>
        <w:t>结算，同时乙方还应承担相应的违约赔偿责任。</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3、春节报停不计取租赁费，报停时间经双方协商为</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日。</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4、乙方每月</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号前到甲方核对上月租赁材料数量，并办理相关手续。</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5、乙方在签订本合同时应当将以下材料提供给甲方存档：乙方的《企业法人营业执照》副本复印件、企业法定代表人身份证明、资质书复印件、安全生产许可证书复印件等相关文件各一份，有委托代理人的还应当提供合法的授权委托书(均需盖章)。</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34"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十二</w:t>
      </w:r>
      <w:ins w:id="35" w:author="AURORA" w:date="2018-05-18T15:28:00Z">
        <w:r>
          <w:rPr>
            <w:rFonts w:asciiTheme="minorEastAsia" w:hAnsiTheme="minorEastAsia" w:hint="eastAsia"/>
            <w:b/>
            <w:sz w:val="24"/>
            <w:szCs w:val="24"/>
          </w:rPr>
          <w:t xml:space="preserve">条 </w:t>
        </w:r>
      </w:ins>
      <w:del w:id="36"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解决本合同纠纷的方式</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lastRenderedPageBreak/>
        <w:t>本合同在履行过程中发生的争议，由双方当事人协商解决；也可由当地工商行政管理部门调解；协商或调解不成的，依法向</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方所在地人民法院起诉。</w:t>
      </w:r>
    </w:p>
    <w:p w:rsidR="0062769A" w:rsidRDefault="0062769A">
      <w:pPr>
        <w:wordWrap w:val="0"/>
        <w:spacing w:line="360" w:lineRule="auto"/>
        <w:ind w:firstLineChars="200" w:firstLine="480"/>
        <w:rPr>
          <w:ins w:id="37" w:author="AURORA" w:date="2018-05-18T15:29:00Z"/>
          <w:rFonts w:asciiTheme="minorEastAsia" w:hAnsiTheme="minorEastAsia"/>
          <w:b/>
          <w:sz w:val="24"/>
          <w:szCs w:val="24"/>
        </w:rPr>
        <w:pPrChange w:id="38" w:author="AURORA" w:date="2018-05-18T15:29:00Z">
          <w:pPr>
            <w:wordWrap w:val="0"/>
            <w:spacing w:afterLines="100" w:after="312" w:line="360" w:lineRule="auto"/>
            <w:ind w:firstLineChars="200" w:firstLine="480"/>
          </w:pPr>
        </w:pPrChange>
      </w:pPr>
      <w:ins w:id="39" w:author="AURORA" w:date="2018-05-18T15:29:00Z">
        <w:r>
          <w:rPr>
            <w:rFonts w:asciiTheme="minorEastAsia" w:hAnsiTheme="minorEastAsia" w:hint="eastAsia"/>
            <w:b/>
            <w:sz w:val="24"/>
            <w:szCs w:val="24"/>
          </w:rPr>
          <w:t>第</w:t>
        </w:r>
      </w:ins>
      <w:r w:rsidRPr="00700B03">
        <w:rPr>
          <w:rFonts w:asciiTheme="minorEastAsia" w:hAnsiTheme="minorEastAsia" w:hint="eastAsia"/>
          <w:b/>
          <w:sz w:val="24"/>
          <w:szCs w:val="24"/>
        </w:rPr>
        <w:t>十三</w:t>
      </w:r>
      <w:ins w:id="40" w:author="AURORA" w:date="2018-05-18T15:29:00Z">
        <w:r>
          <w:rPr>
            <w:rFonts w:asciiTheme="minorEastAsia" w:hAnsiTheme="minorEastAsia" w:hint="eastAsia"/>
            <w:b/>
            <w:sz w:val="24"/>
            <w:szCs w:val="24"/>
          </w:rPr>
          <w:t>条 合同生效</w:t>
        </w:r>
      </w:ins>
    </w:p>
    <w:p w:rsidR="0062769A" w:rsidRDefault="0062769A" w:rsidP="00700B03">
      <w:pPr>
        <w:wordWrap w:val="0"/>
        <w:spacing w:afterLines="100" w:after="312" w:line="360" w:lineRule="auto"/>
        <w:ind w:firstLineChars="200" w:firstLine="480"/>
        <w:rPr>
          <w:rFonts w:asciiTheme="minorEastAsia" w:hAnsiTheme="minorEastAsia"/>
          <w:sz w:val="24"/>
          <w:szCs w:val="24"/>
        </w:rPr>
      </w:pPr>
      <w:del w:id="41" w:author="AURORA" w:date="2018-05-18T15:29:00Z">
        <w:r w:rsidRPr="00700B03" w:rsidDel="005553E9">
          <w:rPr>
            <w:rFonts w:asciiTheme="minorEastAsia" w:hAnsiTheme="minorEastAsia" w:hint="eastAsia"/>
            <w:b/>
            <w:sz w:val="24"/>
            <w:szCs w:val="24"/>
          </w:rPr>
          <w:delText>、</w:delText>
        </w:r>
      </w:del>
      <w:r w:rsidRPr="0036149E">
        <w:rPr>
          <w:rFonts w:asciiTheme="minorEastAsia" w:hAnsiTheme="minorEastAsia" w:hint="eastAsia"/>
          <w:sz w:val="24"/>
          <w:szCs w:val="24"/>
        </w:rPr>
        <w:t>本合同经双方签字或盖章后生效。</w:t>
      </w:r>
    </w:p>
    <w:tbl>
      <w:tblPr>
        <w:tblW w:w="0" w:type="auto"/>
        <w:tblLook w:val="04A0" w:firstRow="1" w:lastRow="0" w:firstColumn="1" w:lastColumn="0" w:noHBand="0" w:noVBand="1"/>
      </w:tblPr>
      <w:tblGrid>
        <w:gridCol w:w="4153"/>
        <w:gridCol w:w="4153"/>
      </w:tblGrid>
      <w:tr w:rsidR="0062769A" w:rsidTr="0036149E">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u w:val="single"/>
                <w:lang w:val="zh-CN"/>
              </w:rPr>
            </w:pPr>
            <w:r>
              <w:rPr>
                <w:rFonts w:ascii="宋体" w:hAnsi="宋体" w:hint="eastAsia"/>
                <w:kern w:val="0"/>
                <w:sz w:val="24"/>
                <w:lang w:val="zh-CN"/>
              </w:rPr>
              <w:t>甲方（盖章）：</w:t>
            </w:r>
            <w:r>
              <w:rPr>
                <w:rFonts w:ascii="宋体" w:hAnsi="宋体" w:hint="eastAsia"/>
                <w:kern w:val="0"/>
                <w:sz w:val="24"/>
                <w:u w:val="single"/>
                <w:lang w:val="zh-CN"/>
              </w:rPr>
              <w:t xml:space="preserve">               </w:t>
            </w:r>
          </w:p>
        </w:tc>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u w:val="single"/>
                <w:lang w:val="zh-CN"/>
              </w:rPr>
            </w:pPr>
            <w:r>
              <w:rPr>
                <w:rFonts w:ascii="宋体" w:hAnsi="宋体" w:hint="eastAsia"/>
                <w:kern w:val="0"/>
                <w:sz w:val="24"/>
                <w:lang w:val="zh-CN"/>
              </w:rPr>
              <w:t>乙方（盖章）：</w:t>
            </w:r>
            <w:r>
              <w:rPr>
                <w:rFonts w:ascii="宋体" w:hAnsi="宋体" w:hint="eastAsia"/>
                <w:kern w:val="0"/>
                <w:sz w:val="24"/>
                <w:u w:val="single"/>
                <w:lang w:val="zh-CN"/>
              </w:rPr>
              <w:t xml:space="preserve">               </w:t>
            </w:r>
          </w:p>
        </w:tc>
      </w:tr>
      <w:tr w:rsidR="0062769A" w:rsidTr="0036149E">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lang w:val="zh-CN"/>
              </w:rPr>
            </w:pPr>
            <w:r>
              <w:rPr>
                <w:rFonts w:ascii="宋体" w:hAnsi="宋体" w:hint="eastAsia"/>
                <w:kern w:val="0"/>
                <w:sz w:val="24"/>
                <w:lang w:val="zh-CN"/>
              </w:rPr>
              <w:t>代表（签字）：</w:t>
            </w:r>
            <w:r w:rsidRPr="006A2A76">
              <w:rPr>
                <w:rFonts w:ascii="宋体" w:hAnsi="宋体" w:hint="eastAsia"/>
                <w:kern w:val="0"/>
                <w:sz w:val="24"/>
                <w:u w:val="single"/>
                <w:lang w:val="zh-CN"/>
              </w:rPr>
              <w:t xml:space="preserve">     </w:t>
            </w:r>
            <w:r>
              <w:rPr>
                <w:rFonts w:ascii="宋体" w:hAnsi="宋体" w:hint="eastAsia"/>
                <w:kern w:val="0"/>
                <w:sz w:val="24"/>
                <w:u w:val="single"/>
                <w:lang w:val="zh-CN"/>
              </w:rPr>
              <w:t xml:space="preserve">          </w:t>
            </w:r>
          </w:p>
        </w:tc>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lang w:val="zh-CN"/>
              </w:rPr>
            </w:pPr>
            <w:r>
              <w:rPr>
                <w:rFonts w:ascii="宋体" w:hAnsi="宋体" w:hint="eastAsia"/>
                <w:kern w:val="0"/>
                <w:sz w:val="24"/>
                <w:lang w:val="zh-CN"/>
              </w:rPr>
              <w:t>代表（签字）：</w:t>
            </w:r>
            <w:r w:rsidRPr="006A2A76">
              <w:rPr>
                <w:rFonts w:ascii="宋体" w:hAnsi="宋体" w:hint="eastAsia"/>
                <w:kern w:val="0"/>
                <w:sz w:val="24"/>
                <w:u w:val="single"/>
                <w:lang w:val="zh-CN"/>
              </w:rPr>
              <w:t xml:space="preserve">   </w:t>
            </w:r>
            <w:r>
              <w:rPr>
                <w:rFonts w:ascii="宋体" w:hAnsi="宋体" w:hint="eastAsia"/>
                <w:kern w:val="0"/>
                <w:sz w:val="24"/>
                <w:u w:val="single"/>
                <w:lang w:val="zh-CN"/>
              </w:rPr>
              <w:t xml:space="preserve">            </w:t>
            </w:r>
          </w:p>
        </w:tc>
      </w:tr>
      <w:tr w:rsidR="0062769A" w:rsidTr="0036149E">
        <w:tc>
          <w:tcPr>
            <w:tcW w:w="4428" w:type="dxa"/>
            <w:hideMark/>
          </w:tcPr>
          <w:p w:rsidR="0062769A" w:rsidRDefault="0062769A" w:rsidP="00700B03">
            <w:pPr>
              <w:wordWrap w:val="0"/>
              <w:autoSpaceDE w:val="0"/>
              <w:autoSpaceDN w:val="0"/>
              <w:adjustRightInd w:val="0"/>
              <w:spacing w:beforeLines="100" w:before="312" w:afterLines="100" w:after="312" w:line="360" w:lineRule="auto"/>
              <w:jc w:val="left"/>
              <w:rPr>
                <w:rFonts w:ascii="宋体" w:hAnsi="宋体"/>
                <w:kern w:val="0"/>
                <w:sz w:val="24"/>
                <w:u w:val="single"/>
                <w:lang w:val="zh-CN"/>
              </w:rPr>
            </w:pPr>
            <w:r>
              <w:rPr>
                <w:rFonts w:ascii="宋体" w:hAnsi="宋体" w:hint="eastAsia"/>
                <w:kern w:val="0"/>
                <w:sz w:val="24"/>
                <w:lang w:val="zh-CN"/>
              </w:rPr>
              <w:t>日期：</w:t>
            </w:r>
            <w:r>
              <w:rPr>
                <w:rFonts w:ascii="宋体" w:hAnsi="宋体" w:hint="eastAsia"/>
                <w:kern w:val="0"/>
                <w:sz w:val="24"/>
                <w:u w:val="single"/>
                <w:lang w:val="zh-CN"/>
              </w:rPr>
              <w:t xml:space="preserve">       </w:t>
            </w:r>
            <w:r>
              <w:rPr>
                <w:rFonts w:ascii="宋体" w:hAnsi="宋体" w:hint="eastAsia"/>
                <w:kern w:val="0"/>
                <w:sz w:val="24"/>
                <w:lang w:val="zh-CN"/>
              </w:rPr>
              <w:t>年</w:t>
            </w:r>
            <w:r>
              <w:rPr>
                <w:rFonts w:ascii="宋体" w:hAnsi="宋体" w:hint="eastAsia"/>
                <w:kern w:val="0"/>
                <w:sz w:val="24"/>
                <w:u w:val="single"/>
                <w:lang w:val="zh-CN"/>
              </w:rPr>
              <w:t xml:space="preserve">      </w:t>
            </w:r>
            <w:r>
              <w:rPr>
                <w:rFonts w:ascii="宋体" w:hAnsi="宋体" w:hint="eastAsia"/>
                <w:kern w:val="0"/>
                <w:sz w:val="24"/>
                <w:lang w:val="zh-CN"/>
              </w:rPr>
              <w:t>月</w:t>
            </w:r>
            <w:r>
              <w:rPr>
                <w:rFonts w:ascii="宋体" w:hAnsi="宋体" w:hint="eastAsia"/>
                <w:kern w:val="0"/>
                <w:sz w:val="24"/>
                <w:u w:val="single"/>
                <w:lang w:val="zh-CN"/>
              </w:rPr>
              <w:t xml:space="preserve">      </w:t>
            </w:r>
            <w:r>
              <w:rPr>
                <w:rFonts w:ascii="宋体" w:hAnsi="宋体" w:hint="eastAsia"/>
                <w:kern w:val="0"/>
                <w:sz w:val="24"/>
                <w:lang w:val="zh-CN"/>
              </w:rPr>
              <w:t>日</w:t>
            </w:r>
          </w:p>
        </w:tc>
        <w:tc>
          <w:tcPr>
            <w:tcW w:w="4428" w:type="dxa"/>
            <w:hideMark/>
          </w:tcPr>
          <w:p w:rsidR="0062769A" w:rsidRDefault="0062769A" w:rsidP="00700B03">
            <w:pPr>
              <w:wordWrap w:val="0"/>
              <w:autoSpaceDE w:val="0"/>
              <w:autoSpaceDN w:val="0"/>
              <w:adjustRightInd w:val="0"/>
              <w:spacing w:beforeLines="100" w:before="312" w:afterLines="100" w:after="312" w:line="360" w:lineRule="auto"/>
              <w:jc w:val="left"/>
              <w:rPr>
                <w:rFonts w:ascii="宋体" w:hAnsi="宋体"/>
                <w:kern w:val="0"/>
                <w:sz w:val="24"/>
                <w:lang w:val="zh-CN"/>
              </w:rPr>
            </w:pPr>
            <w:r>
              <w:rPr>
                <w:rFonts w:ascii="宋体" w:hAnsi="宋体" w:hint="eastAsia"/>
                <w:kern w:val="0"/>
                <w:sz w:val="24"/>
                <w:lang w:val="zh-CN"/>
              </w:rPr>
              <w:t>日期：</w:t>
            </w:r>
            <w:r>
              <w:rPr>
                <w:rFonts w:ascii="宋体" w:hAnsi="宋体" w:hint="eastAsia"/>
                <w:kern w:val="0"/>
                <w:sz w:val="24"/>
                <w:u w:val="single"/>
                <w:lang w:val="zh-CN"/>
              </w:rPr>
              <w:t xml:space="preserve">       </w:t>
            </w:r>
            <w:r>
              <w:rPr>
                <w:rFonts w:ascii="宋体" w:hAnsi="宋体" w:hint="eastAsia"/>
                <w:kern w:val="0"/>
                <w:sz w:val="24"/>
                <w:lang w:val="zh-CN"/>
              </w:rPr>
              <w:t>年</w:t>
            </w:r>
            <w:r>
              <w:rPr>
                <w:rFonts w:ascii="宋体" w:hAnsi="宋体" w:hint="eastAsia"/>
                <w:kern w:val="0"/>
                <w:sz w:val="24"/>
                <w:u w:val="single"/>
                <w:lang w:val="zh-CN"/>
              </w:rPr>
              <w:t xml:space="preserve">      </w:t>
            </w:r>
            <w:r>
              <w:rPr>
                <w:rFonts w:ascii="宋体" w:hAnsi="宋体" w:hint="eastAsia"/>
                <w:kern w:val="0"/>
                <w:sz w:val="24"/>
                <w:lang w:val="zh-CN"/>
              </w:rPr>
              <w:t>月</w:t>
            </w:r>
            <w:r>
              <w:rPr>
                <w:rFonts w:ascii="宋体" w:hAnsi="宋体" w:hint="eastAsia"/>
                <w:kern w:val="0"/>
                <w:sz w:val="24"/>
                <w:u w:val="single"/>
                <w:lang w:val="zh-CN"/>
              </w:rPr>
              <w:t xml:space="preserve">      </w:t>
            </w:r>
            <w:r>
              <w:rPr>
                <w:rFonts w:ascii="宋体" w:hAnsi="宋体" w:hint="eastAsia"/>
                <w:kern w:val="0"/>
                <w:sz w:val="24"/>
                <w:lang w:val="zh-CN"/>
              </w:rPr>
              <w:t>日</w:t>
            </w:r>
          </w:p>
        </w:tc>
      </w:tr>
    </w:tbl>
    <w:p w:rsidR="0062769A" w:rsidRPr="00700B03" w:rsidDel="005553E9" w:rsidRDefault="0062769A">
      <w:pPr>
        <w:wordWrap w:val="0"/>
        <w:spacing w:beforeLines="100" w:before="312" w:afterLines="50" w:after="156" w:line="360" w:lineRule="auto"/>
        <w:ind w:leftChars="100" w:left="210" w:rightChars="100" w:right="210"/>
        <w:rPr>
          <w:del w:id="42" w:author="AURORA" w:date="2018-05-18T15:27:00Z"/>
          <w:rFonts w:asciiTheme="minorEastAsia" w:hAnsiTheme="minorEastAsia"/>
          <w:b/>
          <w:sz w:val="24"/>
          <w:szCs w:val="24"/>
        </w:rPr>
        <w:pPrChange w:id="43" w:author="AURORA" w:date="2018-05-18T15:27:00Z">
          <w:pPr>
            <w:wordWrap w:val="0"/>
            <w:spacing w:beforeLines="100" w:before="312" w:afterLines="50" w:after="156" w:line="360" w:lineRule="auto"/>
            <w:ind w:firstLineChars="200" w:firstLine="480"/>
          </w:pPr>
        </w:pPrChange>
      </w:pPr>
      <w:del w:id="44" w:author="AURORA" w:date="2018-05-18T15:27:00Z">
        <w:r w:rsidRPr="00700B03" w:rsidDel="005553E9">
          <w:rPr>
            <w:rFonts w:asciiTheme="minorEastAsia" w:hAnsiTheme="minorEastAsia" w:hint="eastAsia"/>
            <w:b/>
            <w:sz w:val="24"/>
            <w:szCs w:val="24"/>
          </w:rPr>
          <w:delText>附件</w:delText>
        </w:r>
      </w:del>
    </w:p>
    <w:p w:rsidR="0062769A" w:rsidRPr="00700B03" w:rsidRDefault="0062769A">
      <w:pPr>
        <w:wordWrap w:val="0"/>
        <w:spacing w:beforeLines="100" w:before="312" w:afterLines="50" w:after="156" w:line="360" w:lineRule="auto"/>
        <w:ind w:leftChars="228" w:left="479"/>
        <w:rPr>
          <w:rFonts w:asciiTheme="minorEastAsia" w:hAnsiTheme="minorEastAsia"/>
          <w:b/>
          <w:sz w:val="24"/>
          <w:szCs w:val="24"/>
        </w:rPr>
        <w:pPrChange w:id="45" w:author="AURORA" w:date="2018-05-18T15:27:00Z">
          <w:pPr>
            <w:wordWrap w:val="0"/>
            <w:spacing w:beforeLines="100" w:before="312" w:afterLines="50" w:after="156" w:line="360" w:lineRule="auto"/>
            <w:ind w:firstLineChars="200" w:firstLine="480"/>
          </w:pPr>
        </w:pPrChange>
      </w:pPr>
      <w:r>
        <w:rPr>
          <w:rFonts w:asciiTheme="minorEastAsia" w:hAnsiTheme="minorEastAsia" w:hint="eastAsia"/>
          <w:b/>
          <w:sz w:val="24"/>
          <w:szCs w:val="24"/>
        </w:rPr>
        <w:t>附件</w:t>
      </w:r>
      <w:r w:rsidRPr="00700B03">
        <w:rPr>
          <w:rFonts w:asciiTheme="minorEastAsia" w:hAnsiTheme="minorEastAsia" w:hint="eastAsia"/>
          <w:b/>
          <w:sz w:val="24"/>
          <w:szCs w:val="24"/>
        </w:rPr>
        <w:t>一：租赁材料收发明细表（略）</w:t>
      </w:r>
    </w:p>
    <w:sectPr w:rsidR="0062769A" w:rsidRPr="00700B03"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769A">
    <w:pPr>
      <w:pStyle w:val="a8"/>
      <w:rPr>
        <w:rStyle w:val="a4"/>
        <w:u w:val="single"/>
      </w:rPr>
    </w:pPr>
    <w:r>
      <w:rPr>
        <w:rStyle w:val="a4"/>
        <w:rFonts w:hint="eastAsia"/>
        <w:u w:val="single"/>
      </w:rPr>
      <w:t xml:space="preserve">                                                                                               </w:t>
    </w:r>
  </w:p>
  <w:p w:rsidR="0030369F" w:rsidRDefault="0062769A">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769A">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802B2"/>
    <w:rsid w:val="00095B7E"/>
    <w:rsid w:val="00182AC7"/>
    <w:rsid w:val="001E1BA4"/>
    <w:rsid w:val="002409E0"/>
    <w:rsid w:val="002758A2"/>
    <w:rsid w:val="003E15A9"/>
    <w:rsid w:val="00453A48"/>
    <w:rsid w:val="00555884"/>
    <w:rsid w:val="00561809"/>
    <w:rsid w:val="005C6016"/>
    <w:rsid w:val="0062769A"/>
    <w:rsid w:val="00667950"/>
    <w:rsid w:val="00742EA3"/>
    <w:rsid w:val="007638D5"/>
    <w:rsid w:val="007819C0"/>
    <w:rsid w:val="008706ED"/>
    <w:rsid w:val="0095776E"/>
    <w:rsid w:val="00A2735E"/>
    <w:rsid w:val="00A819CD"/>
    <w:rsid w:val="00AB5184"/>
    <w:rsid w:val="00B116AB"/>
    <w:rsid w:val="00CE74EA"/>
    <w:rsid w:val="00D1446F"/>
    <w:rsid w:val="00D822F0"/>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2019-03-16T08:19:00Z</dcterms:created>
  <dcterms:modified xsi:type="dcterms:W3CDTF">2019-03-16T08:19:00Z</dcterms:modified>
</cp:coreProperties>
</file>