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29A" w:rsidRPr="00872E96" w:rsidRDefault="0001229A" w:rsidP="0001229A">
      <w:pPr>
        <w:pStyle w:val="3"/>
      </w:pPr>
      <w:bookmarkStart w:id="0" w:name="_GoBack"/>
      <w:r w:rsidRPr="00872E96">
        <w:rPr>
          <w:rFonts w:hint="eastAsia"/>
        </w:rPr>
        <w:t>宁波市家具买卖合同</w:t>
      </w:r>
    </w:p>
    <w:bookmarkEnd w:id="0"/>
    <w:p w:rsidR="0001229A" w:rsidRPr="001121C3" w:rsidRDefault="0001229A" w:rsidP="00872E96">
      <w:pPr>
        <w:widowControl/>
        <w:wordWrap w:val="0"/>
        <w:spacing w:after="312" w:line="360" w:lineRule="auto"/>
        <w:ind w:firstLine="480"/>
        <w:jc w:val="right"/>
        <w:rPr>
          <w:rFonts w:ascii="宋体" w:hAnsi="宋体" w:cs="宋体"/>
          <w:color w:val="333333"/>
          <w:kern w:val="0"/>
          <w:szCs w:val="24"/>
        </w:rPr>
      </w:pPr>
      <w:r w:rsidRPr="001121C3">
        <w:rPr>
          <w:rFonts w:ascii="宋体" w:hAnsi="宋体" w:cs="宋体" w:hint="eastAsia"/>
          <w:color w:val="333333"/>
          <w:kern w:val="0"/>
          <w:szCs w:val="24"/>
        </w:rPr>
        <w:t>合同编号：</w:t>
      </w:r>
      <w:r>
        <w:rPr>
          <w:rFonts w:ascii="宋体" w:hAnsi="宋体" w:cs="宋体"/>
          <w:color w:val="333333"/>
          <w:kern w:val="0"/>
          <w:szCs w:val="24"/>
          <w:u w:val="single"/>
        </w:rPr>
        <w:t xml:space="preserve">            </w:t>
      </w:r>
    </w:p>
    <w:p w:rsidR="0001229A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>
        <w:rPr>
          <w:rFonts w:ascii="宋体" w:hAnsi="宋体" w:cs="宋体" w:hint="eastAsia"/>
          <w:color w:val="333333"/>
          <w:kern w:val="0"/>
          <w:szCs w:val="24"/>
        </w:rPr>
        <w:t>卖方（甲方）：</w:t>
      </w:r>
      <w:r>
        <w:rPr>
          <w:rFonts w:ascii="宋体" w:hAnsi="宋体" w:cs="宋体"/>
          <w:color w:val="333333"/>
          <w:kern w:val="0"/>
          <w:szCs w:val="24"/>
          <w:u w:val="single"/>
        </w:rPr>
        <w:t xml:space="preserve">             </w:t>
      </w:r>
    </w:p>
    <w:p w:rsidR="0001229A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>
        <w:rPr>
          <w:rFonts w:ascii="宋体" w:hAnsi="宋体" w:cs="宋体" w:hint="eastAsia"/>
          <w:color w:val="333333"/>
          <w:kern w:val="0"/>
          <w:szCs w:val="24"/>
        </w:rPr>
        <w:t>买方（乙方）：</w:t>
      </w:r>
      <w:r>
        <w:rPr>
          <w:rFonts w:ascii="宋体" w:hAnsi="宋体" w:cs="宋体"/>
          <w:color w:val="333333"/>
          <w:kern w:val="0"/>
          <w:szCs w:val="24"/>
          <w:u w:val="single"/>
        </w:rPr>
        <w:t xml:space="preserve">             </w:t>
      </w:r>
    </w:p>
    <w:p w:rsidR="0001229A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>
        <w:rPr>
          <w:rFonts w:ascii="宋体" w:hAnsi="宋体" w:cs="宋体" w:hint="eastAsia"/>
          <w:color w:val="333333"/>
          <w:kern w:val="0"/>
          <w:szCs w:val="24"/>
        </w:rPr>
        <w:t>签订地点：</w:t>
      </w:r>
      <w:r>
        <w:rPr>
          <w:rFonts w:ascii="宋体" w:hAnsi="宋体" w:cs="宋体"/>
          <w:color w:val="333333"/>
          <w:kern w:val="0"/>
          <w:szCs w:val="24"/>
          <w:u w:val="single"/>
        </w:rPr>
        <w:t xml:space="preserve">                 </w:t>
      </w:r>
    </w:p>
    <w:p w:rsidR="0001229A" w:rsidRDefault="0001229A" w:rsidP="00872E96">
      <w:pPr>
        <w:widowControl/>
        <w:wordWrap w:val="0"/>
        <w:spacing w:after="312"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>
        <w:rPr>
          <w:rFonts w:ascii="宋体" w:hAnsi="宋体" w:cs="宋体" w:hint="eastAsia"/>
          <w:color w:val="333333"/>
          <w:kern w:val="0"/>
          <w:szCs w:val="24"/>
        </w:rPr>
        <w:t>签订时间：</w:t>
      </w:r>
      <w:r>
        <w:rPr>
          <w:rFonts w:ascii="宋体" w:hAnsi="宋体" w:cs="宋体"/>
          <w:color w:val="333333"/>
          <w:kern w:val="0"/>
          <w:szCs w:val="24"/>
          <w:u w:val="single"/>
        </w:rPr>
        <w:t xml:space="preserve">     </w:t>
      </w:r>
      <w:r>
        <w:rPr>
          <w:rFonts w:ascii="宋体" w:hAnsi="宋体" w:cs="宋体" w:hint="eastAsia"/>
          <w:color w:val="333333"/>
          <w:kern w:val="0"/>
          <w:szCs w:val="24"/>
        </w:rPr>
        <w:t>年</w:t>
      </w:r>
      <w:r>
        <w:rPr>
          <w:rFonts w:ascii="宋体" w:hAnsi="宋体" w:cs="宋体"/>
          <w:color w:val="333333"/>
          <w:kern w:val="0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333333"/>
          <w:kern w:val="0"/>
          <w:szCs w:val="24"/>
        </w:rPr>
        <w:t>月</w:t>
      </w:r>
      <w:r>
        <w:rPr>
          <w:rFonts w:ascii="宋体" w:hAnsi="宋体" w:cs="宋体"/>
          <w:color w:val="333333"/>
          <w:kern w:val="0"/>
          <w:szCs w:val="24"/>
          <w:u w:val="single"/>
        </w:rPr>
        <w:t xml:space="preserve">   </w:t>
      </w:r>
      <w:r>
        <w:rPr>
          <w:rFonts w:ascii="宋体" w:hAnsi="宋体" w:cs="宋体" w:hint="eastAsia"/>
          <w:color w:val="333333"/>
          <w:kern w:val="0"/>
          <w:szCs w:val="24"/>
        </w:rPr>
        <w:t>日</w:t>
      </w:r>
    </w:p>
    <w:p w:rsidR="0001229A" w:rsidRPr="001121C3" w:rsidRDefault="0001229A" w:rsidP="00872E96">
      <w:pPr>
        <w:widowControl/>
        <w:wordWrap w:val="0"/>
        <w:spacing w:after="312"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1121C3">
        <w:rPr>
          <w:rFonts w:ascii="宋体" w:hAnsi="宋体" w:cs="宋体" w:hint="eastAsia"/>
          <w:color w:val="333333"/>
          <w:kern w:val="0"/>
          <w:szCs w:val="24"/>
        </w:rPr>
        <w:t>根据《中华人民共和国民法典》及有关的规定，经买卖双方协商一致，订立本合同。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  <w:rPrChange w:id="1" w:author="AURORA" w:date="2018-05-08T15:31:00Z">
            <w:rPr>
              <w:rFonts w:ascii="宋体" w:hAnsi="宋体" w:cs="宋体" w:hint="eastAsia"/>
              <w:b/>
              <w:color w:val="333333"/>
              <w:kern w:val="0"/>
              <w:szCs w:val="24"/>
            </w:rPr>
          </w:rPrChange>
        </w:rPr>
        <w:t>一</w:t>
      </w:r>
      <w:ins w:id="2" w:author="AURORA" w:date="2018-05-08T15:30:00Z">
        <w:r w:rsidRPr="00A24F5F">
          <w:rPr>
            <w:rFonts w:ascii="宋体" w:hAnsi="宋体" w:cs="宋体" w:hint="eastAsia"/>
            <w:color w:val="333333"/>
            <w:kern w:val="0"/>
            <w:szCs w:val="24"/>
          </w:rPr>
          <w:t>、</w:t>
        </w:r>
      </w:ins>
      <w:del w:id="3" w:author="AURORA" w:date="2018-05-08T15:30:00Z">
        <w:r w:rsidRPr="00A24F5F" w:rsidDel="00A24F5F">
          <w:rPr>
            <w:rFonts w:ascii="宋体" w:hAnsi="宋体" w:cs="宋体"/>
            <w:color w:val="333333"/>
            <w:kern w:val="0"/>
            <w:szCs w:val="24"/>
            <w:rPrChange w:id="4" w:author="AURORA" w:date="2018-05-08T15:31:00Z">
              <w:rPr>
                <w:rFonts w:ascii="宋体" w:hAnsi="宋体" w:cs="宋体"/>
                <w:b/>
                <w:color w:val="333333"/>
                <w:kern w:val="0"/>
                <w:szCs w:val="24"/>
              </w:rPr>
            </w:rPrChange>
          </w:rPr>
          <w:delText xml:space="preserve"> </w:delText>
        </w:r>
        <w:r w:rsidRPr="00A24F5F" w:rsidDel="00A24F5F">
          <w:rPr>
            <w:rFonts w:ascii="宋体" w:hAnsi="宋体" w:cs="宋体"/>
            <w:color w:val="333333"/>
            <w:kern w:val="0"/>
            <w:szCs w:val="24"/>
          </w:rPr>
          <w:delText xml:space="preserve"> </w:delText>
        </w:r>
      </w:del>
      <w:r w:rsidRPr="00A24F5F">
        <w:rPr>
          <w:rFonts w:ascii="宋体" w:hAnsi="宋体" w:cs="宋体" w:hint="eastAsia"/>
          <w:color w:val="333333"/>
          <w:kern w:val="0"/>
          <w:szCs w:val="24"/>
        </w:rPr>
        <w:t>家具名称、规格、材质、数量、价格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1395"/>
        <w:gridCol w:w="1395"/>
        <w:gridCol w:w="1346"/>
        <w:gridCol w:w="989"/>
        <w:gridCol w:w="989"/>
        <w:gridCol w:w="1061"/>
      </w:tblGrid>
      <w:tr w:rsidR="0001229A" w:rsidRPr="00A24F5F" w:rsidTr="00872E96">
        <w:trPr>
          <w:trHeight w:val="264"/>
        </w:trPr>
        <w:tc>
          <w:tcPr>
            <w:tcW w:w="6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/>
              <w:rPr>
                <w:rFonts w:ascii="宋体" w:hAnsi="宋体" w:cs="宋体"/>
                <w:kern w:val="0"/>
                <w:szCs w:val="24"/>
              </w:rPr>
            </w:pPr>
            <w:r w:rsidRPr="00A24F5F">
              <w:rPr>
                <w:rFonts w:ascii="宋体" w:hAnsi="宋体" w:cs="宋体" w:hint="eastAsia"/>
                <w:color w:val="000000"/>
                <w:kern w:val="0"/>
                <w:szCs w:val="24"/>
              </w:rPr>
              <w:t>品牌</w:t>
            </w:r>
          </w:p>
        </w:tc>
        <w:tc>
          <w:tcPr>
            <w:tcW w:w="8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/>
              <w:rPr>
                <w:rFonts w:ascii="宋体" w:hAnsi="宋体" w:cs="宋体"/>
                <w:kern w:val="0"/>
                <w:szCs w:val="24"/>
              </w:rPr>
            </w:pPr>
            <w:r w:rsidRPr="00A24F5F">
              <w:rPr>
                <w:rFonts w:ascii="宋体" w:hAnsi="宋体" w:cs="宋体" w:hint="eastAsia"/>
                <w:color w:val="000000"/>
                <w:kern w:val="0"/>
                <w:szCs w:val="24"/>
              </w:rPr>
              <w:t>规格型号</w:t>
            </w:r>
          </w:p>
        </w:tc>
        <w:tc>
          <w:tcPr>
            <w:tcW w:w="8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/>
              <w:rPr>
                <w:rFonts w:ascii="宋体" w:hAnsi="宋体" w:cs="宋体"/>
                <w:kern w:val="0"/>
                <w:szCs w:val="24"/>
              </w:rPr>
            </w:pPr>
            <w:r w:rsidRPr="00A24F5F">
              <w:rPr>
                <w:rFonts w:ascii="宋体" w:hAnsi="宋体" w:cs="宋体" w:hint="eastAsia"/>
                <w:color w:val="000000"/>
                <w:kern w:val="0"/>
                <w:szCs w:val="24"/>
              </w:rPr>
              <w:t>家具名称</w:t>
            </w:r>
          </w:p>
        </w:tc>
        <w:tc>
          <w:tcPr>
            <w:tcW w:w="8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/>
              <w:rPr>
                <w:rFonts w:ascii="宋体" w:hAnsi="宋体" w:cs="宋体"/>
                <w:kern w:val="0"/>
                <w:szCs w:val="24"/>
              </w:rPr>
            </w:pPr>
            <w:r w:rsidRPr="00A24F5F">
              <w:rPr>
                <w:rFonts w:ascii="宋体" w:hAnsi="宋体" w:cs="宋体" w:hint="eastAsia"/>
                <w:color w:val="000000"/>
                <w:kern w:val="0"/>
                <w:szCs w:val="24"/>
              </w:rPr>
              <w:t>材质</w:t>
            </w:r>
          </w:p>
        </w:tc>
        <w:tc>
          <w:tcPr>
            <w:tcW w:w="5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/>
              <w:rPr>
                <w:rFonts w:ascii="宋体" w:hAnsi="宋体" w:cs="宋体"/>
                <w:kern w:val="0"/>
                <w:szCs w:val="24"/>
              </w:rPr>
            </w:pPr>
            <w:r w:rsidRPr="00A24F5F">
              <w:rPr>
                <w:rFonts w:ascii="宋体" w:hAnsi="宋体" w:cs="宋体" w:hint="eastAsia"/>
                <w:color w:val="000000"/>
                <w:kern w:val="0"/>
                <w:szCs w:val="24"/>
              </w:rPr>
              <w:t>数量</w:t>
            </w:r>
          </w:p>
        </w:tc>
        <w:tc>
          <w:tcPr>
            <w:tcW w:w="5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/>
              <w:rPr>
                <w:rFonts w:ascii="宋体" w:hAnsi="宋体" w:cs="宋体"/>
                <w:kern w:val="0"/>
                <w:szCs w:val="24"/>
              </w:rPr>
            </w:pPr>
            <w:r w:rsidRPr="00A24F5F">
              <w:rPr>
                <w:rFonts w:ascii="宋体" w:hAnsi="宋体" w:cs="宋体" w:hint="eastAsia"/>
                <w:color w:val="000000"/>
                <w:kern w:val="0"/>
                <w:szCs w:val="24"/>
              </w:rPr>
              <w:t>单价</w:t>
            </w:r>
          </w:p>
        </w:tc>
        <w:tc>
          <w:tcPr>
            <w:tcW w:w="6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 w:firstLineChars="83" w:firstLine="174"/>
              <w:rPr>
                <w:rFonts w:ascii="宋体" w:hAnsi="宋体" w:cs="宋体"/>
                <w:kern w:val="0"/>
                <w:szCs w:val="24"/>
              </w:rPr>
            </w:pPr>
            <w:r w:rsidRPr="00A24F5F">
              <w:rPr>
                <w:rFonts w:ascii="宋体" w:hAnsi="宋体" w:cs="宋体" w:hint="eastAsia"/>
                <w:color w:val="000000"/>
                <w:kern w:val="0"/>
                <w:szCs w:val="24"/>
              </w:rPr>
              <w:t>总价</w:t>
            </w:r>
          </w:p>
        </w:tc>
      </w:tr>
      <w:tr w:rsidR="0001229A" w:rsidRPr="00A24F5F" w:rsidTr="00872E96">
        <w:trPr>
          <w:trHeight w:val="266"/>
        </w:trPr>
        <w:tc>
          <w:tcPr>
            <w:tcW w:w="6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01229A" w:rsidRPr="00A24F5F" w:rsidTr="00872E96">
        <w:trPr>
          <w:trHeight w:val="245"/>
        </w:trPr>
        <w:tc>
          <w:tcPr>
            <w:tcW w:w="6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01229A" w:rsidRPr="00A24F5F" w:rsidTr="00872E96">
        <w:trPr>
          <w:trHeight w:val="248"/>
        </w:trPr>
        <w:tc>
          <w:tcPr>
            <w:tcW w:w="6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01229A" w:rsidRPr="00A24F5F" w:rsidTr="00872E96">
        <w:trPr>
          <w:trHeight w:val="226"/>
        </w:trPr>
        <w:tc>
          <w:tcPr>
            <w:tcW w:w="6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01229A" w:rsidRPr="00A24F5F" w:rsidTr="00872E96">
        <w:trPr>
          <w:trHeight w:val="230"/>
        </w:trPr>
        <w:tc>
          <w:tcPr>
            <w:tcW w:w="6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</w:tr>
    </w:tbl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  <w:rPrChange w:id="5" w:author="AURORA" w:date="2018-05-08T15:31:00Z">
            <w:rPr>
              <w:rFonts w:ascii="宋体" w:hAnsi="宋体" w:cs="宋体" w:hint="eastAsia"/>
              <w:b/>
              <w:color w:val="333333"/>
              <w:kern w:val="0"/>
              <w:szCs w:val="24"/>
            </w:rPr>
          </w:rPrChange>
        </w:rPr>
        <w:t>二</w:t>
      </w:r>
      <w:ins w:id="6" w:author="AURORA" w:date="2018-05-08T15:30:00Z">
        <w:r w:rsidRPr="00A24F5F">
          <w:rPr>
            <w:rFonts w:ascii="宋体" w:hAnsi="宋体" w:cs="宋体" w:hint="eastAsia"/>
            <w:color w:val="333333"/>
            <w:kern w:val="0"/>
            <w:szCs w:val="24"/>
          </w:rPr>
          <w:t>、</w:t>
        </w:r>
      </w:ins>
      <w:del w:id="7" w:author="AURORA" w:date="2018-05-08T15:30:00Z">
        <w:r w:rsidRPr="00A24F5F" w:rsidDel="00A24F5F">
          <w:rPr>
            <w:rFonts w:ascii="宋体" w:hAnsi="宋体" w:cs="宋体"/>
            <w:color w:val="333333"/>
            <w:kern w:val="0"/>
            <w:szCs w:val="24"/>
          </w:rPr>
          <w:delText xml:space="preserve">  </w:delText>
        </w:r>
      </w:del>
      <w:r w:rsidRPr="00A24F5F">
        <w:rPr>
          <w:rFonts w:ascii="宋体" w:hAnsi="宋体" w:cs="宋体" w:hint="eastAsia"/>
          <w:color w:val="333333"/>
          <w:kern w:val="0"/>
          <w:szCs w:val="24"/>
        </w:rPr>
        <w:t>买方自定规格家具需将图纸或相关资料一式两份交付卖方，经卖方审核认可后，由卖方销售人员签名（盖章），并将其中一份交还买方留存，以便交货核对。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  <w:rPrChange w:id="8" w:author="AURORA" w:date="2018-05-08T15:31:00Z">
            <w:rPr>
              <w:rFonts w:ascii="宋体" w:hAnsi="宋体" w:cs="宋体" w:hint="eastAsia"/>
              <w:b/>
              <w:color w:val="333333"/>
              <w:kern w:val="0"/>
              <w:szCs w:val="24"/>
            </w:rPr>
          </w:rPrChange>
        </w:rPr>
        <w:t>三</w:t>
      </w:r>
      <w:ins w:id="9" w:author="AURORA" w:date="2018-05-08T15:30:00Z">
        <w:r w:rsidRPr="00A24F5F">
          <w:rPr>
            <w:rFonts w:ascii="宋体" w:hAnsi="宋体" w:cs="宋体" w:hint="eastAsia"/>
            <w:color w:val="333333"/>
            <w:kern w:val="0"/>
            <w:szCs w:val="24"/>
          </w:rPr>
          <w:t>、</w:t>
        </w:r>
      </w:ins>
      <w:del w:id="10" w:author="AURORA" w:date="2018-05-08T15:30:00Z">
        <w:r w:rsidRPr="00A24F5F" w:rsidDel="00A24F5F">
          <w:rPr>
            <w:rFonts w:ascii="宋体" w:hAnsi="宋体" w:cs="宋体"/>
            <w:color w:val="333333"/>
            <w:kern w:val="0"/>
            <w:szCs w:val="24"/>
            <w:rPrChange w:id="11" w:author="AURORA" w:date="2018-05-08T15:31:00Z">
              <w:rPr>
                <w:rFonts w:ascii="宋体" w:hAnsi="宋体" w:cs="宋体"/>
                <w:b/>
                <w:color w:val="333333"/>
                <w:kern w:val="0"/>
                <w:szCs w:val="24"/>
              </w:rPr>
            </w:rPrChange>
          </w:rPr>
          <w:delText xml:space="preserve"> </w:delText>
        </w:r>
        <w:r w:rsidRPr="00A24F5F" w:rsidDel="00A24F5F">
          <w:rPr>
            <w:rFonts w:ascii="宋体" w:hAnsi="宋体" w:cs="宋体"/>
            <w:color w:val="333333"/>
            <w:kern w:val="0"/>
            <w:szCs w:val="24"/>
          </w:rPr>
          <w:delText xml:space="preserve"> </w:delText>
        </w:r>
      </w:del>
      <w:r w:rsidRPr="00A24F5F">
        <w:rPr>
          <w:rFonts w:ascii="宋体" w:hAnsi="宋体" w:cs="宋体" w:hint="eastAsia"/>
          <w:color w:val="333333"/>
          <w:kern w:val="0"/>
          <w:szCs w:val="24"/>
        </w:rPr>
        <w:t>家具交付时应随带《家具使用说明书》，质量标准按《家具使用说明书》载明的标准执行。</w:t>
      </w:r>
    </w:p>
    <w:p w:rsidR="0001229A" w:rsidRPr="00A24F5F" w:rsidRDefault="0001229A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  <w:rPrChange w:id="12" w:author="AURORA" w:date="2018-05-08T15:31:00Z">
            <w:rPr>
              <w:rFonts w:ascii="宋体" w:hAnsi="宋体" w:cs="宋体" w:hint="eastAsia"/>
              <w:b/>
              <w:color w:val="333333"/>
              <w:kern w:val="0"/>
              <w:szCs w:val="24"/>
            </w:rPr>
          </w:rPrChange>
        </w:rPr>
        <w:t>四</w:t>
      </w:r>
      <w:ins w:id="13" w:author="AURORA" w:date="2018-05-08T15:30:00Z">
        <w:r w:rsidRPr="00A24F5F">
          <w:rPr>
            <w:rFonts w:ascii="宋体" w:hAnsi="宋体" w:cs="宋体" w:hint="eastAsia"/>
            <w:color w:val="333333"/>
            <w:kern w:val="0"/>
            <w:szCs w:val="24"/>
          </w:rPr>
          <w:t>、</w:t>
        </w:r>
      </w:ins>
      <w:del w:id="14" w:author="AURORA" w:date="2018-05-08T15:30:00Z">
        <w:r w:rsidRPr="00A24F5F" w:rsidDel="00A24F5F">
          <w:rPr>
            <w:rFonts w:ascii="宋体" w:hAnsi="宋体" w:cs="宋体"/>
            <w:color w:val="333333"/>
            <w:kern w:val="0"/>
            <w:szCs w:val="24"/>
          </w:rPr>
          <w:delText xml:space="preserve">  </w:delText>
        </w:r>
      </w:del>
      <w:r w:rsidRPr="00A24F5F">
        <w:rPr>
          <w:rFonts w:ascii="宋体" w:hAnsi="宋体" w:cs="宋体" w:hint="eastAsia"/>
          <w:color w:val="333333"/>
          <w:kern w:val="0"/>
          <w:szCs w:val="24"/>
        </w:rPr>
        <w:t>交货方式、时间、地点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</w:rPr>
        <w:t>买卖双方可以选择以下任一种方式进行货物交接：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</w:rPr>
        <w:t>□卖方免费送货上门；□卖方送货，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</w:rPr>
        <w:t>送货费用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元由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承担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</w:rPr>
        <w:t>交货时间：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年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月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日。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</w:rPr>
        <w:t>交货地点：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             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  <w:rPrChange w:id="15" w:author="AURORA" w:date="2018-05-08T15:31:00Z">
            <w:rPr>
              <w:rFonts w:ascii="宋体" w:hAnsi="宋体" w:cs="宋体" w:hint="eastAsia"/>
              <w:b/>
              <w:color w:val="333333"/>
              <w:kern w:val="0"/>
              <w:szCs w:val="24"/>
            </w:rPr>
          </w:rPrChange>
        </w:rPr>
        <w:t>五</w:t>
      </w:r>
      <w:ins w:id="16" w:author="AURORA" w:date="2018-05-08T15:30:00Z">
        <w:r w:rsidRPr="00A24F5F">
          <w:rPr>
            <w:rFonts w:ascii="宋体" w:hAnsi="宋体" w:cs="宋体" w:hint="eastAsia"/>
            <w:color w:val="333333"/>
            <w:kern w:val="0"/>
            <w:szCs w:val="24"/>
          </w:rPr>
          <w:t>、</w:t>
        </w:r>
      </w:ins>
      <w:del w:id="17" w:author="AURORA" w:date="2018-05-08T15:30:00Z">
        <w:r w:rsidRPr="00A24F5F" w:rsidDel="00A24F5F">
          <w:rPr>
            <w:rFonts w:ascii="宋体" w:hAnsi="宋体" w:cs="宋体"/>
            <w:color w:val="333333"/>
            <w:kern w:val="0"/>
            <w:szCs w:val="24"/>
          </w:rPr>
          <w:delText xml:space="preserve">  </w:delText>
        </w:r>
      </w:del>
      <w:r w:rsidRPr="00A24F5F">
        <w:rPr>
          <w:rFonts w:ascii="宋体" w:hAnsi="宋体" w:cs="宋体" w:hint="eastAsia"/>
          <w:color w:val="333333"/>
          <w:kern w:val="0"/>
          <w:szCs w:val="24"/>
        </w:rPr>
        <w:t>验收及三包责任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</w:rPr>
        <w:t>对于家具的数量、款式、颜色、表面瑕疵等有异议的，买方应在交货时当场提出异议，卖方应当场处理；对其他质量问题，按照《中华人民共和国产品质量法》的规定办理。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  <w:rPrChange w:id="18" w:author="AURORA" w:date="2018-05-08T15:31:00Z">
            <w:rPr>
              <w:rFonts w:ascii="宋体" w:hAnsi="宋体" w:cs="宋体" w:hint="eastAsia"/>
              <w:b/>
              <w:color w:val="333333"/>
              <w:kern w:val="0"/>
              <w:szCs w:val="24"/>
            </w:rPr>
          </w:rPrChange>
        </w:rPr>
        <w:lastRenderedPageBreak/>
        <w:t>六</w:t>
      </w:r>
      <w:ins w:id="19" w:author="AURORA" w:date="2018-05-08T15:30:00Z">
        <w:r w:rsidRPr="00A24F5F">
          <w:rPr>
            <w:rFonts w:ascii="宋体" w:hAnsi="宋体" w:cs="宋体" w:hint="eastAsia"/>
            <w:color w:val="333333"/>
            <w:kern w:val="0"/>
            <w:szCs w:val="24"/>
          </w:rPr>
          <w:t>、</w:t>
        </w:r>
      </w:ins>
      <w:del w:id="20" w:author="AURORA" w:date="2018-05-08T15:30:00Z">
        <w:r w:rsidRPr="00A24F5F" w:rsidDel="00A24F5F">
          <w:rPr>
            <w:rFonts w:ascii="宋体" w:hAnsi="宋体" w:cs="宋体"/>
            <w:color w:val="333333"/>
            <w:kern w:val="0"/>
            <w:szCs w:val="24"/>
          </w:rPr>
          <w:delText xml:space="preserve">  </w:delText>
        </w:r>
      </w:del>
      <w:r w:rsidRPr="00A24F5F">
        <w:rPr>
          <w:rFonts w:ascii="宋体" w:hAnsi="宋体" w:cs="宋体" w:hint="eastAsia"/>
          <w:color w:val="333333"/>
          <w:kern w:val="0"/>
          <w:szCs w:val="24"/>
        </w:rPr>
        <w:t>付款方式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</w:rPr>
        <w:t>买方在签约时应向卖方交付合同总货款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％的定金（此比例不得超过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％），计人民币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元（大写：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      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），合同履行后，定金抵作货款，余款计人民币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元（大写：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  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），交货时一次付清。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</w:rPr>
        <w:t>自定规格家具的，买方在签约时应向卖方交付合同总货款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％的预付款计人民币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元，余款计人民币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元交货时付清。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  <w:rPrChange w:id="21" w:author="AURORA" w:date="2018-05-08T15:31:00Z">
            <w:rPr>
              <w:rFonts w:ascii="宋体" w:hAnsi="宋体" w:cs="宋体" w:hint="eastAsia"/>
              <w:b/>
              <w:color w:val="333333"/>
              <w:kern w:val="0"/>
              <w:szCs w:val="24"/>
            </w:rPr>
          </w:rPrChange>
        </w:rPr>
        <w:t>七</w:t>
      </w:r>
      <w:ins w:id="22" w:author="AURORA" w:date="2018-05-08T15:31:00Z">
        <w:r w:rsidRPr="00A24F5F">
          <w:rPr>
            <w:rFonts w:ascii="宋体" w:hAnsi="宋体" w:cs="宋体" w:hint="eastAsia"/>
            <w:color w:val="333333"/>
            <w:kern w:val="0"/>
            <w:szCs w:val="24"/>
          </w:rPr>
          <w:t>、</w:t>
        </w:r>
      </w:ins>
      <w:del w:id="23" w:author="AURORA" w:date="2018-05-08T15:31:00Z">
        <w:r w:rsidRPr="00A24F5F" w:rsidDel="00A24F5F">
          <w:rPr>
            <w:rFonts w:ascii="宋体" w:hAnsi="宋体" w:cs="宋体"/>
            <w:color w:val="333333"/>
            <w:kern w:val="0"/>
            <w:szCs w:val="24"/>
          </w:rPr>
          <w:delText xml:space="preserve">  </w:delText>
        </w:r>
      </w:del>
      <w:r w:rsidRPr="00A24F5F">
        <w:rPr>
          <w:rFonts w:ascii="宋体" w:hAnsi="宋体" w:cs="宋体" w:hint="eastAsia"/>
          <w:color w:val="333333"/>
          <w:kern w:val="0"/>
          <w:szCs w:val="24"/>
        </w:rPr>
        <w:t>违约责任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/>
          <w:color w:val="333333"/>
          <w:kern w:val="0"/>
          <w:szCs w:val="24"/>
        </w:rPr>
        <w:t>1</w:t>
      </w:r>
      <w:r w:rsidRPr="00A24F5F">
        <w:rPr>
          <w:rFonts w:ascii="宋体" w:hAnsi="宋体" w:cs="宋体"/>
          <w:color w:val="333333"/>
          <w:kern w:val="0"/>
          <w:szCs w:val="24"/>
        </w:rPr>
        <w:t>．买方不履行合同，定金不予返还；卖方不履行合同，双倍返还定金。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/>
          <w:color w:val="333333"/>
          <w:kern w:val="0"/>
          <w:szCs w:val="24"/>
        </w:rPr>
        <w:t>2</w:t>
      </w:r>
      <w:r w:rsidRPr="00A24F5F">
        <w:rPr>
          <w:rFonts w:ascii="宋体" w:hAnsi="宋体" w:cs="宋体"/>
          <w:color w:val="333333"/>
          <w:kern w:val="0"/>
          <w:szCs w:val="24"/>
        </w:rPr>
        <w:t>．在约定时间内无法履行送货或提货，应每日向对方支付延迟部分家具货款的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/>
          <w:color w:val="333333"/>
          <w:kern w:val="0"/>
          <w:szCs w:val="24"/>
        </w:rPr>
        <w:t>%</w:t>
      </w:r>
      <w:r w:rsidRPr="00A24F5F">
        <w:rPr>
          <w:rFonts w:ascii="宋体" w:hAnsi="宋体" w:cs="宋体"/>
          <w:color w:val="333333"/>
          <w:kern w:val="0"/>
          <w:szCs w:val="24"/>
        </w:rPr>
        <w:t>的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违约金，若一方迟延履行超过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天，守约方有权终止合同，并追究对方的违约责任。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/>
          <w:color w:val="333333"/>
          <w:kern w:val="0"/>
          <w:szCs w:val="24"/>
        </w:rPr>
        <w:t>3</w:t>
      </w:r>
      <w:r w:rsidRPr="00A24F5F">
        <w:rPr>
          <w:rFonts w:ascii="宋体" w:hAnsi="宋体" w:cs="宋体"/>
          <w:color w:val="333333"/>
          <w:kern w:val="0"/>
          <w:szCs w:val="24"/>
        </w:rPr>
        <w:t>．卖方出售的家具如有假冒他人注册商标、认证标志、名优标志、厂名、厂址等欺诈行为或质量不合格的，应依法追加赔偿，赔偿金额为买方购买家具总货款的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/>
          <w:color w:val="333333"/>
          <w:kern w:val="0"/>
          <w:szCs w:val="24"/>
        </w:rPr>
        <w:t>%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  <w:rPrChange w:id="24" w:author="AURORA" w:date="2018-05-08T15:31:00Z">
            <w:rPr>
              <w:rFonts w:ascii="宋体" w:hAnsi="宋体" w:cs="宋体" w:hint="eastAsia"/>
              <w:b/>
              <w:color w:val="333333"/>
              <w:kern w:val="0"/>
              <w:szCs w:val="24"/>
            </w:rPr>
          </w:rPrChange>
        </w:rPr>
        <w:t>八</w:t>
      </w:r>
      <w:ins w:id="25" w:author="AURORA" w:date="2018-05-08T15:31:00Z">
        <w:r w:rsidRPr="00A24F5F">
          <w:rPr>
            <w:rFonts w:ascii="宋体" w:hAnsi="宋体" w:cs="宋体" w:hint="eastAsia"/>
            <w:color w:val="333333"/>
            <w:kern w:val="0"/>
            <w:szCs w:val="24"/>
          </w:rPr>
          <w:t>、</w:t>
        </w:r>
      </w:ins>
      <w:del w:id="26" w:author="AURORA" w:date="2018-05-08T15:31:00Z">
        <w:r w:rsidRPr="00A24F5F" w:rsidDel="00A24F5F">
          <w:rPr>
            <w:rFonts w:ascii="宋体" w:hAnsi="宋体" w:cs="宋体"/>
            <w:color w:val="333333"/>
            <w:kern w:val="0"/>
            <w:szCs w:val="24"/>
          </w:rPr>
          <w:delText xml:space="preserve">  </w:delText>
        </w:r>
      </w:del>
      <w:r w:rsidRPr="00A24F5F">
        <w:rPr>
          <w:rFonts w:ascii="宋体" w:hAnsi="宋体" w:cs="宋体" w:hint="eastAsia"/>
          <w:color w:val="333333"/>
          <w:kern w:val="0"/>
          <w:szCs w:val="24"/>
        </w:rPr>
        <w:t>争议解决方式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</w:rPr>
        <w:t>本合同发生争议，由双方协商解决或申请有关部门解决；解决未成的，任选如下其中一种方式解决：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</w:rPr>
        <w:t>□提交宁波仲裁委员会仲裁；□依法向人民法院起诉。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  <w:rPrChange w:id="27" w:author="AURORA" w:date="2018-05-08T15:31:00Z">
            <w:rPr>
              <w:rFonts w:ascii="宋体" w:hAnsi="宋体" w:cs="宋体" w:hint="eastAsia"/>
              <w:b/>
              <w:color w:val="333333"/>
              <w:kern w:val="0"/>
              <w:szCs w:val="24"/>
            </w:rPr>
          </w:rPrChange>
        </w:rPr>
        <w:t>九</w:t>
      </w:r>
      <w:ins w:id="28" w:author="AURORA" w:date="2018-05-08T15:31:00Z">
        <w:r w:rsidRPr="00A24F5F">
          <w:rPr>
            <w:rFonts w:ascii="宋体" w:hAnsi="宋体" w:cs="宋体" w:hint="eastAsia"/>
            <w:color w:val="333333"/>
            <w:kern w:val="0"/>
            <w:szCs w:val="24"/>
          </w:rPr>
          <w:t>、</w:t>
        </w:r>
      </w:ins>
      <w:del w:id="29" w:author="AURORA" w:date="2018-05-08T15:31:00Z">
        <w:r w:rsidRPr="00A24F5F" w:rsidDel="00A24F5F">
          <w:rPr>
            <w:rFonts w:ascii="宋体" w:hAnsi="宋体" w:cs="宋体"/>
            <w:color w:val="333333"/>
            <w:kern w:val="0"/>
            <w:szCs w:val="24"/>
          </w:rPr>
          <w:delText xml:space="preserve">  </w:delText>
        </w:r>
      </w:del>
      <w:r w:rsidRPr="00A24F5F">
        <w:rPr>
          <w:rFonts w:ascii="宋体" w:hAnsi="宋体" w:cs="宋体" w:hint="eastAsia"/>
          <w:color w:val="333333"/>
          <w:kern w:val="0"/>
          <w:szCs w:val="24"/>
        </w:rPr>
        <w:t>其他约定事项：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       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。</w:t>
      </w:r>
    </w:p>
    <w:p w:rsidR="0001229A" w:rsidRPr="00A24F5F" w:rsidRDefault="0001229A">
      <w:pPr>
        <w:widowControl/>
        <w:wordWrap w:val="0"/>
        <w:spacing w:after="312"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  <w:rPrChange w:id="30" w:author="AURORA" w:date="2018-05-08T15:31:00Z">
            <w:rPr>
              <w:rFonts w:ascii="宋体" w:hAnsi="宋体" w:cs="宋体" w:hint="eastAsia"/>
              <w:b/>
              <w:color w:val="333333"/>
              <w:kern w:val="0"/>
              <w:szCs w:val="24"/>
            </w:rPr>
          </w:rPrChange>
        </w:rPr>
        <w:t>十</w:t>
      </w:r>
      <w:ins w:id="31" w:author="AURORA" w:date="2018-05-08T15:31:00Z">
        <w:r w:rsidRPr="00A24F5F">
          <w:rPr>
            <w:rFonts w:ascii="宋体" w:hAnsi="宋体" w:cs="宋体" w:hint="eastAsia"/>
            <w:color w:val="333333"/>
            <w:kern w:val="0"/>
            <w:szCs w:val="24"/>
          </w:rPr>
          <w:t>、</w:t>
        </w:r>
      </w:ins>
      <w:del w:id="32" w:author="AURORA" w:date="2018-05-08T15:31:00Z">
        <w:r w:rsidRPr="00A24F5F" w:rsidDel="00A24F5F">
          <w:rPr>
            <w:rFonts w:ascii="宋体" w:hAnsi="宋体" w:cs="宋体"/>
            <w:color w:val="333333"/>
            <w:kern w:val="0"/>
            <w:szCs w:val="24"/>
          </w:rPr>
          <w:delText xml:space="preserve">  </w:delText>
        </w:r>
      </w:del>
      <w:r w:rsidRPr="00A24F5F">
        <w:rPr>
          <w:rFonts w:ascii="宋体" w:hAnsi="宋体" w:cs="宋体" w:hint="eastAsia"/>
          <w:color w:val="333333"/>
          <w:kern w:val="0"/>
          <w:szCs w:val="24"/>
        </w:rPr>
        <w:t>本合同一式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份，买卖双方各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份。</w:t>
      </w:r>
    </w:p>
    <w:tbl>
      <w:tblPr>
        <w:tblStyle w:val="af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01229A" w:rsidRPr="001121C3" w:rsidTr="00872E96"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卖方（章）</w:t>
            </w:r>
          </w:p>
        </w:tc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买方（章）</w:t>
            </w:r>
          </w:p>
        </w:tc>
      </w:tr>
      <w:tr w:rsidR="0001229A" w:rsidRPr="001121C3" w:rsidTr="00872E96"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经营地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</w:t>
            </w:r>
          </w:p>
        </w:tc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地址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</w:t>
            </w:r>
          </w:p>
        </w:tc>
      </w:tr>
      <w:tr w:rsidR="0001229A" w:rsidRPr="001121C3" w:rsidTr="00872E96"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电话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 </w:t>
            </w:r>
          </w:p>
        </w:tc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电话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</w:t>
            </w:r>
          </w:p>
        </w:tc>
      </w:tr>
      <w:tr w:rsidR="0001229A" w:rsidRPr="001121C3" w:rsidTr="00872E96"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法定代表人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</w:t>
            </w:r>
          </w:p>
        </w:tc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法定代表人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</w:t>
            </w:r>
          </w:p>
        </w:tc>
      </w:tr>
      <w:tr w:rsidR="0001229A" w:rsidRPr="001121C3" w:rsidTr="00872E96"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委托代理人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</w:t>
            </w:r>
          </w:p>
        </w:tc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委托代理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人：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</w:t>
            </w:r>
          </w:p>
        </w:tc>
      </w:tr>
      <w:tr w:rsidR="0001229A" w:rsidRPr="001121C3" w:rsidTr="00872E96"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开户银行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</w:t>
            </w:r>
          </w:p>
        </w:tc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开户银行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</w:t>
            </w:r>
          </w:p>
        </w:tc>
      </w:tr>
      <w:tr w:rsidR="0001229A" w:rsidRPr="001121C3" w:rsidTr="00872E96"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账号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    </w:t>
            </w:r>
          </w:p>
        </w:tc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账号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    </w:t>
            </w:r>
          </w:p>
        </w:tc>
      </w:tr>
      <w:tr w:rsidR="0001229A" w:rsidRPr="00DD2C17" w:rsidTr="00872E96">
        <w:trPr>
          <w:trHeight w:val="420"/>
        </w:trPr>
        <w:tc>
          <w:tcPr>
            <w:tcW w:w="5000" w:type="pct"/>
            <w:gridSpan w:val="2"/>
          </w:tcPr>
          <w:p w:rsidR="0001229A" w:rsidRPr="00DD2C17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DD2C17">
              <w:rPr>
                <w:rFonts w:ascii="宋体" w:hAnsi="宋体" w:cs="宋体" w:hint="eastAsia"/>
                <w:color w:val="333333"/>
                <w:szCs w:val="24"/>
              </w:rPr>
              <w:t>签约时间：</w:t>
            </w:r>
            <w:r>
              <w:rPr>
                <w:rFonts w:ascii="宋体" w:hAnsi="宋体" w:cs="宋体"/>
                <w:color w:val="333333"/>
                <w:szCs w:val="24"/>
                <w:u w:val="single"/>
              </w:rPr>
              <w:t xml:space="preserve">      </w:t>
            </w:r>
            <w:r w:rsidRPr="00DD2C17">
              <w:rPr>
                <w:rFonts w:ascii="宋体" w:hAnsi="宋体" w:cs="宋体" w:hint="eastAsia"/>
                <w:color w:val="333333"/>
                <w:szCs w:val="24"/>
              </w:rPr>
              <w:t>年</w:t>
            </w:r>
            <w:r>
              <w:rPr>
                <w:rFonts w:ascii="宋体" w:hAnsi="宋体" w:cs="宋体"/>
                <w:color w:val="333333"/>
                <w:szCs w:val="24"/>
                <w:u w:val="single"/>
              </w:rPr>
              <w:t xml:space="preserve">      </w:t>
            </w:r>
            <w:r w:rsidRPr="00DD2C17">
              <w:rPr>
                <w:rFonts w:ascii="宋体" w:hAnsi="宋体" w:cs="宋体" w:hint="eastAsia"/>
                <w:color w:val="333333"/>
                <w:szCs w:val="24"/>
              </w:rPr>
              <w:t>月</w:t>
            </w:r>
            <w:r>
              <w:rPr>
                <w:rFonts w:ascii="宋体" w:hAnsi="宋体" w:cs="宋体"/>
                <w:color w:val="333333"/>
                <w:szCs w:val="24"/>
                <w:u w:val="single"/>
              </w:rPr>
              <w:t xml:space="preserve">      </w:t>
            </w:r>
            <w:r w:rsidRPr="00DD2C17">
              <w:rPr>
                <w:rFonts w:ascii="宋体" w:hAnsi="宋体" w:cs="宋体" w:hint="eastAsia"/>
                <w:color w:val="333333"/>
                <w:szCs w:val="24"/>
              </w:rPr>
              <w:t>日</w:t>
            </w:r>
          </w:p>
        </w:tc>
      </w:tr>
    </w:tbl>
    <w:p w:rsidR="0001229A" w:rsidRPr="00847471" w:rsidRDefault="0001229A" w:rsidP="00872E96">
      <w:pPr>
        <w:widowControl/>
        <w:wordWrap w:val="0"/>
        <w:spacing w:line="360" w:lineRule="auto"/>
        <w:jc w:val="left"/>
        <w:rPr>
          <w:rFonts w:ascii="宋体" w:hAnsi="宋体" w:cs="宋体"/>
          <w:color w:val="333333"/>
          <w:kern w:val="0"/>
          <w:szCs w:val="24"/>
        </w:rPr>
      </w:pPr>
    </w:p>
    <w:sectPr w:rsidR="0001229A" w:rsidRPr="00847471" w:rsidSect="005447A0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Malgun Gothic Semilight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01229A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37BAB" w:rsidRDefault="0001229A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01229A">
    <w:pPr>
      <w:pStyle w:val="ab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404" w:rsidRDefault="0001229A" w:rsidP="00673404">
    <w:pPr>
      <w:pStyle w:val="a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034C4"/>
    <w:multiLevelType w:val="hybridMultilevel"/>
    <w:tmpl w:val="EC320104"/>
    <w:lvl w:ilvl="0" w:tplc="3C68AEA0">
      <w:start w:val="4"/>
      <w:numFmt w:val="japaneseCounting"/>
      <w:lvlText w:val="第%1条"/>
      <w:lvlJc w:val="left"/>
      <w:pPr>
        <w:tabs>
          <w:tab w:val="num" w:pos="1275"/>
        </w:tabs>
        <w:ind w:left="1275" w:hanging="855"/>
      </w:pPr>
      <w:rPr>
        <w:rFonts w:hint="default"/>
        <w:u w:val="none"/>
      </w:rPr>
    </w:lvl>
    <w:lvl w:ilvl="1" w:tplc="4CCEFF44">
      <w:start w:val="1"/>
      <w:numFmt w:val="decimal"/>
      <w:lvlText w:val="%2、"/>
      <w:lvlJc w:val="left"/>
      <w:pPr>
        <w:tabs>
          <w:tab w:val="num" w:pos="1260"/>
        </w:tabs>
        <w:ind w:left="1260" w:hanging="42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9160F02"/>
    <w:multiLevelType w:val="hybridMultilevel"/>
    <w:tmpl w:val="2C68D5AE"/>
    <w:lvl w:ilvl="0" w:tplc="C5D61490">
      <w:start w:val="1"/>
      <w:numFmt w:val="japaneseCounting"/>
      <w:lvlText w:val="第%1条"/>
      <w:lvlJc w:val="left"/>
      <w:pPr>
        <w:tabs>
          <w:tab w:val="num" w:pos="1685"/>
        </w:tabs>
        <w:ind w:left="168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1"/>
    <w:rsid w:val="0001229A"/>
    <w:rsid w:val="00017BF1"/>
    <w:rsid w:val="0002522B"/>
    <w:rsid w:val="00043846"/>
    <w:rsid w:val="00083D82"/>
    <w:rsid w:val="000B1B8E"/>
    <w:rsid w:val="0015379B"/>
    <w:rsid w:val="00213039"/>
    <w:rsid w:val="0025638D"/>
    <w:rsid w:val="002B585A"/>
    <w:rsid w:val="00321A73"/>
    <w:rsid w:val="003365A2"/>
    <w:rsid w:val="00371148"/>
    <w:rsid w:val="004A7EE9"/>
    <w:rsid w:val="004B44CD"/>
    <w:rsid w:val="004B7DC8"/>
    <w:rsid w:val="004D728D"/>
    <w:rsid w:val="00540FE9"/>
    <w:rsid w:val="00557D3C"/>
    <w:rsid w:val="00567A44"/>
    <w:rsid w:val="005715C3"/>
    <w:rsid w:val="005A18BB"/>
    <w:rsid w:val="005F3438"/>
    <w:rsid w:val="00612AA1"/>
    <w:rsid w:val="00647F71"/>
    <w:rsid w:val="006549B9"/>
    <w:rsid w:val="00692CD5"/>
    <w:rsid w:val="006D6F51"/>
    <w:rsid w:val="00705A67"/>
    <w:rsid w:val="00756ED1"/>
    <w:rsid w:val="007A3E8E"/>
    <w:rsid w:val="007E579D"/>
    <w:rsid w:val="00815072"/>
    <w:rsid w:val="0084619D"/>
    <w:rsid w:val="009255EE"/>
    <w:rsid w:val="009336B4"/>
    <w:rsid w:val="00941FC1"/>
    <w:rsid w:val="00951FBC"/>
    <w:rsid w:val="0099189F"/>
    <w:rsid w:val="009A3C4C"/>
    <w:rsid w:val="00A13FC1"/>
    <w:rsid w:val="00B815D3"/>
    <w:rsid w:val="00BF53BC"/>
    <w:rsid w:val="00C21733"/>
    <w:rsid w:val="00CC6E8F"/>
    <w:rsid w:val="00D20A3D"/>
    <w:rsid w:val="00D3036D"/>
    <w:rsid w:val="00D71205"/>
    <w:rsid w:val="00DB555F"/>
    <w:rsid w:val="00E13B70"/>
    <w:rsid w:val="00E3609B"/>
    <w:rsid w:val="00E8233A"/>
    <w:rsid w:val="00F808D7"/>
    <w:rsid w:val="00F8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0A16"/>
  <w15:chartTrackingRefBased/>
  <w15:docId w15:val="{52C223ED-4462-4C87-BF69-D8C2DFB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D6F51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56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56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6D6F51"/>
    <w:pPr>
      <w:keepNext/>
      <w:keepLines/>
      <w:spacing w:before="280" w:after="290" w:line="372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D6F51"/>
    <w:pPr>
      <w:keepNext/>
      <w:keepLines/>
      <w:spacing w:before="280" w:after="290" w:line="372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D6F51"/>
    <w:pPr>
      <w:keepNext/>
      <w:keepLines/>
      <w:spacing w:before="240" w:after="64" w:line="317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6D6F51"/>
    <w:pPr>
      <w:keepNext/>
      <w:keepLines/>
      <w:spacing w:before="240" w:after="64" w:line="317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6D6F51"/>
    <w:pPr>
      <w:keepNext/>
      <w:keepLines/>
      <w:spacing w:before="240" w:after="64" w:line="317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6D6F51"/>
    <w:pPr>
      <w:keepNext/>
      <w:keepLines/>
      <w:spacing w:before="240" w:after="64" w:line="317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qFormat/>
    <w:rsid w:val="00756E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56ED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036D"/>
    <w:pPr>
      <w:ind w:firstLineChars="200" w:firstLine="420"/>
    </w:pPr>
  </w:style>
  <w:style w:type="paragraph" w:styleId="a6">
    <w:name w:val="Plain Text"/>
    <w:basedOn w:val="a"/>
    <w:link w:val="a7"/>
    <w:rsid w:val="00E8233A"/>
    <w:rPr>
      <w:rFonts w:ascii="宋体" w:eastAsia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E8233A"/>
    <w:rPr>
      <w:rFonts w:ascii="宋体" w:eastAsia="宋体" w:hAnsi="Courier New" w:cs="Courier New"/>
      <w:szCs w:val="21"/>
    </w:rPr>
  </w:style>
  <w:style w:type="paragraph" w:styleId="a8">
    <w:name w:val="Normal (Web)"/>
    <w:basedOn w:val="a"/>
    <w:rsid w:val="000B1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ody Text"/>
    <w:basedOn w:val="a"/>
    <w:link w:val="aa"/>
    <w:rsid w:val="009255EE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rsid w:val="009255EE"/>
    <w:rPr>
      <w:rFonts w:ascii="Times New Roman" w:eastAsia="宋体" w:hAnsi="Times New Roman" w:cs="Times New Roman"/>
      <w:szCs w:val="24"/>
    </w:rPr>
  </w:style>
  <w:style w:type="paragraph" w:styleId="ab">
    <w:name w:val="footer"/>
    <w:basedOn w:val="a"/>
    <w:link w:val="ac"/>
    <w:rsid w:val="005715C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0"/>
    <w:link w:val="ab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5715C3"/>
  </w:style>
  <w:style w:type="paragraph" w:styleId="ae">
    <w:name w:val="header"/>
    <w:basedOn w:val="a"/>
    <w:link w:val="af"/>
    <w:uiPriority w:val="99"/>
    <w:rsid w:val="00571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rsid w:val="0084619D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rsid w:val="00846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84619D"/>
    <w:rPr>
      <w:rFonts w:ascii="宋体" w:eastAsia="宋体" w:hAnsi="宋体" w:cs="宋体"/>
      <w:kern w:val="0"/>
      <w:sz w:val="24"/>
      <w:szCs w:val="24"/>
    </w:rPr>
  </w:style>
  <w:style w:type="paragraph" w:styleId="af1">
    <w:name w:val="Body Text Indent"/>
    <w:basedOn w:val="a"/>
    <w:link w:val="af2"/>
    <w:rsid w:val="00A13FC1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2">
    <w:name w:val="正文文本缩进 字符"/>
    <w:basedOn w:val="a0"/>
    <w:link w:val="af1"/>
    <w:rsid w:val="00A13FC1"/>
    <w:rPr>
      <w:rFonts w:ascii="Times New Roman" w:eastAsia="宋体" w:hAnsi="Times New Roman" w:cs="Times New Roman"/>
      <w:szCs w:val="24"/>
    </w:rPr>
  </w:style>
  <w:style w:type="character" w:styleId="af3">
    <w:name w:val="Strong"/>
    <w:qFormat/>
    <w:rsid w:val="00951FBC"/>
    <w:rPr>
      <w:b/>
      <w:bCs/>
    </w:rPr>
  </w:style>
  <w:style w:type="table" w:styleId="af4">
    <w:name w:val="Table Grid"/>
    <w:basedOn w:val="a1"/>
    <w:uiPriority w:val="39"/>
    <w:rsid w:val="00647F71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557D3C"/>
    <w:rPr>
      <w:rFonts w:ascii="Times New Roman" w:hAnsi="Times New Roman" w:cs="Times New Roman" w:hint="default"/>
    </w:rPr>
  </w:style>
  <w:style w:type="character" w:customStyle="1" w:styleId="10">
    <w:name w:val="标题 1 字符"/>
    <w:basedOn w:val="a0"/>
    <w:link w:val="1"/>
    <w:rsid w:val="006D6F5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rsid w:val="006D6F51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6D6F51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6D6F51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6D6F51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6D6F51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6D6F51"/>
    <w:rPr>
      <w:rFonts w:ascii="Cambria" w:eastAsia="宋体" w:hAnsi="Cambria" w:cs="Times New Roman"/>
      <w:szCs w:val="21"/>
    </w:rPr>
  </w:style>
  <w:style w:type="character" w:styleId="af5">
    <w:name w:val="annotation reference"/>
    <w:rsid w:val="006D6F51"/>
    <w:rPr>
      <w:rFonts w:cs="Times New Roman"/>
      <w:sz w:val="21"/>
      <w:szCs w:val="21"/>
    </w:rPr>
  </w:style>
  <w:style w:type="character" w:styleId="af6">
    <w:name w:val="Emphasis"/>
    <w:qFormat/>
    <w:rsid w:val="006D6F51"/>
    <w:rPr>
      <w:i/>
      <w:iCs/>
    </w:rPr>
  </w:style>
  <w:style w:type="character" w:customStyle="1" w:styleId="af7">
    <w:name w:val="日期 字符"/>
    <w:link w:val="af8"/>
    <w:rsid w:val="006D6F51"/>
    <w:rPr>
      <w:rFonts w:ascii="宋体" w:hAnsi="Times New Roman"/>
      <w:sz w:val="28"/>
    </w:rPr>
  </w:style>
  <w:style w:type="character" w:customStyle="1" w:styleId="4CharChar">
    <w:name w:val="标题4 Char Char"/>
    <w:link w:val="41"/>
    <w:rsid w:val="006D6F51"/>
    <w:rPr>
      <w:rFonts w:ascii="Arial" w:hAnsi="Arial"/>
      <w:b/>
      <w:bCs/>
      <w:sz w:val="24"/>
      <w:szCs w:val="32"/>
    </w:rPr>
  </w:style>
  <w:style w:type="character" w:customStyle="1" w:styleId="af9">
    <w:name w:val="批注主题 字符"/>
    <w:link w:val="afa"/>
    <w:rsid w:val="006D6F51"/>
    <w:rPr>
      <w:rFonts w:ascii="宋体" w:hAnsi="Times New Roman"/>
      <w:b/>
      <w:bCs/>
      <w:sz w:val="28"/>
    </w:rPr>
  </w:style>
  <w:style w:type="character" w:customStyle="1" w:styleId="11">
    <w:name w:val="网格表 1 浅色1"/>
    <w:qFormat/>
    <w:rsid w:val="006D6F51"/>
    <w:rPr>
      <w:b/>
      <w:bCs/>
      <w:smallCaps/>
      <w:spacing w:val="5"/>
    </w:rPr>
  </w:style>
  <w:style w:type="character" w:customStyle="1" w:styleId="afb">
    <w:name w:val="副标题 字符"/>
    <w:link w:val="afc"/>
    <w:rsid w:val="006D6F5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410">
    <w:name w:val="无格式表格 41"/>
    <w:qFormat/>
    <w:rsid w:val="006D6F51"/>
    <w:rPr>
      <w:b/>
      <w:bCs/>
      <w:i/>
      <w:iCs/>
      <w:color w:val="4F81BD"/>
    </w:rPr>
  </w:style>
  <w:style w:type="character" w:customStyle="1" w:styleId="5CharChar">
    <w:name w:val="标题5 Char Char"/>
    <w:link w:val="51"/>
    <w:rsid w:val="006D6F51"/>
    <w:rPr>
      <w:rFonts w:ascii="Arial" w:hAnsi="Arial"/>
      <w:b/>
      <w:bCs/>
      <w:sz w:val="24"/>
      <w:szCs w:val="32"/>
    </w:rPr>
  </w:style>
  <w:style w:type="character" w:customStyle="1" w:styleId="afd">
    <w:name w:val="批注文字 字符"/>
    <w:link w:val="afe"/>
    <w:rsid w:val="006D6F51"/>
  </w:style>
  <w:style w:type="character" w:customStyle="1" w:styleId="textcontents">
    <w:name w:val="textcontents"/>
    <w:rsid w:val="006D6F51"/>
    <w:rPr>
      <w:rFonts w:cs="Times New Roman"/>
    </w:rPr>
  </w:style>
  <w:style w:type="character" w:customStyle="1" w:styleId="31">
    <w:name w:val="无格式表格 31"/>
    <w:qFormat/>
    <w:rsid w:val="006D6F51"/>
    <w:rPr>
      <w:i/>
      <w:iCs/>
      <w:color w:val="808080"/>
    </w:rPr>
  </w:style>
  <w:style w:type="character" w:customStyle="1" w:styleId="510">
    <w:name w:val="无格式表格 51"/>
    <w:qFormat/>
    <w:rsid w:val="006D6F51"/>
    <w:rPr>
      <w:smallCaps/>
      <w:color w:val="C0504D"/>
      <w:u w:val="single"/>
    </w:rPr>
  </w:style>
  <w:style w:type="character" w:customStyle="1" w:styleId="Char1">
    <w:name w:val="日期 Char1"/>
    <w:rsid w:val="006D6F51"/>
    <w:rPr>
      <w:kern w:val="2"/>
      <w:sz w:val="21"/>
      <w:szCs w:val="22"/>
    </w:rPr>
  </w:style>
  <w:style w:type="character" w:customStyle="1" w:styleId="Char10">
    <w:name w:val="正文文本 Char1"/>
    <w:rsid w:val="006D6F51"/>
    <w:rPr>
      <w:kern w:val="2"/>
      <w:sz w:val="21"/>
      <w:szCs w:val="22"/>
    </w:rPr>
  </w:style>
  <w:style w:type="character" w:customStyle="1" w:styleId="Char11">
    <w:name w:val="批注主题 Char1"/>
    <w:rsid w:val="006D6F51"/>
    <w:rPr>
      <w:b/>
      <w:bCs/>
      <w:kern w:val="2"/>
      <w:sz w:val="21"/>
      <w:szCs w:val="22"/>
    </w:rPr>
  </w:style>
  <w:style w:type="character" w:customStyle="1" w:styleId="aff">
    <w:name w:val="批注框文本 字符"/>
    <w:link w:val="aff0"/>
    <w:rsid w:val="006D6F51"/>
    <w:rPr>
      <w:rFonts w:ascii="宋体" w:hAnsi="Times New Roman"/>
      <w:sz w:val="18"/>
      <w:szCs w:val="18"/>
    </w:rPr>
  </w:style>
  <w:style w:type="character" w:customStyle="1" w:styleId="CharChar">
    <w:name w:val="批注文字 Char Char"/>
    <w:rsid w:val="006D6F51"/>
    <w:rPr>
      <w:rFonts w:ascii="宋体" w:eastAsia="宋体" w:hAnsi="Times New Roman" w:cs="Times New Roman"/>
      <w:sz w:val="28"/>
      <w:szCs w:val="20"/>
    </w:rPr>
  </w:style>
  <w:style w:type="character" w:customStyle="1" w:styleId="-1">
    <w:name w:val="彩色网格 - 着色 1 字符"/>
    <w:link w:val="-11"/>
    <w:rsid w:val="006D6F51"/>
    <w:rPr>
      <w:i/>
      <w:iCs/>
      <w:color w:val="000000"/>
    </w:rPr>
  </w:style>
  <w:style w:type="character" w:customStyle="1" w:styleId="aff1">
    <w:name w:val="文档结构图 字符"/>
    <w:link w:val="aff2"/>
    <w:rsid w:val="006D6F51"/>
    <w:rPr>
      <w:rFonts w:ascii="Times New Roman" w:hAnsi="Times New Roman"/>
      <w:szCs w:val="24"/>
      <w:shd w:val="clear" w:color="auto" w:fill="000080"/>
    </w:rPr>
  </w:style>
  <w:style w:type="character" w:customStyle="1" w:styleId="Char12">
    <w:name w:val="文档结构图 Char1"/>
    <w:rsid w:val="006D6F51"/>
    <w:rPr>
      <w:rFonts w:ascii="宋体"/>
      <w:kern w:val="2"/>
      <w:sz w:val="18"/>
      <w:szCs w:val="18"/>
    </w:rPr>
  </w:style>
  <w:style w:type="character" w:customStyle="1" w:styleId="Char13">
    <w:name w:val="批注框文本 Char1"/>
    <w:rsid w:val="006D6F51"/>
    <w:rPr>
      <w:kern w:val="2"/>
      <w:sz w:val="18"/>
      <w:szCs w:val="18"/>
    </w:rPr>
  </w:style>
  <w:style w:type="character" w:customStyle="1" w:styleId="-2">
    <w:name w:val="浅色底纹 - 着色 2 字符"/>
    <w:link w:val="-21"/>
    <w:rsid w:val="006D6F51"/>
    <w:rPr>
      <w:b/>
      <w:bCs/>
      <w:i/>
      <w:iCs/>
      <w:color w:val="4F81BD"/>
    </w:rPr>
  </w:style>
  <w:style w:type="character" w:customStyle="1" w:styleId="12">
    <w:name w:val="网格型浅色1"/>
    <w:qFormat/>
    <w:rsid w:val="006D6F51"/>
    <w:rPr>
      <w:b/>
      <w:bCs/>
      <w:smallCaps/>
      <w:color w:val="C0504D"/>
      <w:spacing w:val="5"/>
      <w:u w:val="single"/>
    </w:rPr>
  </w:style>
  <w:style w:type="paragraph" w:styleId="TOC7">
    <w:name w:val="toc 7"/>
    <w:basedOn w:val="a"/>
    <w:next w:val="a"/>
    <w:rsid w:val="006D6F51"/>
    <w:pPr>
      <w:ind w:leftChars="1200" w:left="2520"/>
    </w:pPr>
    <w:rPr>
      <w:rFonts w:ascii="Calibri" w:eastAsia="宋体" w:hAnsi="Calibri" w:cs="Times New Roman"/>
    </w:rPr>
  </w:style>
  <w:style w:type="paragraph" w:styleId="TOC4">
    <w:name w:val="toc 4"/>
    <w:basedOn w:val="a"/>
    <w:next w:val="a"/>
    <w:rsid w:val="006D6F51"/>
    <w:pPr>
      <w:tabs>
        <w:tab w:val="left" w:pos="1890"/>
        <w:tab w:val="right" w:leader="dot" w:pos="8296"/>
      </w:tabs>
      <w:ind w:leftChars="300" w:left="630"/>
    </w:pPr>
    <w:rPr>
      <w:rFonts w:ascii="Calibri" w:eastAsia="宋体" w:hAnsi="Calibri" w:cs="Times New Roman"/>
    </w:rPr>
  </w:style>
  <w:style w:type="paragraph" w:styleId="TOC8">
    <w:name w:val="toc 8"/>
    <w:basedOn w:val="a"/>
    <w:next w:val="a"/>
    <w:rsid w:val="006D6F51"/>
    <w:pPr>
      <w:ind w:leftChars="1400" w:left="2940"/>
    </w:pPr>
    <w:rPr>
      <w:rFonts w:ascii="Calibri" w:eastAsia="宋体" w:hAnsi="Calibri" w:cs="Times New Roman"/>
    </w:rPr>
  </w:style>
  <w:style w:type="paragraph" w:styleId="afc">
    <w:name w:val="Subtitle"/>
    <w:basedOn w:val="a"/>
    <w:next w:val="a"/>
    <w:link w:val="afb"/>
    <w:qFormat/>
    <w:rsid w:val="006D6F51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3">
    <w:name w:val="副标题 字符1"/>
    <w:basedOn w:val="a0"/>
    <w:uiPriority w:val="11"/>
    <w:rsid w:val="006D6F51"/>
    <w:rPr>
      <w:b/>
      <w:bCs/>
      <w:kern w:val="28"/>
      <w:sz w:val="32"/>
      <w:szCs w:val="32"/>
    </w:rPr>
  </w:style>
  <w:style w:type="paragraph" w:styleId="aff2">
    <w:name w:val="Document Map"/>
    <w:basedOn w:val="a"/>
    <w:link w:val="aff1"/>
    <w:rsid w:val="006D6F51"/>
    <w:pPr>
      <w:shd w:val="clear" w:color="auto" w:fill="000080"/>
    </w:pPr>
    <w:rPr>
      <w:rFonts w:ascii="Times New Roman" w:hAnsi="Times New Roman"/>
      <w:szCs w:val="24"/>
      <w:shd w:val="clear" w:color="auto" w:fill="000080"/>
    </w:rPr>
  </w:style>
  <w:style w:type="character" w:customStyle="1" w:styleId="14">
    <w:name w:val="文档结构图 字符1"/>
    <w:basedOn w:val="a0"/>
    <w:uiPriority w:val="99"/>
    <w:semiHidden/>
    <w:rsid w:val="006D6F51"/>
    <w:rPr>
      <w:rFonts w:ascii="Microsoft YaHei UI" w:eastAsia="Microsoft YaHei UI"/>
      <w:sz w:val="18"/>
      <w:szCs w:val="18"/>
    </w:rPr>
  </w:style>
  <w:style w:type="paragraph" w:styleId="af8">
    <w:name w:val="Date"/>
    <w:basedOn w:val="a"/>
    <w:next w:val="a"/>
    <w:link w:val="af7"/>
    <w:rsid w:val="006D6F51"/>
    <w:pPr>
      <w:ind w:leftChars="2500" w:left="100"/>
    </w:pPr>
    <w:rPr>
      <w:rFonts w:ascii="宋体" w:hAnsi="Times New Roman"/>
      <w:sz w:val="28"/>
    </w:rPr>
  </w:style>
  <w:style w:type="character" w:customStyle="1" w:styleId="15">
    <w:name w:val="日期 字符1"/>
    <w:basedOn w:val="a0"/>
    <w:uiPriority w:val="99"/>
    <w:semiHidden/>
    <w:rsid w:val="006D6F51"/>
  </w:style>
  <w:style w:type="paragraph" w:styleId="TOC2">
    <w:name w:val="toc 2"/>
    <w:basedOn w:val="a"/>
    <w:next w:val="a"/>
    <w:rsid w:val="006D6F51"/>
    <w:pPr>
      <w:ind w:leftChars="200" w:left="420"/>
    </w:pPr>
    <w:rPr>
      <w:rFonts w:ascii="宋体" w:eastAsia="宋体" w:hAnsi="Times New Roman" w:cs="Times New Roman"/>
      <w:b/>
      <w:sz w:val="28"/>
      <w:szCs w:val="20"/>
    </w:rPr>
  </w:style>
  <w:style w:type="paragraph" w:styleId="TOC9">
    <w:name w:val="toc 9"/>
    <w:basedOn w:val="a"/>
    <w:next w:val="a"/>
    <w:rsid w:val="006D6F51"/>
    <w:pPr>
      <w:ind w:leftChars="1600" w:left="3360"/>
    </w:pPr>
    <w:rPr>
      <w:rFonts w:ascii="Calibri" w:eastAsia="宋体" w:hAnsi="Calibri" w:cs="Times New Roman"/>
    </w:rPr>
  </w:style>
  <w:style w:type="paragraph" w:styleId="21">
    <w:name w:val="Body Text Indent 2"/>
    <w:basedOn w:val="a"/>
    <w:link w:val="22"/>
    <w:rsid w:val="006D6F51"/>
    <w:pPr>
      <w:spacing w:after="120" w:line="480" w:lineRule="auto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正文文本缩进 2 字符"/>
    <w:basedOn w:val="a0"/>
    <w:link w:val="21"/>
    <w:rsid w:val="006D6F51"/>
    <w:rPr>
      <w:rFonts w:ascii="Times New Roman" w:eastAsia="宋体" w:hAnsi="Times New Roman" w:cs="Times New Roman"/>
      <w:sz w:val="24"/>
      <w:szCs w:val="24"/>
    </w:rPr>
  </w:style>
  <w:style w:type="paragraph" w:styleId="42">
    <w:name w:val="index 4"/>
    <w:basedOn w:val="a"/>
    <w:next w:val="a"/>
    <w:rsid w:val="006D6F51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styleId="TOC5">
    <w:name w:val="toc 5"/>
    <w:basedOn w:val="a"/>
    <w:next w:val="a"/>
    <w:rsid w:val="006D6F51"/>
    <w:pPr>
      <w:tabs>
        <w:tab w:val="right" w:leader="dot" w:pos="8296"/>
      </w:tabs>
      <w:ind w:leftChars="500" w:left="1050"/>
    </w:pPr>
    <w:rPr>
      <w:rFonts w:ascii="Calibri" w:eastAsia="宋体" w:hAnsi="Calibri" w:cs="Times New Roman"/>
    </w:rPr>
  </w:style>
  <w:style w:type="paragraph" w:styleId="afe">
    <w:name w:val="annotation text"/>
    <w:basedOn w:val="a"/>
    <w:link w:val="afd"/>
    <w:rsid w:val="006D6F51"/>
    <w:pPr>
      <w:jc w:val="left"/>
    </w:pPr>
  </w:style>
  <w:style w:type="character" w:customStyle="1" w:styleId="16">
    <w:name w:val="批注文字 字符1"/>
    <w:basedOn w:val="a0"/>
    <w:uiPriority w:val="99"/>
    <w:semiHidden/>
    <w:rsid w:val="006D6F51"/>
  </w:style>
  <w:style w:type="paragraph" w:styleId="TOC1">
    <w:name w:val="toc 1"/>
    <w:basedOn w:val="a"/>
    <w:next w:val="a"/>
    <w:rsid w:val="006D6F51"/>
    <w:pPr>
      <w:tabs>
        <w:tab w:val="right" w:leader="dot" w:pos="8296"/>
      </w:tabs>
    </w:pPr>
    <w:rPr>
      <w:rFonts w:ascii="宋体" w:eastAsia="楷体_GB2312" w:hAnsi="Times New Roman" w:cs="TimesNewRomanPSMT"/>
      <w:b/>
      <w:kern w:val="0"/>
      <w:sz w:val="28"/>
      <w:szCs w:val="20"/>
    </w:rPr>
  </w:style>
  <w:style w:type="paragraph" w:styleId="TOC3">
    <w:name w:val="toc 3"/>
    <w:basedOn w:val="a"/>
    <w:next w:val="a"/>
    <w:rsid w:val="006D6F51"/>
    <w:pPr>
      <w:ind w:leftChars="400" w:left="840"/>
    </w:pPr>
    <w:rPr>
      <w:rFonts w:ascii="Calibri" w:eastAsia="宋体" w:hAnsi="Calibri" w:cs="Times New Roman"/>
    </w:rPr>
  </w:style>
  <w:style w:type="paragraph" w:styleId="afa">
    <w:name w:val="annotation subject"/>
    <w:basedOn w:val="afe"/>
    <w:next w:val="afe"/>
    <w:link w:val="af9"/>
    <w:rsid w:val="006D6F51"/>
    <w:rPr>
      <w:rFonts w:ascii="宋体" w:hAnsi="Times New Roman"/>
      <w:b/>
      <w:bCs/>
      <w:sz w:val="28"/>
    </w:rPr>
  </w:style>
  <w:style w:type="character" w:customStyle="1" w:styleId="17">
    <w:name w:val="批注主题 字符1"/>
    <w:basedOn w:val="16"/>
    <w:uiPriority w:val="99"/>
    <w:semiHidden/>
    <w:rsid w:val="006D6F51"/>
    <w:rPr>
      <w:b/>
      <w:bCs/>
    </w:rPr>
  </w:style>
  <w:style w:type="paragraph" w:styleId="TOC6">
    <w:name w:val="toc 6"/>
    <w:basedOn w:val="a"/>
    <w:next w:val="a"/>
    <w:rsid w:val="006D6F51"/>
    <w:pPr>
      <w:ind w:leftChars="1000" w:left="2100"/>
    </w:pPr>
    <w:rPr>
      <w:rFonts w:ascii="Calibri" w:eastAsia="宋体" w:hAnsi="Calibri" w:cs="Times New Roman"/>
    </w:rPr>
  </w:style>
  <w:style w:type="paragraph" w:styleId="aff3">
    <w:name w:val="caption"/>
    <w:basedOn w:val="a"/>
    <w:next w:val="a"/>
    <w:qFormat/>
    <w:rsid w:val="006D6F51"/>
    <w:rPr>
      <w:rFonts w:ascii="Cambria" w:eastAsia="黑体" w:hAnsi="Cambria" w:cs="Times New Roman"/>
      <w:sz w:val="20"/>
      <w:szCs w:val="20"/>
    </w:rPr>
  </w:style>
  <w:style w:type="paragraph" w:styleId="aff0">
    <w:name w:val="Balloon Text"/>
    <w:basedOn w:val="a"/>
    <w:link w:val="aff"/>
    <w:rsid w:val="006D6F51"/>
    <w:rPr>
      <w:rFonts w:ascii="宋体" w:hAnsi="Times New Roman"/>
      <w:sz w:val="18"/>
      <w:szCs w:val="18"/>
    </w:rPr>
  </w:style>
  <w:style w:type="character" w:customStyle="1" w:styleId="18">
    <w:name w:val="批注框文本 字符1"/>
    <w:basedOn w:val="a0"/>
    <w:uiPriority w:val="99"/>
    <w:semiHidden/>
    <w:rsid w:val="006D6F51"/>
    <w:rPr>
      <w:sz w:val="18"/>
      <w:szCs w:val="18"/>
    </w:rPr>
  </w:style>
  <w:style w:type="paragraph" w:styleId="aff4">
    <w:name w:val="Normal Indent"/>
    <w:basedOn w:val="a"/>
    <w:rsid w:val="006D6F51"/>
    <w:pPr>
      <w:adjustRightInd w:val="0"/>
      <w:spacing w:line="360" w:lineRule="atLeast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41">
    <w:name w:val="标题4"/>
    <w:basedOn w:val="2"/>
    <w:next w:val="42"/>
    <w:link w:val="4CharChar"/>
    <w:rsid w:val="006D6F51"/>
    <w:pPr>
      <w:spacing w:line="413" w:lineRule="auto"/>
    </w:pPr>
    <w:rPr>
      <w:rFonts w:ascii="Arial" w:eastAsiaTheme="minorEastAsia" w:hAnsi="Arial" w:cstheme="minorBidi"/>
      <w:sz w:val="24"/>
    </w:rPr>
  </w:style>
  <w:style w:type="paragraph" w:customStyle="1" w:styleId="51">
    <w:name w:val="标题5"/>
    <w:basedOn w:val="3"/>
    <w:link w:val="5CharChar"/>
    <w:rsid w:val="006D6F51"/>
    <w:pPr>
      <w:spacing w:line="413" w:lineRule="auto"/>
    </w:pPr>
    <w:rPr>
      <w:rFonts w:ascii="Arial" w:hAnsi="Arial"/>
      <w:sz w:val="24"/>
    </w:rPr>
  </w:style>
  <w:style w:type="paragraph" w:customStyle="1" w:styleId="2TimesNewRoman5020">
    <w:name w:val="样式 标题 2 + Times New Roman 四号 非加粗 段前: 5 磅 段后: 0 磅 行距: 固定值 20..."/>
    <w:basedOn w:val="2"/>
    <w:rsid w:val="006D6F51"/>
    <w:pPr>
      <w:spacing w:before="100" w:after="0" w:line="400" w:lineRule="exact"/>
    </w:pPr>
    <w:rPr>
      <w:rFonts w:ascii="Times New Roman" w:eastAsia="黑体" w:hAnsi="Times New Roman" w:cs="宋体"/>
      <w:b w:val="0"/>
      <w:bCs w:val="0"/>
      <w:kern w:val="0"/>
      <w:sz w:val="28"/>
      <w:szCs w:val="20"/>
    </w:rPr>
  </w:style>
  <w:style w:type="paragraph" w:customStyle="1" w:styleId="-110">
    <w:name w:val="彩色列表 - 着色 11"/>
    <w:basedOn w:val="a"/>
    <w:qFormat/>
    <w:rsid w:val="006D6F5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-11">
    <w:name w:val="彩色网格 - 着色 11"/>
    <w:basedOn w:val="a"/>
    <w:next w:val="a"/>
    <w:link w:val="-1"/>
    <w:qFormat/>
    <w:rsid w:val="006D6F51"/>
    <w:rPr>
      <w:i/>
      <w:iCs/>
      <w:color w:val="000000"/>
    </w:rPr>
  </w:style>
  <w:style w:type="paragraph" w:customStyle="1" w:styleId="-111">
    <w:name w:val="彩色底纹 - 着色 11"/>
    <w:rsid w:val="006D6F51"/>
    <w:rPr>
      <w:rFonts w:ascii="Times New Roman" w:eastAsia="宋体" w:hAnsi="Times New Roman" w:cs="Times New Roman"/>
      <w:szCs w:val="24"/>
    </w:rPr>
  </w:style>
  <w:style w:type="paragraph" w:customStyle="1" w:styleId="378020">
    <w:name w:val="样式 标题 3 + (中文) 黑体 小四 非加粗 段前: 7.8 磅 段后: 0 磅 行距: 固定值 20 磅"/>
    <w:basedOn w:val="3"/>
    <w:rsid w:val="006D6F51"/>
    <w:pPr>
      <w:spacing w:before="0" w:after="0" w:line="400" w:lineRule="exact"/>
    </w:pPr>
    <w:rPr>
      <w:rFonts w:ascii="Times New Roman" w:eastAsia="黑体" w:hAnsi="Times New Roman" w:cs="宋体"/>
      <w:b w:val="0"/>
      <w:bCs w:val="0"/>
      <w:sz w:val="24"/>
      <w:szCs w:val="20"/>
    </w:rPr>
  </w:style>
  <w:style w:type="paragraph" w:customStyle="1" w:styleId="TOC10">
    <w:name w:val="TOC 标题1"/>
    <w:basedOn w:val="1"/>
    <w:next w:val="a"/>
    <w:rsid w:val="006D6F51"/>
    <w:pPr>
      <w:outlineLvl w:val="9"/>
    </w:pPr>
  </w:style>
  <w:style w:type="paragraph" w:customStyle="1" w:styleId="210">
    <w:name w:val="中等深浅网格 21"/>
    <w:qFormat/>
    <w:rsid w:val="006D6F5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-21">
    <w:name w:val="浅色底纹 - 着色 21"/>
    <w:basedOn w:val="a"/>
    <w:next w:val="a"/>
    <w:link w:val="-2"/>
    <w:qFormat/>
    <w:rsid w:val="006D6F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flNote">
    <w:name w:val="flNote"/>
    <w:basedOn w:val="a"/>
    <w:rsid w:val="006D6F51"/>
    <w:pPr>
      <w:adjustRightInd w:val="0"/>
      <w:spacing w:before="320" w:after="160" w:line="360" w:lineRule="atLeast"/>
      <w:jc w:val="center"/>
      <w:textAlignment w:val="baseline"/>
    </w:pPr>
    <w:rPr>
      <w:rFonts w:ascii="Arial" w:eastAsia="黑体" w:hAnsi="Times New Roman" w:cs="Times New Roman"/>
      <w:kern w:val="0"/>
      <w:sz w:val="30"/>
      <w:szCs w:val="20"/>
    </w:rPr>
  </w:style>
  <w:style w:type="paragraph" w:customStyle="1" w:styleId="aff5">
    <w:name w:val="空半行"/>
    <w:basedOn w:val="a"/>
    <w:rsid w:val="006D6F51"/>
    <w:pPr>
      <w:adjustRightInd w:val="0"/>
      <w:spacing w:line="120" w:lineRule="exact"/>
      <w:textAlignment w:val="baseline"/>
    </w:pPr>
    <w:rPr>
      <w:rFonts w:ascii="Times New Roman" w:eastAsia="仿宋_GB2312" w:hAnsi="Times New Roman" w:cs="Times New Roman"/>
      <w:color w:val="FFFFFF"/>
      <w:kern w:val="0"/>
      <w:sz w:val="30"/>
      <w:szCs w:val="20"/>
    </w:rPr>
  </w:style>
  <w:style w:type="paragraph" w:styleId="23">
    <w:name w:val="List 2"/>
    <w:basedOn w:val="a"/>
    <w:rsid w:val="007A3E8E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32">
    <w:name w:val="List 3"/>
    <w:basedOn w:val="a"/>
    <w:rsid w:val="007A3E8E"/>
    <w:pPr>
      <w:ind w:leftChars="400" w:left="400" w:hangingChars="200" w:hanging="20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2019-03-22T09:29:00Z</dcterms:created>
  <dcterms:modified xsi:type="dcterms:W3CDTF">2019-03-22T09:29:00Z</dcterms:modified>
</cp:coreProperties>
</file>