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2735E" w:rsidRPr="00ED76D7" w:rsidRDefault="00A2735E" w:rsidP="00A2735E">
      <w:pPr>
        <w:pStyle w:val="3"/>
        <w:rPr>
          <w:rPrChange w:id="0" w:author="严成功" w:date="2018-04-09T11:22:00Z">
            <w:rPr>
              <w:rFonts w:asciiTheme="minorEastAsia" w:hAnsiTheme="minorEastAsia"/>
              <w:sz w:val="24"/>
              <w:szCs w:val="24"/>
            </w:rPr>
          </w:rPrChange>
        </w:rPr>
        <w:pPrChange w:id="1" w:author="Microsoft Office 用户" w:date="2018-05-11T22:36:00Z">
          <w:pPr>
            <w:spacing w:line="360" w:lineRule="auto"/>
            <w:ind w:firstLineChars="200" w:firstLine="480"/>
          </w:pPr>
        </w:pPrChange>
      </w:pPr>
      <w:bookmarkStart w:id="2" w:name="_GoBack"/>
      <w:r w:rsidRPr="00ED76D7">
        <w:rPr>
          <w:rFonts w:hint="eastAsia"/>
          <w:rPrChange w:id="3" w:author="严成功" w:date="2018-04-09T11:22:00Z">
            <w:rPr>
              <w:rFonts w:asciiTheme="minorEastAsia" w:hAnsiTheme="minorEastAsia" w:hint="eastAsia"/>
              <w:sz w:val="24"/>
              <w:szCs w:val="24"/>
            </w:rPr>
          </w:rPrChange>
        </w:rPr>
        <w:t>集装箱租赁合同</w:t>
      </w:r>
    </w:p>
    <w:bookmarkEnd w:id="2"/>
    <w:p w:rsidR="00A2735E" w:rsidRDefault="00A2735E">
      <w:pPr>
        <w:wordWrap w:val="0"/>
        <w:spacing w:after="100" w:line="360" w:lineRule="auto"/>
        <w:ind w:firstLineChars="200" w:firstLine="480"/>
        <w:jc w:val="right"/>
        <w:rPr>
          <w:rFonts w:asciiTheme="minorEastAsia" w:hAnsiTheme="minorEastAsia"/>
          <w:sz w:val="24"/>
          <w:szCs w:val="24"/>
        </w:rPr>
        <w:pPrChange w:id="4" w:author="Microsoft Office 用户" w:date="2018-05-11T22:36:00Z">
          <w:pPr>
            <w:spacing w:line="360" w:lineRule="auto"/>
            <w:ind w:firstLineChars="200" w:firstLine="480"/>
          </w:pPr>
        </w:pPrChange>
      </w:pPr>
      <w:r>
        <w:rPr>
          <w:rFonts w:asciiTheme="minorEastAsia" w:hAnsiTheme="minorEastAsia" w:hint="eastAsia"/>
          <w:sz w:val="24"/>
          <w:szCs w:val="24"/>
        </w:rPr>
        <w:t>合同</w:t>
      </w:r>
      <w:r w:rsidRPr="00944BCE">
        <w:rPr>
          <w:rFonts w:asciiTheme="minorEastAsia" w:hAnsiTheme="minorEastAsia" w:hint="eastAsia"/>
          <w:sz w:val="24"/>
          <w:szCs w:val="24"/>
        </w:rPr>
        <w:t>编</w:t>
      </w:r>
      <w:r>
        <w:rPr>
          <w:rFonts w:asciiTheme="minorEastAsia" w:hAnsiTheme="minorEastAsia" w:hint="eastAsia"/>
          <w:sz w:val="24"/>
          <w:szCs w:val="24"/>
        </w:rPr>
        <w:t>号：</w:t>
      </w:r>
      <w:del w:id="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4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</w:p>
    <w:p w:rsidR="00A2735E" w:rsidRPr="00B509A5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41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B509A5">
        <w:rPr>
          <w:rFonts w:asciiTheme="minorEastAsia" w:hAnsiTheme="minorEastAsia" w:hint="eastAsia"/>
          <w:sz w:val="24"/>
          <w:szCs w:val="24"/>
        </w:rPr>
        <w:t>出租方(甲方)：</w:t>
      </w:r>
      <w:del w:id="4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4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4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4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4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4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4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4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1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1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1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1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1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1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1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1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30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131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132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133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134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135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136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137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138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139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</w:p>
    <w:p w:rsidR="00A2735E" w:rsidRPr="00B509A5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140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B509A5">
        <w:rPr>
          <w:rFonts w:asciiTheme="minorEastAsia" w:hAnsiTheme="minorEastAsia"/>
          <w:sz w:val="24"/>
          <w:szCs w:val="24"/>
        </w:rPr>
        <w:t>地址</w:t>
      </w:r>
      <w:r w:rsidRPr="00B509A5">
        <w:rPr>
          <w:rFonts w:asciiTheme="minorEastAsia" w:hAnsiTheme="minorEastAsia" w:hint="eastAsia"/>
          <w:sz w:val="24"/>
          <w:szCs w:val="24"/>
        </w:rPr>
        <w:t>：</w:t>
      </w:r>
      <w:del w:id="14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4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4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4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4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4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4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4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4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5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5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5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5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5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5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5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5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5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5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6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6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6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6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6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6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6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7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7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7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7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7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7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7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7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7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7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8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8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8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8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8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8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8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8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8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8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9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9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9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9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9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9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9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9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9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9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0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0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0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0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0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0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0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1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1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1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1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1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1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1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1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1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1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2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2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2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2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2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2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2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2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2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2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3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3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3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3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3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3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3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3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3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3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4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4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4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4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4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4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4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4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4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4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5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5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5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5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5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5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5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5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5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5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6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61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262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263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264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265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266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267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268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269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270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</w:p>
    <w:p w:rsidR="00A2735E" w:rsidRPr="00B509A5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271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B509A5">
        <w:rPr>
          <w:rFonts w:asciiTheme="minorEastAsia" w:hAnsiTheme="minorEastAsia" w:hint="eastAsia"/>
          <w:sz w:val="24"/>
          <w:szCs w:val="24"/>
        </w:rPr>
        <w:t>联系电话：</w:t>
      </w:r>
      <w:del w:id="27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7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7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7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7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7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7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7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8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8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8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8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8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8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8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8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8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8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9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9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9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9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9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9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9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9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9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9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0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0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0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0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0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0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0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0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0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0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1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1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1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1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1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1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1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1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1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1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2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2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2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2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2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2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2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2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2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2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3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3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3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3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3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3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3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3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3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3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4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4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4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4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4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4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4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4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4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4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5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5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5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5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5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5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5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5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5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5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6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6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6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6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6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6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6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6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6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6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7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7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7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7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7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7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76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377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378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379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380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381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382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383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384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385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</w:p>
    <w:p w:rsidR="00A2735E" w:rsidRPr="00B509A5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386" w:author="Microsoft Office 用户" w:date="2018-05-11T22:36:00Z">
          <w:pPr>
            <w:spacing w:line="360" w:lineRule="auto"/>
            <w:ind w:firstLineChars="200" w:firstLine="480"/>
          </w:pPr>
        </w:pPrChange>
      </w:pPr>
      <w:ins w:id="387" w:author="AURORA" w:date="2018-05-21T14:55:00Z">
        <w:r>
          <w:rPr>
            <w:rFonts w:asciiTheme="minorEastAsia" w:hAnsiTheme="minorEastAsia" w:hint="eastAsia"/>
            <w:sz w:val="24"/>
            <w:szCs w:val="24"/>
          </w:rPr>
          <w:t>统一</w:t>
        </w:r>
      </w:ins>
      <w:r w:rsidRPr="00B509A5">
        <w:rPr>
          <w:rFonts w:asciiTheme="minorEastAsia" w:hAnsiTheme="minorEastAsia" w:hint="eastAsia"/>
          <w:sz w:val="24"/>
          <w:szCs w:val="24"/>
        </w:rPr>
        <w:t>社会信用代码：</w:t>
      </w:r>
      <w:del w:id="38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8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9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9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9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9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9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9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39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39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39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39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40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40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40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40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40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40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40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40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40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40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41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41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41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41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41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41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41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41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41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41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42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42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42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42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42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42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42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42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42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42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43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43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43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43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43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43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43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43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43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43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44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44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44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44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44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44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44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44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44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44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45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45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45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45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45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45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45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45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45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45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46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46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462" w:author="Microsoft Office 用户" w:date="2018-05-11T22:36:00Z">
        <w:del w:id="463" w:author="AURORA" w:date="2018-05-21T14:55:00Z">
          <w:r w:rsidRPr="009D343B" w:rsidDel="00116C41">
            <w:rPr>
              <w:rFonts w:asciiTheme="minorEastAsia" w:hAnsiTheme="minorEastAsia"/>
              <w:sz w:val="24"/>
              <w:szCs w:val="24"/>
              <w:u w:val="single"/>
              <w:rPrChange w:id="464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 xml:space="preserve"> </w:delText>
          </w:r>
        </w:del>
      </w:ins>
      <w:del w:id="46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46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467" w:author="Microsoft Office 用户" w:date="2018-05-11T22:36:00Z">
        <w:del w:id="468" w:author="AURORA" w:date="2018-05-21T14:55:00Z">
          <w:r w:rsidRPr="009D343B" w:rsidDel="00116C41">
            <w:rPr>
              <w:rFonts w:asciiTheme="minorEastAsia" w:hAnsiTheme="minorEastAsia"/>
              <w:sz w:val="24"/>
              <w:szCs w:val="24"/>
              <w:u w:val="single"/>
              <w:rPrChange w:id="469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 xml:space="preserve"> </w:delText>
          </w:r>
        </w:del>
      </w:ins>
      <w:del w:id="47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47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472" w:author="Microsoft Office 用户" w:date="2018-05-11T22:36:00Z">
        <w:del w:id="473" w:author="AURORA" w:date="2018-05-21T14:55:00Z">
          <w:r w:rsidRPr="009D343B" w:rsidDel="00116C41">
            <w:rPr>
              <w:rFonts w:asciiTheme="minorEastAsia" w:hAnsiTheme="minorEastAsia"/>
              <w:sz w:val="24"/>
              <w:szCs w:val="24"/>
              <w:u w:val="single"/>
              <w:rPrChange w:id="474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 xml:space="preserve"> </w:delText>
          </w:r>
        </w:del>
      </w:ins>
      <w:del w:id="47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47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477" w:author="Microsoft Office 用户" w:date="2018-05-11T22:36:00Z">
        <w:del w:id="478" w:author="AURORA" w:date="2018-05-21T14:55:00Z">
          <w:r w:rsidRPr="009D343B" w:rsidDel="00116C41">
            <w:rPr>
              <w:rFonts w:asciiTheme="minorEastAsia" w:hAnsiTheme="minorEastAsia"/>
              <w:sz w:val="24"/>
              <w:szCs w:val="24"/>
              <w:u w:val="single"/>
              <w:rPrChange w:id="479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 xml:space="preserve"> </w:delText>
          </w:r>
        </w:del>
      </w:ins>
      <w:del w:id="480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481" w:author="Microsoft Office 用户" w:date="2018-05-11T22:36:00Z">
        <w:del w:id="482" w:author="AURORA" w:date="2018-05-21T14:55:00Z">
          <w:r w:rsidDel="00116C41">
            <w:rPr>
              <w:rFonts w:asciiTheme="minorEastAsia" w:hAnsiTheme="minorEastAsia" w:hint="eastAsia"/>
              <w:sz w:val="24"/>
              <w:szCs w:val="24"/>
            </w:rPr>
            <w:delText xml:space="preserve"> </w:delText>
          </w:r>
        </w:del>
      </w:ins>
      <w:del w:id="483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484" w:author="Microsoft Office 用户" w:date="2018-05-11T22:36:00Z">
        <w:del w:id="485" w:author="AURORA" w:date="2018-05-21T14:55:00Z">
          <w:r w:rsidDel="00116C41">
            <w:rPr>
              <w:rFonts w:asciiTheme="minorEastAsia" w:hAnsiTheme="minorEastAsia" w:hint="eastAsia"/>
              <w:sz w:val="24"/>
              <w:szCs w:val="24"/>
            </w:rPr>
            <w:delText xml:space="preserve"> </w:delText>
          </w:r>
        </w:del>
      </w:ins>
      <w:del w:id="486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487" w:author="Microsoft Office 用户" w:date="2018-05-11T22:36:00Z">
        <w:del w:id="488" w:author="AURORA" w:date="2018-05-21T14:55:00Z">
          <w:r w:rsidDel="00116C41">
            <w:rPr>
              <w:rFonts w:asciiTheme="minorEastAsia" w:hAnsiTheme="minorEastAsia" w:hint="eastAsia"/>
              <w:sz w:val="24"/>
              <w:szCs w:val="24"/>
            </w:rPr>
            <w:delText xml:space="preserve"> </w:delText>
          </w:r>
        </w:del>
      </w:ins>
      <w:del w:id="489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490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491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492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</w:p>
    <w:p w:rsidR="00A2735E" w:rsidRPr="00B509A5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493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B509A5">
        <w:rPr>
          <w:rFonts w:asciiTheme="minorEastAsia" w:hAnsiTheme="minorEastAsia" w:hint="eastAsia"/>
          <w:sz w:val="24"/>
          <w:szCs w:val="24"/>
        </w:rPr>
        <w:t>法定代表人：</w:t>
      </w:r>
      <w:del w:id="49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49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49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49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49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49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0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0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0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0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0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0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0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0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0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0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1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1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1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1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1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1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1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1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1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1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2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2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2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2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2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2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2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2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2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2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3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3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3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3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3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3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3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3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3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3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4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4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4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4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4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4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4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4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4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4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5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5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5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5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5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5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5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5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5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5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6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6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6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6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6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6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6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6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6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6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7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7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7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7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7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7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7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7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7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7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8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8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8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8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8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8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8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58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58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58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590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591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592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593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594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595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596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597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598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599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</w:p>
    <w:p w:rsidR="00A2735E" w:rsidRPr="00B509A5" w:rsidRDefault="00A2735E">
      <w:pPr>
        <w:wordWrap w:val="0"/>
        <w:spacing w:afterLines="100" w:after="312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600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B509A5">
        <w:rPr>
          <w:rFonts w:asciiTheme="minorEastAsia" w:hAnsiTheme="minorEastAsia" w:hint="eastAsia"/>
          <w:sz w:val="24"/>
          <w:szCs w:val="24"/>
        </w:rPr>
        <w:t>联系电话：</w:t>
      </w:r>
      <w:del w:id="60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0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0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0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0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0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0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0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0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1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1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1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1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1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1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1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1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1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1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2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2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2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2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2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2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2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2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2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2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3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3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3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3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3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3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3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3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3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3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4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4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4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4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4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4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4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4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4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4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5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5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5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5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5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5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5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5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5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5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6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6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6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6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6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6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6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6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6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6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7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7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7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7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7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7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7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7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7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7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8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8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8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8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8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8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8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8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8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8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9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9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9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9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9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9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69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69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69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69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0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0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0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0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0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05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706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707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708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709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710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711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712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713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714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</w:p>
    <w:p w:rsidR="00A2735E" w:rsidRPr="00B509A5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715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B509A5">
        <w:rPr>
          <w:rFonts w:asciiTheme="minorEastAsia" w:hAnsiTheme="minorEastAsia" w:hint="eastAsia"/>
          <w:sz w:val="24"/>
          <w:szCs w:val="24"/>
        </w:rPr>
        <w:t>承租方(乙方)：</w:t>
      </w:r>
      <w:del w:id="71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1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1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1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2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2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2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2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2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2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2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2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2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2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3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3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3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3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3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3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3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3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3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3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4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4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4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4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4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4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4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4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4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4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5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5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5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5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5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5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5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5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5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5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6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6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6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6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6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6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6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6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6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6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7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7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7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7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7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7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7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7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7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7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8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8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8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8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8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8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8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8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8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8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9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9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9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9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9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9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79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79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79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79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0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0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0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0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04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805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806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807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808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809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810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811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812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813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</w:p>
    <w:p w:rsidR="00A2735E" w:rsidRPr="00B509A5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814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B509A5">
        <w:rPr>
          <w:rFonts w:asciiTheme="minorEastAsia" w:hAnsiTheme="minorEastAsia" w:hint="eastAsia"/>
          <w:sz w:val="24"/>
          <w:szCs w:val="24"/>
        </w:rPr>
        <w:t>地址：</w:t>
      </w:r>
      <w:del w:id="81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1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1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1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1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2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2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2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2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2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2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2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2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2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2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3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3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3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3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3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3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3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3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3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3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4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4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4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4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4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4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4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4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4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4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5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5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5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5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5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5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5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5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5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5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6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6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6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6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6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6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6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6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6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6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7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7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7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7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7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7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7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7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7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7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8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8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8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8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8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8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8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8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8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8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9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9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9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9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9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9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89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89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89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89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0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0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0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0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0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0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0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0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0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0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1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1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1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1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1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1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1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1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1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1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2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2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2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2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2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2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2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2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2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2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3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3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3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3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3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35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936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937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938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939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940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941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942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943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944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</w:p>
    <w:p w:rsidR="00A2735E" w:rsidRPr="00B509A5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945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B509A5">
        <w:rPr>
          <w:rFonts w:asciiTheme="minorEastAsia" w:hAnsiTheme="minorEastAsia" w:hint="eastAsia"/>
          <w:sz w:val="24"/>
          <w:szCs w:val="24"/>
        </w:rPr>
        <w:t>联系电话：</w:t>
      </w:r>
      <w:del w:id="94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4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4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4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5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5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5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5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5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5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5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5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5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5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6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6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6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6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6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6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6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6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6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6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7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7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7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7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7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7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7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7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7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7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8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8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8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8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8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8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8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8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8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8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9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9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9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9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9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9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99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99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99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99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0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0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0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0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0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0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0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0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0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0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1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1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1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1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1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1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1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1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1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1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2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2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2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2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2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2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2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2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2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2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3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3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3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3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3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3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3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3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3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3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4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4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4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4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4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4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4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4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4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4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50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1051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1052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1053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1054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1055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1056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1057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1058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1059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</w:p>
    <w:p w:rsidR="00A2735E" w:rsidRPr="00B509A5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1060" w:author="Microsoft Office 用户" w:date="2018-05-11T22:36:00Z">
          <w:pPr>
            <w:spacing w:line="360" w:lineRule="auto"/>
            <w:ind w:firstLineChars="200" w:firstLine="480"/>
          </w:pPr>
        </w:pPrChange>
      </w:pPr>
      <w:ins w:id="1061" w:author="AURORA" w:date="2018-05-21T14:55:00Z">
        <w:r>
          <w:rPr>
            <w:rFonts w:asciiTheme="minorEastAsia" w:hAnsiTheme="minorEastAsia" w:hint="eastAsia"/>
            <w:sz w:val="24"/>
            <w:szCs w:val="24"/>
          </w:rPr>
          <w:t>统一</w:t>
        </w:r>
      </w:ins>
      <w:r w:rsidRPr="00B509A5">
        <w:rPr>
          <w:rFonts w:asciiTheme="minorEastAsia" w:hAnsiTheme="minorEastAsia" w:hint="eastAsia"/>
          <w:sz w:val="24"/>
          <w:szCs w:val="24"/>
        </w:rPr>
        <w:t>社会信用代码：</w:t>
      </w:r>
      <w:del w:id="106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6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6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6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6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6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6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6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7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7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7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7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7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7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7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7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7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7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8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8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8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8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8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8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8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8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8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8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9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9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9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9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9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9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09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09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09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09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0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10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10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10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0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10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10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10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0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10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11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11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1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11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11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11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1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11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11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11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2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12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12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12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2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12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12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12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2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12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13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13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3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13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13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13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36" w:author="Microsoft Office 用户" w:date="2018-05-11T22:36:00Z">
        <w:del w:id="1137" w:author="AURORA" w:date="2018-05-21T14:55:00Z">
          <w:r w:rsidRPr="009D343B" w:rsidDel="00116C41">
            <w:rPr>
              <w:rFonts w:asciiTheme="minorEastAsia" w:hAnsiTheme="minorEastAsia"/>
              <w:sz w:val="24"/>
              <w:szCs w:val="24"/>
              <w:u w:val="single"/>
              <w:rPrChange w:id="1138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 xml:space="preserve"> </w:delText>
          </w:r>
        </w:del>
      </w:ins>
      <w:del w:id="113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14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41" w:author="Microsoft Office 用户" w:date="2018-05-11T22:36:00Z">
        <w:del w:id="1142" w:author="AURORA" w:date="2018-05-21T14:55:00Z">
          <w:r w:rsidRPr="009D343B" w:rsidDel="00116C41">
            <w:rPr>
              <w:rFonts w:asciiTheme="minorEastAsia" w:hAnsiTheme="minorEastAsia"/>
              <w:sz w:val="24"/>
              <w:szCs w:val="24"/>
              <w:u w:val="single"/>
              <w:rPrChange w:id="1143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 xml:space="preserve"> </w:delText>
          </w:r>
        </w:del>
      </w:ins>
      <w:del w:id="114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14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46" w:author="Microsoft Office 用户" w:date="2018-05-11T22:36:00Z">
        <w:del w:id="1147" w:author="AURORA" w:date="2018-05-21T14:55:00Z">
          <w:r w:rsidRPr="009D343B" w:rsidDel="00116C41">
            <w:rPr>
              <w:rFonts w:asciiTheme="minorEastAsia" w:hAnsiTheme="minorEastAsia"/>
              <w:sz w:val="24"/>
              <w:szCs w:val="24"/>
              <w:u w:val="single"/>
              <w:rPrChange w:id="1148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 xml:space="preserve"> </w:delText>
          </w:r>
        </w:del>
      </w:ins>
      <w:del w:id="114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15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51" w:author="Microsoft Office 用户" w:date="2018-05-11T22:36:00Z">
        <w:del w:id="1152" w:author="AURORA" w:date="2018-05-21T14:55:00Z">
          <w:r w:rsidRPr="009D343B" w:rsidDel="00116C41">
            <w:rPr>
              <w:rFonts w:asciiTheme="minorEastAsia" w:hAnsiTheme="minorEastAsia"/>
              <w:sz w:val="24"/>
              <w:szCs w:val="24"/>
              <w:u w:val="single"/>
              <w:rPrChange w:id="1153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 xml:space="preserve"> </w:delText>
          </w:r>
        </w:del>
      </w:ins>
      <w:del w:id="1154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1155" w:author="Microsoft Office 用户" w:date="2018-05-11T22:36:00Z">
        <w:del w:id="1156" w:author="AURORA" w:date="2018-05-21T14:55:00Z">
          <w:r w:rsidDel="00116C41">
            <w:rPr>
              <w:rFonts w:asciiTheme="minorEastAsia" w:hAnsiTheme="minorEastAsia" w:hint="eastAsia"/>
              <w:sz w:val="24"/>
              <w:szCs w:val="24"/>
            </w:rPr>
            <w:delText xml:space="preserve"> </w:delText>
          </w:r>
        </w:del>
      </w:ins>
      <w:del w:id="1157" w:author="AURORA" w:date="2018-05-21T14:55:00Z">
        <w:r w:rsidRPr="00B509A5" w:rsidDel="00116C41">
          <w:rPr>
            <w:rFonts w:asciiTheme="minorEastAsia" w:hAnsiTheme="minorEastAsia"/>
            <w:sz w:val="24"/>
            <w:szCs w:val="24"/>
          </w:rPr>
          <w:delText>_</w:delText>
        </w:r>
      </w:del>
      <w:ins w:id="1158" w:author="Microsoft Office 用户" w:date="2018-05-11T22:36:00Z">
        <w:del w:id="1159" w:author="AURORA" w:date="2018-05-21T14:55:00Z">
          <w:r w:rsidDel="00116C41">
            <w:rPr>
              <w:rFonts w:asciiTheme="minorEastAsia" w:hAnsiTheme="minorEastAsia" w:hint="eastAsia"/>
              <w:sz w:val="24"/>
              <w:szCs w:val="24"/>
            </w:rPr>
            <w:delText xml:space="preserve"> </w:delText>
          </w:r>
        </w:del>
      </w:ins>
      <w:del w:id="1160" w:author="AURORA" w:date="2018-05-21T14:55:00Z">
        <w:r w:rsidRPr="00B509A5" w:rsidDel="00116C41">
          <w:rPr>
            <w:rFonts w:asciiTheme="minorEastAsia" w:hAnsiTheme="minorEastAsia"/>
            <w:sz w:val="24"/>
            <w:szCs w:val="24"/>
          </w:rPr>
          <w:delText>_</w:delText>
        </w:r>
      </w:del>
      <w:ins w:id="1161" w:author="Microsoft Office 用户" w:date="2018-05-11T22:36:00Z">
        <w:del w:id="1162" w:author="AURORA" w:date="2018-05-21T14:55:00Z">
          <w:r w:rsidDel="00116C41">
            <w:rPr>
              <w:rFonts w:asciiTheme="minorEastAsia" w:hAnsiTheme="minorEastAsia" w:hint="eastAsia"/>
              <w:sz w:val="24"/>
              <w:szCs w:val="24"/>
            </w:rPr>
            <w:delText xml:space="preserve"> </w:delText>
          </w:r>
        </w:del>
      </w:ins>
      <w:del w:id="1163" w:author="AURORA" w:date="2018-05-21T14:55:00Z">
        <w:r w:rsidRPr="00B509A5" w:rsidDel="00116C41">
          <w:rPr>
            <w:rFonts w:asciiTheme="minorEastAsia" w:hAnsiTheme="minorEastAsia"/>
            <w:sz w:val="24"/>
            <w:szCs w:val="24"/>
          </w:rPr>
          <w:delText>_</w:delText>
        </w:r>
      </w:del>
      <w:ins w:id="1164" w:author="Microsoft Office 用户" w:date="2018-05-11T22:36:00Z">
        <w:del w:id="1165" w:author="AURORA" w:date="2018-05-21T14:55:00Z">
          <w:r w:rsidDel="00116C41">
            <w:rPr>
              <w:rFonts w:asciiTheme="minorEastAsia" w:hAnsiTheme="minorEastAsia" w:hint="eastAsia"/>
              <w:sz w:val="24"/>
              <w:szCs w:val="24"/>
            </w:rPr>
            <w:delText xml:space="preserve"> </w:delText>
          </w:r>
        </w:del>
      </w:ins>
      <w:del w:id="1166" w:author="AURORA" w:date="2018-05-21T14:55:00Z">
        <w:r w:rsidRPr="00B509A5" w:rsidDel="00116C41">
          <w:rPr>
            <w:rFonts w:asciiTheme="minorEastAsia" w:hAnsiTheme="minorEastAsia"/>
            <w:sz w:val="24"/>
            <w:szCs w:val="24"/>
          </w:rPr>
          <w:delText>_</w:delText>
        </w:r>
      </w:del>
      <w:ins w:id="1167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</w:p>
    <w:p w:rsidR="00A2735E" w:rsidRPr="00B509A5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1168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B509A5">
        <w:rPr>
          <w:rFonts w:asciiTheme="minorEastAsia" w:hAnsiTheme="minorEastAsia" w:hint="eastAsia"/>
          <w:sz w:val="24"/>
          <w:szCs w:val="24"/>
        </w:rPr>
        <w:t>法定代表人：</w:t>
      </w:r>
      <w:del w:id="116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17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7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17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17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17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7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17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17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17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7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18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18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18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8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18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18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18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8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18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18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19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9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19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19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19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9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19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19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19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19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0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0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0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0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0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0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0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0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0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0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1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1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1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1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1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1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1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1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1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1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2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2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2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2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2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2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2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2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2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2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3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3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3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3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3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3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3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3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3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3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4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4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4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4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4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4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4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4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4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4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5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5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5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5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5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5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5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5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58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5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60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6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62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6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64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65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1266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1267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1268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1269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1270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1271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1272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1273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1274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</w:p>
    <w:p w:rsidR="00A2735E" w:rsidRPr="00B509A5" w:rsidRDefault="00A2735E">
      <w:pPr>
        <w:wordWrap w:val="0"/>
        <w:spacing w:afterLines="100" w:after="312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1275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B509A5">
        <w:rPr>
          <w:rFonts w:asciiTheme="minorEastAsia" w:hAnsiTheme="minorEastAsia" w:hint="eastAsia"/>
          <w:sz w:val="24"/>
          <w:szCs w:val="24"/>
        </w:rPr>
        <w:t>联系电话：</w:t>
      </w:r>
      <w:del w:id="127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7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7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7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8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8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8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8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8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8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8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8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8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8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9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9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9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9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9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9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29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29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29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29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30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30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30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30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30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30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30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30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30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30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31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31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31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31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31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31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31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31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31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31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32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32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32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32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32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32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32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32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32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32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33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33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33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33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33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33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33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33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33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33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34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34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34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34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34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34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34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34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34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34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35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35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35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35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35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35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35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35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35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35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36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36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36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36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36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36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36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36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36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36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37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37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37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373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37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375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37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377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37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379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380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1381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1382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1383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1384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1385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1386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1387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1388" w:author="Microsoft Office 用户" w:date="2018-05-11T22:36:00Z">
        <w:r w:rsidRPr="00B509A5" w:rsidDel="00EE0784">
          <w:rPr>
            <w:rFonts w:asciiTheme="minorEastAsia" w:hAnsiTheme="minorEastAsia"/>
            <w:sz w:val="24"/>
            <w:szCs w:val="24"/>
          </w:rPr>
          <w:delText>_</w:delText>
        </w:r>
      </w:del>
      <w:ins w:id="1389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</w:p>
    <w:p w:rsidR="00A2735E" w:rsidRDefault="00A2735E">
      <w:pPr>
        <w:wordWrap w:val="0"/>
        <w:spacing w:afterLines="100" w:after="312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1390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944BCE">
        <w:rPr>
          <w:rFonts w:asciiTheme="minorEastAsia" w:hAnsiTheme="minorEastAsia" w:hint="eastAsia"/>
          <w:sz w:val="24"/>
          <w:szCs w:val="24"/>
        </w:rPr>
        <w:t>甲、乙双方根据《中华人民共和国民法典》的有关规定，按照</w:t>
      </w:r>
      <w:r>
        <w:rPr>
          <w:rFonts w:asciiTheme="minorEastAsia" w:hAnsiTheme="minorEastAsia" w:hint="eastAsia"/>
          <w:sz w:val="24"/>
          <w:szCs w:val="24"/>
        </w:rPr>
        <w:t>平等互利的原则，经过双方协商，就乙方向甲方承租集装箱特签订本合同。</w:t>
      </w:r>
    </w:p>
    <w:p w:rsidR="00A2735E" w:rsidRDefault="00A2735E">
      <w:pPr>
        <w:wordWrap w:val="0"/>
        <w:spacing w:after="100" w:line="360" w:lineRule="auto"/>
        <w:ind w:firstLineChars="200" w:firstLine="480"/>
        <w:outlineLvl w:val="0"/>
        <w:rPr>
          <w:rFonts w:asciiTheme="minorEastAsia" w:hAnsiTheme="minorEastAsia"/>
          <w:b/>
          <w:sz w:val="24"/>
          <w:szCs w:val="24"/>
        </w:rPr>
        <w:pPrChange w:id="1391" w:author="Microsoft Office 用户" w:date="2018-05-11T22:36:00Z">
          <w:pPr>
            <w:spacing w:line="360" w:lineRule="auto"/>
            <w:ind w:firstLineChars="200" w:firstLine="480"/>
            <w:outlineLvl w:val="0"/>
          </w:pPr>
        </w:pPrChange>
      </w:pPr>
      <w:r w:rsidRPr="00B509A5">
        <w:rPr>
          <w:rFonts w:asciiTheme="minorEastAsia" w:hAnsiTheme="minorEastAsia" w:hint="eastAsia"/>
          <w:b/>
          <w:sz w:val="24"/>
          <w:szCs w:val="24"/>
          <w:rPrChange w:id="1392" w:author="严成功" w:date="2018-04-09T11:27:00Z">
            <w:rPr>
              <w:rFonts w:asciiTheme="minorEastAsia" w:hAnsiTheme="minorEastAsia" w:hint="eastAsia"/>
              <w:sz w:val="24"/>
              <w:szCs w:val="24"/>
            </w:rPr>
          </w:rPrChange>
        </w:rPr>
        <w:t>一、集装箱概况</w:t>
      </w:r>
      <w:del w:id="1393" w:author="马国成" w:date="2018-04-09T16:20:00Z">
        <w:r w:rsidDel="00D719D3">
          <w:rPr>
            <w:rFonts w:asciiTheme="minorEastAsia" w:hAnsiTheme="minorEastAsia" w:hint="eastAsia"/>
            <w:b/>
            <w:sz w:val="24"/>
            <w:szCs w:val="24"/>
          </w:rPr>
          <w:delText>：</w:delText>
        </w:r>
      </w:del>
    </w:p>
    <w:p w:rsidR="00A2735E" w:rsidRDefault="00A2735E">
      <w:pPr>
        <w:wordWrap w:val="0"/>
        <w:spacing w:after="100" w:line="360" w:lineRule="auto"/>
        <w:ind w:firstLineChars="200" w:firstLine="480"/>
        <w:rPr>
          <w:ins w:id="1394" w:author="严成功" w:date="2018-04-09T11:42:00Z"/>
          <w:rFonts w:asciiTheme="minorEastAsia" w:hAnsiTheme="minorEastAsia"/>
          <w:sz w:val="24"/>
          <w:szCs w:val="24"/>
        </w:rPr>
        <w:pPrChange w:id="1395" w:author="Microsoft Office 用户" w:date="2018-05-11T22:36:00Z">
          <w:pPr>
            <w:spacing w:line="360" w:lineRule="auto"/>
            <w:ind w:firstLineChars="200" w:firstLine="480"/>
          </w:pPr>
        </w:pPrChange>
      </w:pPr>
      <w:ins w:id="1396" w:author="严成功" w:date="2018-04-09T11:41:00Z">
        <w:r>
          <w:rPr>
            <w:rFonts w:asciiTheme="minorEastAsia" w:hAnsiTheme="minorEastAsia" w:hint="eastAsia"/>
            <w:sz w:val="24"/>
            <w:szCs w:val="24"/>
          </w:rPr>
          <w:lastRenderedPageBreak/>
          <w:t>箱号：</w:t>
        </w:r>
      </w:ins>
      <w:ins w:id="1397" w:author="严成功" w:date="2018-04-09T11:42:00Z">
        <w:del w:id="139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399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40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40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402" w:author="严成功" w:date="2018-04-09T11:42:00Z">
        <w:del w:id="140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404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40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40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407" w:author="严成功" w:date="2018-04-09T11:42:00Z">
        <w:del w:id="140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409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41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41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412" w:author="严成功" w:date="2018-04-09T11:42:00Z">
        <w:del w:id="141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414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41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41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417" w:author="严成功" w:date="2018-04-09T11:42:00Z">
        <w:del w:id="141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419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42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42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422" w:author="严成功" w:date="2018-04-09T11:42:00Z">
        <w:del w:id="142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424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42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42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427" w:author="严成功" w:date="2018-04-09T11:42:00Z">
        <w:del w:id="142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429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43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43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432" w:author="严成功" w:date="2018-04-09T11:42:00Z">
        <w:del w:id="143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434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43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43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437" w:author="严成功" w:date="2018-04-09T11:42:00Z">
        <w:del w:id="143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439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44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44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442" w:author="严成功" w:date="2018-04-09T11:42:00Z">
        <w:del w:id="144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444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44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44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447" w:author="严成功" w:date="2018-04-09T11:42:00Z">
        <w:del w:id="144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449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45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45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452" w:author="严成功" w:date="2018-04-09T11:42:00Z">
        <w:del w:id="145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454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45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45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457" w:author="严成功" w:date="2018-04-09T11:42:00Z">
        <w:del w:id="145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459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46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46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462" w:author="严成功" w:date="2018-04-09T11:42:00Z">
        <w:del w:id="146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464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46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46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467" w:author="严成功" w:date="2018-04-09T11:42:00Z">
        <w:del w:id="146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469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47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47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472" w:author="严成功" w:date="2018-04-09T11:42:00Z">
        <w:del w:id="147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474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47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47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477" w:author="严成功" w:date="2018-04-09T11:42:00Z">
        <w:del w:id="147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479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48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48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482" w:author="严成功" w:date="2018-04-09T11:42:00Z">
        <w:del w:id="148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484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48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48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487" w:author="严成功" w:date="2018-04-09T11:43:00Z">
        <w:del w:id="148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489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49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49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492" w:author="严成功" w:date="2018-04-09T11:43:00Z">
        <w:del w:id="149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494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49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49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497" w:author="严成功" w:date="2018-04-09T11:43:00Z">
        <w:del w:id="149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499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50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50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502" w:author="严成功" w:date="2018-04-09T11:43:00Z">
        <w:del w:id="150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504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50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50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507" w:author="严成功" w:date="2018-04-09T11:43:00Z">
        <w:del w:id="150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509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51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51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512" w:author="严成功" w:date="2018-04-09T11:43:00Z">
        <w:del w:id="151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514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51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51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517" w:author="严成功" w:date="2018-04-09T11:43:00Z">
        <w:del w:id="151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519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52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52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522" w:author="严成功" w:date="2018-04-09T11:43:00Z">
        <w:del w:id="152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524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52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52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527" w:author="严成功" w:date="2018-04-09T11:43:00Z">
        <w:del w:id="152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529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53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53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532" w:author="严成功" w:date="2018-04-09T11:43:00Z">
        <w:del w:id="153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534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53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53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537" w:author="严成功" w:date="2018-04-09T11:43:00Z">
        <w:del w:id="153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539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54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541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542" w:author="严成功" w:date="2018-04-09T11:43:00Z">
        <w:del w:id="154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544" w:author="Microsoft Office 用户" w:date="2018-05-12T11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54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546" w:author="Microsoft Office 用户" w:date="2018-05-12T11:27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547" w:author="严成功" w:date="2018-04-09T11:43:00Z">
        <w:del w:id="1548" w:author="Microsoft Office 用户" w:date="2018-05-11T22:36:00Z">
          <w:r w:rsidDel="00EE0784">
            <w:rPr>
              <w:rFonts w:asciiTheme="minorEastAsia" w:hAnsiTheme="minorEastAsia"/>
              <w:sz w:val="24"/>
              <w:szCs w:val="24"/>
            </w:rPr>
            <w:delText>_</w:delText>
          </w:r>
        </w:del>
      </w:ins>
      <w:ins w:id="1549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ins w:id="1550" w:author="严成功" w:date="2018-04-09T11:43:00Z">
        <w:del w:id="1551" w:author="Microsoft Office 用户" w:date="2018-05-11T22:36:00Z">
          <w:r w:rsidDel="00EE0784">
            <w:rPr>
              <w:rFonts w:asciiTheme="minorEastAsia" w:hAnsiTheme="minorEastAsia"/>
              <w:sz w:val="24"/>
              <w:szCs w:val="24"/>
            </w:rPr>
            <w:delText>_</w:delText>
          </w:r>
        </w:del>
      </w:ins>
      <w:ins w:id="1552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ins w:id="1553" w:author="严成功" w:date="2018-04-09T11:43:00Z">
        <w:del w:id="1554" w:author="Microsoft Office 用户" w:date="2018-05-11T22:36:00Z">
          <w:r w:rsidDel="00EE0784">
            <w:rPr>
              <w:rFonts w:asciiTheme="minorEastAsia" w:hAnsiTheme="minorEastAsia"/>
              <w:sz w:val="24"/>
              <w:szCs w:val="24"/>
            </w:rPr>
            <w:delText>_</w:delText>
          </w:r>
        </w:del>
      </w:ins>
      <w:ins w:id="1555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ins w:id="1556" w:author="严成功" w:date="2018-04-09T11:43:00Z">
        <w:del w:id="1557" w:author="Microsoft Office 用户" w:date="2018-05-11T22:36:00Z">
          <w:r w:rsidDel="00EE0784">
            <w:rPr>
              <w:rFonts w:asciiTheme="minorEastAsia" w:hAnsiTheme="minorEastAsia"/>
              <w:sz w:val="24"/>
              <w:szCs w:val="24"/>
            </w:rPr>
            <w:delText>_</w:delText>
          </w:r>
        </w:del>
      </w:ins>
      <w:ins w:id="1558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ins w:id="1559" w:author="严成功" w:date="2018-04-09T11:43:00Z">
        <w:del w:id="1560" w:author="Microsoft Office 用户" w:date="2018-05-11T22:36:00Z">
          <w:r w:rsidDel="00EE0784">
            <w:rPr>
              <w:rFonts w:asciiTheme="minorEastAsia" w:hAnsiTheme="minorEastAsia"/>
              <w:sz w:val="24"/>
              <w:szCs w:val="24"/>
            </w:rPr>
            <w:delText>_</w:delText>
          </w:r>
        </w:del>
      </w:ins>
      <w:ins w:id="1561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ins w:id="1562" w:author="严成功" w:date="2018-04-09T11:43:00Z">
        <w:del w:id="1563" w:author="Microsoft Office 用户" w:date="2018-05-11T22:36:00Z">
          <w:r w:rsidDel="00EE0784">
            <w:rPr>
              <w:rFonts w:asciiTheme="minorEastAsia" w:hAnsiTheme="minorEastAsia"/>
              <w:sz w:val="24"/>
              <w:szCs w:val="24"/>
            </w:rPr>
            <w:delText>_</w:delText>
          </w:r>
        </w:del>
      </w:ins>
      <w:ins w:id="1564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</w:p>
    <w:p w:rsidR="00A2735E" w:rsidRDefault="00A2735E">
      <w:pPr>
        <w:wordWrap w:val="0"/>
        <w:spacing w:after="100" w:line="360" w:lineRule="auto"/>
        <w:ind w:firstLineChars="200" w:firstLine="480"/>
        <w:rPr>
          <w:ins w:id="1565" w:author="严成功" w:date="2018-04-09T11:42:00Z"/>
          <w:rFonts w:asciiTheme="minorEastAsia" w:hAnsiTheme="minorEastAsia"/>
          <w:sz w:val="24"/>
          <w:szCs w:val="24"/>
        </w:rPr>
        <w:pPrChange w:id="1566" w:author="Microsoft Office 用户" w:date="2018-05-11T22:36:00Z">
          <w:pPr>
            <w:spacing w:line="360" w:lineRule="auto"/>
            <w:ind w:firstLineChars="200" w:firstLine="480"/>
          </w:pPr>
        </w:pPrChange>
      </w:pPr>
      <w:ins w:id="1567" w:author="严成功" w:date="2018-04-09T11:42:00Z">
        <w:r>
          <w:rPr>
            <w:rFonts w:asciiTheme="minorEastAsia" w:hAnsiTheme="minorEastAsia" w:hint="eastAsia"/>
            <w:sz w:val="24"/>
            <w:szCs w:val="24"/>
          </w:rPr>
          <w:t>新旧程度：</w:t>
        </w:r>
        <w:del w:id="156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56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57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57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572" w:author="严成功" w:date="2018-04-09T11:42:00Z">
        <w:del w:id="157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57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57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57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577" w:author="严成功" w:date="2018-04-09T11:42:00Z">
        <w:del w:id="157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57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58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58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582" w:author="严成功" w:date="2018-04-09T11:42:00Z">
        <w:del w:id="158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58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58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58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587" w:author="严成功" w:date="2018-04-09T11:42:00Z">
        <w:del w:id="158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58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59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59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592" w:author="严成功" w:date="2018-04-09T11:42:00Z">
        <w:del w:id="159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59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59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59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597" w:author="严成功" w:date="2018-04-09T11:42:00Z">
        <w:del w:id="159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59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60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0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602" w:author="严成功" w:date="2018-04-09T11:42:00Z">
        <w:del w:id="160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60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60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0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607" w:author="严成功" w:date="2018-04-09T11:42:00Z">
        <w:del w:id="160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60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61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1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612" w:author="严成功" w:date="2018-04-09T11:42:00Z">
        <w:del w:id="161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61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61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1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617" w:author="严成功" w:date="2018-04-09T11:42:00Z">
        <w:del w:id="161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61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62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2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622" w:author="严成功" w:date="2018-04-09T11:42:00Z">
        <w:del w:id="162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62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62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2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627" w:author="严成功" w:date="2018-04-09T11:42:00Z">
        <w:del w:id="162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62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63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3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632" w:author="严成功" w:date="2018-04-09T11:42:00Z">
        <w:del w:id="163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63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63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3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637" w:author="严成功" w:date="2018-04-09T11:43:00Z">
        <w:del w:id="163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63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64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4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642" w:author="严成功" w:date="2018-04-09T11:43:00Z">
        <w:del w:id="164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64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64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4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647" w:author="严成功" w:date="2018-04-09T11:43:00Z">
        <w:del w:id="164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64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65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5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652" w:author="严成功" w:date="2018-04-09T11:43:00Z">
        <w:del w:id="165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65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65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5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657" w:author="严成功" w:date="2018-04-09T11:43:00Z">
        <w:del w:id="165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65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66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6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662" w:author="严成功" w:date="2018-04-09T11:43:00Z">
        <w:del w:id="166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66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66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6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667" w:author="严成功" w:date="2018-04-09T11:43:00Z">
        <w:del w:id="166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66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67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7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672" w:author="严成功" w:date="2018-04-09T11:43:00Z">
        <w:del w:id="167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67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67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7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677" w:author="严成功" w:date="2018-04-09T11:43:00Z">
        <w:del w:id="167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67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68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8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682" w:author="严成功" w:date="2018-04-09T11:43:00Z">
        <w:del w:id="168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68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68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8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687" w:author="严成功" w:date="2018-04-09T11:43:00Z">
        <w:del w:id="168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68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69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9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692" w:author="严成功" w:date="2018-04-09T11:43:00Z">
        <w:del w:id="169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69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69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69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697" w:author="严成功" w:date="2018-04-09T11:43:00Z">
        <w:del w:id="1698" w:author="Microsoft Office 用户" w:date="2018-05-11T22:36:00Z">
          <w:r w:rsidDel="00EE0784">
            <w:rPr>
              <w:rFonts w:asciiTheme="minorEastAsia" w:hAnsiTheme="minorEastAsia"/>
              <w:sz w:val="24"/>
              <w:szCs w:val="24"/>
            </w:rPr>
            <w:delText>_</w:delText>
          </w:r>
        </w:del>
      </w:ins>
      <w:ins w:id="1699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ins w:id="1700" w:author="严成功" w:date="2018-04-09T11:43:00Z">
        <w:del w:id="1701" w:author="Microsoft Office 用户" w:date="2018-05-11T22:36:00Z">
          <w:r w:rsidDel="00EE0784">
            <w:rPr>
              <w:rFonts w:asciiTheme="minorEastAsia" w:hAnsiTheme="minorEastAsia"/>
              <w:sz w:val="24"/>
              <w:szCs w:val="24"/>
            </w:rPr>
            <w:delText>_</w:delText>
          </w:r>
        </w:del>
      </w:ins>
      <w:ins w:id="1702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ins w:id="1703" w:author="严成功" w:date="2018-04-09T11:43:00Z">
        <w:del w:id="1704" w:author="Microsoft Office 用户" w:date="2018-05-11T22:36:00Z">
          <w:r w:rsidDel="00EE0784">
            <w:rPr>
              <w:rFonts w:asciiTheme="minorEastAsia" w:hAnsiTheme="minorEastAsia"/>
              <w:sz w:val="24"/>
              <w:szCs w:val="24"/>
            </w:rPr>
            <w:delText>_</w:delText>
          </w:r>
        </w:del>
      </w:ins>
      <w:ins w:id="1705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ins w:id="1706" w:author="严成功" w:date="2018-04-09T11:43:00Z">
        <w:del w:id="1707" w:author="Microsoft Office 用户" w:date="2018-05-11T22:36:00Z">
          <w:r w:rsidDel="00EE0784">
            <w:rPr>
              <w:rFonts w:asciiTheme="minorEastAsia" w:hAnsiTheme="minorEastAsia"/>
              <w:sz w:val="24"/>
              <w:szCs w:val="24"/>
            </w:rPr>
            <w:delText>_</w:delText>
          </w:r>
        </w:del>
      </w:ins>
      <w:ins w:id="1708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ins w:id="1709" w:author="严成功" w:date="2018-04-09T11:43:00Z">
        <w:del w:id="1710" w:author="Microsoft Office 用户" w:date="2018-05-11T22:36:00Z">
          <w:r w:rsidDel="00EE0784">
            <w:rPr>
              <w:rFonts w:asciiTheme="minorEastAsia" w:hAnsiTheme="minorEastAsia"/>
              <w:sz w:val="24"/>
              <w:szCs w:val="24"/>
            </w:rPr>
            <w:delText>_</w:delText>
          </w:r>
        </w:del>
      </w:ins>
      <w:ins w:id="1711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ins w:id="1712" w:author="严成功" w:date="2018-04-09T11:43:00Z">
        <w:del w:id="1713" w:author="Microsoft Office 用户" w:date="2018-05-11T22:36:00Z">
          <w:r w:rsidDel="00EE0784">
            <w:rPr>
              <w:rFonts w:asciiTheme="minorEastAsia" w:hAnsiTheme="minorEastAsia"/>
              <w:sz w:val="24"/>
              <w:szCs w:val="24"/>
            </w:rPr>
            <w:delText>_</w:delText>
          </w:r>
        </w:del>
      </w:ins>
      <w:ins w:id="1714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</w:p>
    <w:p w:rsidR="00A2735E" w:rsidRPr="00E317E1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1715" w:author="Microsoft Office 用户" w:date="2018-05-11T22:36:00Z">
          <w:pPr>
            <w:spacing w:line="360" w:lineRule="auto"/>
            <w:ind w:firstLineChars="200" w:firstLine="480"/>
          </w:pPr>
        </w:pPrChange>
      </w:pPr>
      <w:ins w:id="1716" w:author="严成功" w:date="2018-04-09T11:42:00Z">
        <w:r>
          <w:rPr>
            <w:rFonts w:asciiTheme="minorEastAsia" w:hAnsiTheme="minorEastAsia" w:hint="eastAsia"/>
            <w:sz w:val="24"/>
            <w:szCs w:val="24"/>
          </w:rPr>
          <w:t>其他应</w:t>
        </w:r>
      </w:ins>
      <w:ins w:id="1717" w:author="严成功" w:date="2018-04-09T11:43:00Z">
        <w:r>
          <w:rPr>
            <w:rFonts w:asciiTheme="minorEastAsia" w:hAnsiTheme="minorEastAsia" w:hint="eastAsia"/>
            <w:sz w:val="24"/>
            <w:szCs w:val="24"/>
          </w:rPr>
          <w:t>注明事宜：</w:t>
        </w:r>
        <w:del w:id="171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71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72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72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722" w:author="严成功" w:date="2018-04-09T11:43:00Z">
        <w:del w:id="172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72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72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72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727" w:author="严成功" w:date="2018-04-09T11:43:00Z">
        <w:del w:id="172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72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73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73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732" w:author="严成功" w:date="2018-04-09T11:43:00Z">
        <w:del w:id="173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73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73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73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737" w:author="严成功" w:date="2018-04-09T11:43:00Z">
        <w:del w:id="173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73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74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74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742" w:author="严成功" w:date="2018-04-09T11:43:00Z">
        <w:del w:id="174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74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74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74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747" w:author="严成功" w:date="2018-04-09T11:43:00Z">
        <w:del w:id="174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74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75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75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752" w:author="严成功" w:date="2018-04-09T11:43:00Z">
        <w:del w:id="175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75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75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75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757" w:author="严成功" w:date="2018-04-09T11:43:00Z">
        <w:del w:id="175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75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76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76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762" w:author="严成功" w:date="2018-04-09T11:43:00Z">
        <w:del w:id="176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76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76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76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767" w:author="严成功" w:date="2018-04-09T11:43:00Z">
        <w:del w:id="176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76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77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77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772" w:author="严成功" w:date="2018-04-09T11:43:00Z">
        <w:del w:id="177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77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77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77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777" w:author="严成功" w:date="2018-04-09T11:43:00Z">
        <w:del w:id="177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77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78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78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782" w:author="严成功" w:date="2018-04-09T11:43:00Z">
        <w:del w:id="178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78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78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78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787" w:author="严成功" w:date="2018-04-09T11:43:00Z">
        <w:del w:id="178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78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79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79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792" w:author="严成功" w:date="2018-04-09T11:43:00Z">
        <w:del w:id="179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79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79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79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797" w:author="严成功" w:date="2018-04-09T11:43:00Z">
        <w:del w:id="179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79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80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80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802" w:author="严成功" w:date="2018-04-09T11:43:00Z">
        <w:del w:id="180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80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80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80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807" w:author="严成功" w:date="2018-04-09T11:43:00Z">
        <w:del w:id="180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80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81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81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812" w:author="严成功" w:date="2018-04-09T11:43:00Z">
        <w:del w:id="181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81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81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81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817" w:author="严成功" w:date="2018-04-09T11:43:00Z">
        <w:del w:id="1818" w:author="Microsoft Office 用户" w:date="2018-05-11T22:36:00Z">
          <w:r w:rsidDel="00EE0784">
            <w:rPr>
              <w:rFonts w:asciiTheme="minorEastAsia" w:hAnsiTheme="minorEastAsia"/>
              <w:sz w:val="24"/>
              <w:szCs w:val="24"/>
            </w:rPr>
            <w:delText>_</w:delText>
          </w:r>
        </w:del>
      </w:ins>
      <w:ins w:id="1819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ins w:id="1820" w:author="严成功" w:date="2018-04-09T11:43:00Z">
        <w:del w:id="1821" w:author="Microsoft Office 用户" w:date="2018-05-11T22:36:00Z">
          <w:r w:rsidDel="00EE0784">
            <w:rPr>
              <w:rFonts w:asciiTheme="minorEastAsia" w:hAnsiTheme="minorEastAsia"/>
              <w:sz w:val="24"/>
              <w:szCs w:val="24"/>
            </w:rPr>
            <w:delText>_</w:delText>
          </w:r>
        </w:del>
      </w:ins>
      <w:ins w:id="1822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ins w:id="1823" w:author="严成功" w:date="2018-04-09T11:43:00Z">
        <w:del w:id="1824" w:author="Microsoft Office 用户" w:date="2018-05-11T22:36:00Z">
          <w:r w:rsidDel="00EE0784">
            <w:rPr>
              <w:rFonts w:asciiTheme="minorEastAsia" w:hAnsiTheme="minorEastAsia"/>
              <w:sz w:val="24"/>
              <w:szCs w:val="24"/>
            </w:rPr>
            <w:delText>_</w:delText>
          </w:r>
        </w:del>
      </w:ins>
      <w:ins w:id="1825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ins w:id="1826" w:author="严成功" w:date="2018-04-09T11:43:00Z">
        <w:del w:id="1827" w:author="Microsoft Office 用户" w:date="2018-05-11T22:36:00Z">
          <w:r w:rsidDel="00EE0784">
            <w:rPr>
              <w:rFonts w:asciiTheme="minorEastAsia" w:hAnsiTheme="minorEastAsia"/>
              <w:sz w:val="24"/>
              <w:szCs w:val="24"/>
            </w:rPr>
            <w:delText>_</w:delText>
          </w:r>
        </w:del>
      </w:ins>
      <w:ins w:id="1828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ins w:id="1829" w:author="严成功" w:date="2018-04-09T11:43:00Z">
        <w:del w:id="1830" w:author="Microsoft Office 用户" w:date="2018-05-11T22:36:00Z">
          <w:r w:rsidDel="00EE0784">
            <w:rPr>
              <w:rFonts w:asciiTheme="minorEastAsia" w:hAnsiTheme="minorEastAsia"/>
              <w:sz w:val="24"/>
              <w:szCs w:val="24"/>
            </w:rPr>
            <w:delText>_</w:delText>
          </w:r>
        </w:del>
      </w:ins>
      <w:ins w:id="1831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ins w:id="1832" w:author="严成功" w:date="2018-04-09T11:43:00Z">
        <w:del w:id="1833" w:author="Microsoft Office 用户" w:date="2018-05-11T22:36:00Z">
          <w:r w:rsidDel="00EE0784">
            <w:rPr>
              <w:rFonts w:asciiTheme="minorEastAsia" w:hAnsiTheme="minorEastAsia"/>
              <w:sz w:val="24"/>
              <w:szCs w:val="24"/>
            </w:rPr>
            <w:delText>_</w:delText>
          </w:r>
        </w:del>
      </w:ins>
      <w:ins w:id="1834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</w:p>
    <w:p w:rsidR="00A2735E" w:rsidRPr="00B509A5" w:rsidRDefault="00A2735E">
      <w:pPr>
        <w:wordWrap w:val="0"/>
        <w:spacing w:after="100" w:line="360" w:lineRule="auto"/>
        <w:ind w:firstLineChars="200" w:firstLine="480"/>
        <w:outlineLvl w:val="0"/>
        <w:rPr>
          <w:rFonts w:asciiTheme="minorEastAsia" w:hAnsiTheme="minorEastAsia"/>
          <w:b/>
          <w:sz w:val="24"/>
          <w:szCs w:val="24"/>
          <w:rPrChange w:id="1835" w:author="严成功" w:date="2018-04-09T11:27:00Z">
            <w:rPr>
              <w:rFonts w:asciiTheme="minorEastAsia" w:hAnsiTheme="minorEastAsia"/>
              <w:sz w:val="24"/>
              <w:szCs w:val="24"/>
            </w:rPr>
          </w:rPrChange>
        </w:rPr>
        <w:pPrChange w:id="1836" w:author="Microsoft Office 用户" w:date="2018-05-11T22:36:00Z">
          <w:pPr>
            <w:spacing w:line="360" w:lineRule="auto"/>
            <w:ind w:firstLineChars="200" w:firstLine="480"/>
            <w:outlineLvl w:val="0"/>
          </w:pPr>
        </w:pPrChange>
      </w:pPr>
      <w:r w:rsidRPr="00B509A5">
        <w:rPr>
          <w:rFonts w:asciiTheme="minorEastAsia" w:hAnsiTheme="minorEastAsia" w:hint="eastAsia"/>
          <w:b/>
          <w:sz w:val="24"/>
          <w:szCs w:val="24"/>
          <w:rPrChange w:id="1837" w:author="严成功" w:date="2018-04-09T11:27:00Z">
            <w:rPr>
              <w:rFonts w:asciiTheme="minorEastAsia" w:hAnsiTheme="minorEastAsia" w:hint="eastAsia"/>
              <w:sz w:val="24"/>
              <w:szCs w:val="24"/>
            </w:rPr>
          </w:rPrChange>
        </w:rPr>
        <w:t>二、设备使用地点及工程项目</w:t>
      </w:r>
      <w:del w:id="1838" w:author="马国成" w:date="2018-04-09T16:21:00Z">
        <w:r w:rsidRPr="00B509A5" w:rsidDel="00D719D3">
          <w:rPr>
            <w:rFonts w:asciiTheme="minorEastAsia" w:hAnsiTheme="minorEastAsia" w:hint="eastAsia"/>
            <w:b/>
            <w:sz w:val="24"/>
            <w:szCs w:val="24"/>
            <w:rPrChange w:id="1839" w:author="严成功" w:date="2018-04-09T11:27:00Z">
              <w:rPr>
                <w:rFonts w:asciiTheme="minorEastAsia" w:hAnsiTheme="minorEastAsia" w:hint="eastAsia"/>
                <w:sz w:val="24"/>
                <w:szCs w:val="24"/>
              </w:rPr>
            </w:rPrChange>
          </w:rPr>
          <w:delText>：</w:delText>
        </w:r>
      </w:del>
    </w:p>
    <w:p w:rsidR="00A2735E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1840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944BCE">
        <w:rPr>
          <w:rFonts w:asciiTheme="minorEastAsia" w:hAnsiTheme="minorEastAsia" w:hint="eastAsia"/>
          <w:sz w:val="24"/>
          <w:szCs w:val="24"/>
        </w:rPr>
        <w:t>本租赁设备仅限于在</w:t>
      </w:r>
      <w:del w:id="184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84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84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844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84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84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84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848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84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850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85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85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85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854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85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85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857" w:author="严成功" w:date="2018-04-09T11:31:00Z">
        <w:r>
          <w:rPr>
            <w:rFonts w:asciiTheme="minorEastAsia" w:hAnsiTheme="minorEastAsia" w:hint="eastAsia"/>
            <w:sz w:val="24"/>
            <w:szCs w:val="24"/>
          </w:rPr>
          <w:t>（地区）</w:t>
        </w:r>
      </w:ins>
      <w:r w:rsidRPr="00944BCE">
        <w:rPr>
          <w:rFonts w:asciiTheme="minorEastAsia" w:hAnsiTheme="minorEastAsia" w:hint="eastAsia"/>
          <w:sz w:val="24"/>
          <w:szCs w:val="24"/>
        </w:rPr>
        <w:t>运输</w:t>
      </w:r>
      <w:del w:id="185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859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86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86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86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863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86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865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86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867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86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869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87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87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87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873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87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875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87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877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r w:rsidRPr="00944BCE">
        <w:rPr>
          <w:rFonts w:asciiTheme="minorEastAsia" w:hAnsiTheme="minorEastAsia" w:hint="eastAsia"/>
          <w:sz w:val="24"/>
          <w:szCs w:val="24"/>
        </w:rPr>
        <w:t>，用于</w:t>
      </w:r>
      <w:r w:rsidRPr="009D343B">
        <w:rPr>
          <w:rFonts w:asciiTheme="minorEastAsia" w:hAnsiTheme="minorEastAsia"/>
          <w:sz w:val="24"/>
          <w:szCs w:val="24"/>
          <w:u w:val="single"/>
          <w:rPrChange w:id="1878" w:author="Microsoft Office 用户" w:date="2018-05-12T11:28:00Z">
            <w:rPr>
              <w:rFonts w:asciiTheme="minorEastAsia" w:hAnsiTheme="minorEastAsia"/>
              <w:sz w:val="24"/>
              <w:szCs w:val="24"/>
            </w:rPr>
          </w:rPrChange>
        </w:rPr>
        <w:t xml:space="preserve"> </w:t>
      </w:r>
      <w:del w:id="187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880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88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88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883" w:author="严成功" w:date="2018-04-09T11:31:00Z">
        <w:del w:id="1884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885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88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887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888" w:author="严成功" w:date="2018-04-09T11:31:00Z">
        <w:del w:id="1889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890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89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89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893" w:author="严成功" w:date="2018-04-09T11:31:00Z">
        <w:del w:id="1894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895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89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897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898" w:author="严成功" w:date="2018-04-09T11:31:00Z">
        <w:del w:id="1899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900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90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90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903" w:author="严成功" w:date="2018-04-09T11:31:00Z">
        <w:del w:id="1904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905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90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907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908" w:author="严成功" w:date="2018-04-09T11:31:00Z">
        <w:del w:id="1909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910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91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91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913" w:author="严成功" w:date="2018-04-09T11:31:00Z">
        <w:r w:rsidRPr="00944BCE" w:rsidDel="00D35D69">
          <w:rPr>
            <w:rFonts w:asciiTheme="minorEastAsia" w:hAnsiTheme="minorEastAsia" w:hint="eastAsia"/>
            <w:sz w:val="24"/>
            <w:szCs w:val="24"/>
          </w:rPr>
          <w:delText xml:space="preserve">大连保时杰物流有限公司物流运输_ </w:delText>
        </w:r>
      </w:del>
      <w:r>
        <w:rPr>
          <w:rFonts w:asciiTheme="minorEastAsia" w:hAnsiTheme="minorEastAsia" w:hint="eastAsia"/>
          <w:sz w:val="24"/>
          <w:szCs w:val="24"/>
        </w:rPr>
        <w:t>工程。</w:t>
      </w:r>
    </w:p>
    <w:p w:rsidR="00A2735E" w:rsidRPr="00D35D69" w:rsidRDefault="00A2735E">
      <w:pPr>
        <w:wordWrap w:val="0"/>
        <w:spacing w:after="100" w:line="360" w:lineRule="auto"/>
        <w:ind w:firstLineChars="200" w:firstLine="480"/>
        <w:outlineLvl w:val="0"/>
        <w:rPr>
          <w:rFonts w:asciiTheme="minorEastAsia" w:hAnsiTheme="minorEastAsia"/>
          <w:b/>
          <w:sz w:val="24"/>
          <w:szCs w:val="24"/>
          <w:rPrChange w:id="1914" w:author="严成功" w:date="2018-04-09T11:31:00Z">
            <w:rPr>
              <w:rFonts w:asciiTheme="minorEastAsia" w:hAnsiTheme="minorEastAsia"/>
              <w:sz w:val="24"/>
              <w:szCs w:val="24"/>
            </w:rPr>
          </w:rPrChange>
        </w:rPr>
        <w:pPrChange w:id="1915" w:author="Microsoft Office 用户" w:date="2018-05-11T22:36:00Z">
          <w:pPr>
            <w:spacing w:line="360" w:lineRule="auto"/>
            <w:ind w:firstLineChars="200" w:firstLine="480"/>
            <w:outlineLvl w:val="0"/>
          </w:pPr>
        </w:pPrChange>
      </w:pPr>
      <w:r>
        <w:rPr>
          <w:rFonts w:asciiTheme="minorEastAsia" w:hAnsiTheme="minorEastAsia" w:hint="eastAsia"/>
          <w:b/>
          <w:sz w:val="24"/>
          <w:szCs w:val="24"/>
        </w:rPr>
        <w:t>三、租赁集装箱</w:t>
      </w:r>
      <w:r w:rsidRPr="00D35D69">
        <w:rPr>
          <w:rFonts w:asciiTheme="minorEastAsia" w:hAnsiTheme="minorEastAsia" w:hint="eastAsia"/>
          <w:b/>
          <w:sz w:val="24"/>
          <w:szCs w:val="24"/>
          <w:rPrChange w:id="1916" w:author="严成功" w:date="2018-04-09T11:31:00Z">
            <w:rPr>
              <w:rFonts w:asciiTheme="minorEastAsia" w:hAnsiTheme="minorEastAsia" w:hint="eastAsia"/>
              <w:sz w:val="24"/>
              <w:szCs w:val="24"/>
            </w:rPr>
          </w:rPrChange>
        </w:rPr>
        <w:t>的所有权和使用权</w:t>
      </w:r>
      <w:del w:id="1917" w:author="马国成" w:date="2018-04-09T16:21:00Z">
        <w:r w:rsidRPr="00D35D69" w:rsidDel="00D719D3">
          <w:rPr>
            <w:rFonts w:asciiTheme="minorEastAsia" w:hAnsiTheme="minorEastAsia" w:hint="eastAsia"/>
            <w:b/>
            <w:sz w:val="24"/>
            <w:szCs w:val="24"/>
            <w:rPrChange w:id="1918" w:author="严成功" w:date="2018-04-09T11:31:00Z">
              <w:rPr>
                <w:rFonts w:asciiTheme="minorEastAsia" w:hAnsiTheme="minorEastAsia" w:hint="eastAsia"/>
                <w:sz w:val="24"/>
                <w:szCs w:val="24"/>
              </w:rPr>
            </w:rPrChange>
          </w:rPr>
          <w:delText>：</w:delText>
        </w:r>
      </w:del>
    </w:p>
    <w:p w:rsidR="00A2735E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1919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944BCE">
        <w:rPr>
          <w:rFonts w:asciiTheme="minorEastAsia" w:hAnsiTheme="minorEastAsia" w:hint="eastAsia"/>
          <w:sz w:val="24"/>
          <w:szCs w:val="24"/>
        </w:rPr>
        <w:t>1、甲方</w:t>
      </w:r>
      <w:r>
        <w:rPr>
          <w:rFonts w:asciiTheme="minorEastAsia" w:hAnsiTheme="minorEastAsia" w:hint="eastAsia"/>
          <w:sz w:val="24"/>
          <w:szCs w:val="24"/>
        </w:rPr>
        <w:t>拥有租赁集装箱的所有权。</w:t>
      </w:r>
    </w:p>
    <w:p w:rsidR="00A2735E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1920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944BCE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</w:t>
      </w:r>
      <w:proofErr w:type="gramStart"/>
      <w:r>
        <w:rPr>
          <w:rFonts w:asciiTheme="minorEastAsia" w:hAnsiTheme="minorEastAsia" w:hint="eastAsia"/>
          <w:sz w:val="24"/>
          <w:szCs w:val="24"/>
        </w:rPr>
        <w:t>乙方仅</w:t>
      </w:r>
      <w:proofErr w:type="gramEnd"/>
      <w:r>
        <w:rPr>
          <w:rFonts w:asciiTheme="minorEastAsia" w:hAnsiTheme="minorEastAsia" w:hint="eastAsia"/>
          <w:sz w:val="24"/>
          <w:szCs w:val="24"/>
        </w:rPr>
        <w:t>在租赁期内在本合同规定的范围内拥有该租赁集装箱的使用权。</w:t>
      </w:r>
    </w:p>
    <w:p w:rsidR="00A2735E" w:rsidRPr="00116C41" w:rsidRDefault="00A2735E">
      <w:pPr>
        <w:wordWrap w:val="0"/>
        <w:spacing w:after="100" w:line="360" w:lineRule="auto"/>
        <w:ind w:firstLineChars="200" w:firstLine="480"/>
        <w:outlineLvl w:val="0"/>
        <w:rPr>
          <w:ins w:id="1921" w:author="AURORA" w:date="2018-05-21T14:56:00Z"/>
          <w:rFonts w:asciiTheme="minorEastAsia" w:hAnsiTheme="minorEastAsia"/>
          <w:b/>
          <w:sz w:val="24"/>
          <w:szCs w:val="24"/>
          <w:rPrChange w:id="1922" w:author="AURORA" w:date="2018-05-21T14:56:00Z">
            <w:rPr>
              <w:ins w:id="1923" w:author="AURORA" w:date="2018-05-21T14:56:00Z"/>
              <w:rFonts w:asciiTheme="minorEastAsia" w:hAnsiTheme="minorEastAsia"/>
              <w:sz w:val="24"/>
              <w:szCs w:val="24"/>
            </w:rPr>
          </w:rPrChange>
        </w:rPr>
        <w:pPrChange w:id="1924" w:author="Microsoft Office 用户" w:date="2018-05-11T22:36:00Z">
          <w:pPr>
            <w:spacing w:line="360" w:lineRule="auto"/>
            <w:ind w:firstLineChars="200" w:firstLine="480"/>
            <w:outlineLvl w:val="0"/>
          </w:pPr>
        </w:pPrChange>
      </w:pPr>
      <w:r w:rsidRPr="00116C41">
        <w:rPr>
          <w:rFonts w:asciiTheme="minorEastAsia" w:hAnsiTheme="minorEastAsia" w:hint="eastAsia"/>
          <w:b/>
          <w:sz w:val="24"/>
          <w:szCs w:val="24"/>
          <w:rPrChange w:id="1925" w:author="AURORA" w:date="2018-05-21T14:56:00Z">
            <w:rPr>
              <w:rFonts w:asciiTheme="minorEastAsia" w:hAnsiTheme="minorEastAsia" w:hint="eastAsia"/>
              <w:sz w:val="24"/>
              <w:szCs w:val="24"/>
            </w:rPr>
          </w:rPrChange>
        </w:rPr>
        <w:t>四、</w:t>
      </w:r>
      <w:ins w:id="1926" w:author="AURORA" w:date="2018-05-21T14:56:00Z">
        <w:r>
          <w:rPr>
            <w:rFonts w:asciiTheme="minorEastAsia" w:hAnsiTheme="minorEastAsia" w:hint="eastAsia"/>
            <w:b/>
            <w:sz w:val="24"/>
            <w:szCs w:val="24"/>
          </w:rPr>
          <w:t>集装箱操作</w:t>
        </w:r>
      </w:ins>
    </w:p>
    <w:p w:rsidR="00A2735E" w:rsidRDefault="00A2735E">
      <w:pPr>
        <w:wordWrap w:val="0"/>
        <w:spacing w:after="100" w:line="360" w:lineRule="auto"/>
        <w:ind w:firstLineChars="200" w:firstLine="480"/>
        <w:outlineLvl w:val="0"/>
        <w:rPr>
          <w:rFonts w:asciiTheme="minorEastAsia" w:hAnsiTheme="minorEastAsia"/>
          <w:sz w:val="24"/>
          <w:szCs w:val="24"/>
        </w:rPr>
        <w:pPrChange w:id="1927" w:author="Microsoft Office 用户" w:date="2018-05-11T22:36:00Z">
          <w:pPr>
            <w:spacing w:line="360" w:lineRule="auto"/>
            <w:ind w:firstLineChars="200" w:firstLine="480"/>
            <w:outlineLvl w:val="0"/>
          </w:pPr>
        </w:pPrChange>
      </w:pPr>
      <w:r>
        <w:rPr>
          <w:rFonts w:asciiTheme="minorEastAsia" w:hAnsiTheme="minorEastAsia" w:hint="eastAsia"/>
          <w:sz w:val="24"/>
          <w:szCs w:val="24"/>
        </w:rPr>
        <w:t>甲方为乙方配备集装箱</w:t>
      </w:r>
      <w:r w:rsidRPr="00944BCE">
        <w:rPr>
          <w:rFonts w:asciiTheme="minorEastAsia" w:hAnsiTheme="minorEastAsia" w:hint="eastAsia"/>
          <w:sz w:val="24"/>
          <w:szCs w:val="24"/>
        </w:rPr>
        <w:t>操作手</w:t>
      </w:r>
      <w:del w:id="192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929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93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93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93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933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93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935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936" w:author="Microsoft Office 用户" w:date="2018-05-12T11:32:00Z">
        <w:r>
          <w:rPr>
            <w:rFonts w:asciiTheme="minorEastAsia" w:hAnsiTheme="minorEastAsia" w:hint="eastAsia"/>
            <w:sz w:val="24"/>
            <w:szCs w:val="24"/>
            <w:u w:val="single"/>
          </w:rPr>
          <w:t xml:space="preserve">   </w:t>
        </w:r>
      </w:ins>
      <w:del w:id="193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1938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193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940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r w:rsidRPr="00944BCE">
        <w:rPr>
          <w:rFonts w:asciiTheme="minorEastAsia" w:hAnsiTheme="minorEastAsia" w:hint="eastAsia"/>
          <w:sz w:val="24"/>
          <w:szCs w:val="24"/>
        </w:rPr>
        <w:t>人，由乙方负责食宿，由甲</w:t>
      </w:r>
      <w:r>
        <w:rPr>
          <w:rFonts w:asciiTheme="minorEastAsia" w:hAnsiTheme="minorEastAsia" w:hint="eastAsia"/>
          <w:sz w:val="24"/>
          <w:szCs w:val="24"/>
        </w:rPr>
        <w:t>方负责集装箱</w:t>
      </w:r>
      <w:r w:rsidRPr="00944BCE">
        <w:rPr>
          <w:rFonts w:asciiTheme="minorEastAsia" w:hAnsiTheme="minorEastAsia" w:hint="eastAsia"/>
          <w:sz w:val="24"/>
          <w:szCs w:val="24"/>
        </w:rPr>
        <w:t>操作手工资。</w:t>
      </w:r>
    </w:p>
    <w:p w:rsidR="00A2735E" w:rsidRDefault="00A2735E">
      <w:pPr>
        <w:wordWrap w:val="0"/>
        <w:spacing w:after="100" w:line="360" w:lineRule="auto"/>
        <w:ind w:firstLineChars="200" w:firstLine="480"/>
        <w:outlineLvl w:val="0"/>
        <w:rPr>
          <w:rFonts w:asciiTheme="minorEastAsia" w:hAnsiTheme="minorEastAsia"/>
          <w:sz w:val="24"/>
          <w:szCs w:val="24"/>
        </w:rPr>
        <w:pPrChange w:id="1941" w:author="Microsoft Office 用户" w:date="2018-05-11T22:36:00Z">
          <w:pPr>
            <w:spacing w:line="360" w:lineRule="auto"/>
            <w:ind w:firstLineChars="200" w:firstLine="480"/>
            <w:outlineLvl w:val="0"/>
          </w:pPr>
        </w:pPrChange>
      </w:pPr>
      <w:r w:rsidRPr="00D35D69">
        <w:rPr>
          <w:rFonts w:asciiTheme="minorEastAsia" w:hAnsiTheme="minorEastAsia" w:hint="eastAsia"/>
          <w:b/>
          <w:sz w:val="24"/>
          <w:szCs w:val="24"/>
          <w:rPrChange w:id="1942" w:author="严成功" w:date="2018-04-09T11:32:00Z">
            <w:rPr>
              <w:rFonts w:asciiTheme="minorEastAsia" w:hAnsiTheme="minorEastAsia" w:hint="eastAsia"/>
              <w:sz w:val="24"/>
              <w:szCs w:val="24"/>
            </w:rPr>
          </w:rPrChange>
        </w:rPr>
        <w:t>五、租赁期限及租金结算方式</w:t>
      </w:r>
      <w:del w:id="1943" w:author="马国成" w:date="2018-04-09T16:23:00Z">
        <w:r w:rsidDel="00D719D3">
          <w:rPr>
            <w:rFonts w:asciiTheme="minorEastAsia" w:hAnsiTheme="minorEastAsia" w:hint="eastAsia"/>
            <w:sz w:val="24"/>
            <w:szCs w:val="24"/>
          </w:rPr>
          <w:delText>：</w:delText>
        </w:r>
      </w:del>
    </w:p>
    <w:p w:rsidR="00A2735E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1944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944BCE">
        <w:rPr>
          <w:rFonts w:asciiTheme="minorEastAsia" w:hAnsiTheme="minorEastAsia" w:hint="eastAsia"/>
          <w:sz w:val="24"/>
          <w:szCs w:val="24"/>
        </w:rPr>
        <w:t>1、自</w:t>
      </w:r>
      <w:ins w:id="1945" w:author="美丽" w:date="2018-04-10T10:43:00Z">
        <w:del w:id="1946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947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94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949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950" w:author="美丽" w:date="2018-04-10T10:43:00Z">
        <w:del w:id="1951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952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95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954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955" w:author="美丽" w:date="2018-04-10T10:43:00Z">
        <w:del w:id="1956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957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95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959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960" w:author="美丽" w:date="2018-04-10T10:43:00Z">
        <w:del w:id="1961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962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96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964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965" w:author="美丽" w:date="2018-04-10T10:43:00Z">
        <w:del w:id="1966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967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96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969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970" w:author="美丽" w:date="2018-04-10T10:43:00Z">
        <w:r w:rsidRPr="009D343B" w:rsidDel="003075DC">
          <w:rPr>
            <w:rFonts w:asciiTheme="minorEastAsia" w:hAnsiTheme="minorEastAsia"/>
            <w:sz w:val="24"/>
            <w:szCs w:val="24"/>
          </w:rPr>
          <w:delText>__</w:delText>
        </w:r>
      </w:del>
      <w:del w:id="1971" w:author="严成功" w:date="2018-04-09T11:32:00Z">
        <w:r w:rsidRPr="009D343B" w:rsidDel="00D35D69">
          <w:rPr>
            <w:rFonts w:asciiTheme="minorEastAsia" w:hAnsiTheme="minorEastAsia"/>
            <w:sz w:val="24"/>
            <w:szCs w:val="24"/>
          </w:rPr>
          <w:delText>2012</w:delText>
        </w:r>
      </w:del>
      <w:del w:id="1972" w:author="美丽" w:date="2018-04-10T10:42:00Z">
        <w:r w:rsidRPr="009D343B" w:rsidDel="003075DC">
          <w:rPr>
            <w:rFonts w:asciiTheme="minorEastAsia" w:hAnsiTheme="minorEastAsia"/>
            <w:sz w:val="24"/>
            <w:szCs w:val="24"/>
          </w:rPr>
          <w:delText>_</w:delText>
        </w:r>
      </w:del>
      <w:r w:rsidRPr="009D343B">
        <w:rPr>
          <w:rFonts w:asciiTheme="minorEastAsia" w:hAnsiTheme="minorEastAsia" w:hint="eastAsia"/>
          <w:sz w:val="24"/>
          <w:szCs w:val="24"/>
        </w:rPr>
        <w:t>年</w:t>
      </w:r>
      <w:ins w:id="1973" w:author="美丽" w:date="2018-04-10T10:43:00Z">
        <w:del w:id="1974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975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97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977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978" w:author="美丽" w:date="2018-04-10T10:43:00Z">
        <w:del w:id="1979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980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98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98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983" w:author="美丽" w:date="2018-04-10T10:43:00Z">
        <w:del w:id="1984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985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98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987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988" w:author="美丽" w:date="2018-04-10T10:43:00Z">
        <w:del w:id="1989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990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99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99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1993" w:author="美丽" w:date="2018-04-10T10:43:00Z">
        <w:del w:id="1994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1995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199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1997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1998" w:author="美丽" w:date="2018-04-10T10:43:00Z">
        <w:r w:rsidRPr="009D343B" w:rsidDel="003075DC">
          <w:rPr>
            <w:rFonts w:asciiTheme="minorEastAsia" w:hAnsiTheme="minorEastAsia"/>
            <w:sz w:val="24"/>
            <w:szCs w:val="24"/>
          </w:rPr>
          <w:delText>_</w:delText>
        </w:r>
      </w:del>
      <w:ins w:id="1999" w:author="马国成" w:date="2018-04-09T16:22:00Z">
        <w:del w:id="2000" w:author="美丽" w:date="2018-04-10T10:43:00Z">
          <w:r w:rsidRPr="009D343B" w:rsidDel="003075DC">
            <w:rPr>
              <w:rFonts w:asciiTheme="minorEastAsia" w:hAnsiTheme="minorEastAsia"/>
              <w:sz w:val="24"/>
              <w:szCs w:val="24"/>
            </w:rPr>
            <w:delText xml:space="preserve">  </w:delText>
          </w:r>
        </w:del>
      </w:ins>
      <w:del w:id="2001" w:author="美丽" w:date="2018-04-10T10:43:00Z">
        <w:r w:rsidRPr="009D343B" w:rsidDel="003075DC">
          <w:rPr>
            <w:rFonts w:asciiTheme="minorEastAsia" w:hAnsiTheme="minorEastAsia"/>
            <w:sz w:val="24"/>
            <w:szCs w:val="24"/>
          </w:rPr>
          <w:delText>10__</w:delText>
        </w:r>
      </w:del>
      <w:r w:rsidRPr="009D343B">
        <w:rPr>
          <w:rFonts w:asciiTheme="minorEastAsia" w:hAnsiTheme="minorEastAsia" w:hint="eastAsia"/>
          <w:sz w:val="24"/>
          <w:szCs w:val="24"/>
        </w:rPr>
        <w:t>月</w:t>
      </w:r>
      <w:ins w:id="2002" w:author="美丽" w:date="2018-04-10T10:43:00Z">
        <w:del w:id="200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00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00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0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007" w:author="美丽" w:date="2018-04-10T10:43:00Z">
        <w:del w:id="200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00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01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1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012" w:author="美丽" w:date="2018-04-10T10:43:00Z">
        <w:del w:id="201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01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01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1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017" w:author="美丽" w:date="2018-04-10T10:43:00Z">
        <w:del w:id="201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019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02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2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022" w:author="美丽" w:date="2018-04-10T10:43:00Z">
        <w:del w:id="202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024" w:author="Microsoft Office 用户" w:date="2018-05-12T11:28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02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2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027" w:author="马国成" w:date="2018-04-09T16:22:00Z">
        <w:del w:id="2028" w:author="美丽" w:date="2018-04-10T10:43:00Z">
          <w:r w:rsidRPr="009D343B" w:rsidDel="003075DC">
            <w:rPr>
              <w:rFonts w:asciiTheme="minorEastAsia" w:hAnsiTheme="minorEastAsia"/>
              <w:sz w:val="24"/>
              <w:szCs w:val="24"/>
            </w:rPr>
            <w:delText xml:space="preserve">    </w:delText>
          </w:r>
        </w:del>
      </w:ins>
      <w:del w:id="2029" w:author="美丽" w:date="2018-04-10T10:43:00Z">
        <w:r w:rsidRPr="009D343B" w:rsidDel="003075DC">
          <w:rPr>
            <w:rFonts w:asciiTheme="minorEastAsia" w:hAnsiTheme="minorEastAsia"/>
            <w:sz w:val="24"/>
            <w:szCs w:val="24"/>
          </w:rPr>
          <w:delText>_</w:delText>
        </w:r>
      </w:del>
      <w:del w:id="2030" w:author="严成功" w:date="2018-04-09T11:32:00Z">
        <w:r w:rsidRPr="009D343B" w:rsidDel="00D35D69">
          <w:rPr>
            <w:rFonts w:asciiTheme="minorEastAsia" w:hAnsiTheme="minorEastAsia"/>
            <w:sz w:val="24"/>
            <w:szCs w:val="24"/>
          </w:rPr>
          <w:delText>_17</w:delText>
        </w:r>
      </w:del>
      <w:r w:rsidRPr="009D343B">
        <w:rPr>
          <w:rFonts w:asciiTheme="minorEastAsia" w:hAnsiTheme="minorEastAsia" w:hint="eastAsia"/>
          <w:sz w:val="24"/>
          <w:szCs w:val="24"/>
        </w:rPr>
        <w:t>日至</w:t>
      </w:r>
      <w:del w:id="203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03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03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34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03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03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03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38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039" w:author="严成功" w:date="2018-04-09T11:32:00Z">
        <w:r w:rsidRPr="009D343B" w:rsidDel="00D35D69">
          <w:rPr>
            <w:rFonts w:asciiTheme="minorEastAsia" w:hAnsiTheme="minorEastAsia"/>
            <w:sz w:val="24"/>
            <w:szCs w:val="24"/>
            <w:u w:val="single"/>
            <w:rPrChange w:id="2040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2013___</w:delText>
        </w:r>
      </w:del>
      <w:del w:id="204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04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04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44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04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04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04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48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04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050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05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5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r w:rsidRPr="009D343B">
        <w:rPr>
          <w:rFonts w:asciiTheme="minorEastAsia" w:hAnsiTheme="minorEastAsia" w:hint="eastAsia"/>
          <w:sz w:val="24"/>
          <w:szCs w:val="24"/>
        </w:rPr>
        <w:t>年</w:t>
      </w:r>
      <w:del w:id="205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054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05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5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05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058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05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60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06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06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06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64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06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06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06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68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069" w:author="严成功" w:date="2018-04-09T11:32:00Z">
        <w:r w:rsidRPr="009D343B" w:rsidDel="00D35D69">
          <w:rPr>
            <w:rFonts w:asciiTheme="minorEastAsia" w:hAnsiTheme="minorEastAsia"/>
            <w:sz w:val="24"/>
            <w:szCs w:val="24"/>
            <w:u w:val="single"/>
            <w:rPrChange w:id="2070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8__</w:delText>
        </w:r>
      </w:del>
      <w:del w:id="207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07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07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74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07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07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07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78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r w:rsidRPr="009D343B">
        <w:rPr>
          <w:rFonts w:asciiTheme="minorEastAsia" w:hAnsiTheme="minorEastAsia" w:hint="eastAsia"/>
          <w:sz w:val="24"/>
          <w:szCs w:val="24"/>
        </w:rPr>
        <w:t>月</w:t>
      </w:r>
      <w:del w:id="207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080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08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8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08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084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08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8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087" w:author="严成功" w:date="2018-04-09T11:32:00Z">
        <w:r w:rsidRPr="009D343B" w:rsidDel="00D35D69">
          <w:rPr>
            <w:rFonts w:asciiTheme="minorEastAsia" w:hAnsiTheme="minorEastAsia"/>
            <w:sz w:val="24"/>
            <w:szCs w:val="24"/>
            <w:u w:val="single"/>
            <w:rPrChange w:id="2088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_16_</w:delText>
        </w:r>
      </w:del>
      <w:del w:id="208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090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09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9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09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094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09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09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09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098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09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100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10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10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10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104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r>
        <w:rPr>
          <w:rFonts w:asciiTheme="minorEastAsia" w:hAnsiTheme="minorEastAsia" w:hint="eastAsia"/>
          <w:sz w:val="24"/>
          <w:szCs w:val="24"/>
        </w:rPr>
        <w:t>日止，租赁期满，乙方将集装箱</w:t>
      </w:r>
      <w:r w:rsidRPr="00944BCE">
        <w:rPr>
          <w:rFonts w:asciiTheme="minorEastAsia" w:hAnsiTheme="minorEastAsia" w:hint="eastAsia"/>
          <w:sz w:val="24"/>
          <w:szCs w:val="24"/>
        </w:rPr>
        <w:t>完好交给甲方办理退场手续，若乙方继续使用，应在本合同期满前</w:t>
      </w:r>
      <w:ins w:id="2105" w:author="严成功" w:date="2018-04-09T11:32:00Z">
        <w:del w:id="2106" w:author="Microsoft Office 用户" w:date="2018-05-11T22:36:00Z">
          <w:r w:rsidDel="00EE0784">
            <w:rPr>
              <w:rFonts w:asciiTheme="minorEastAsia" w:hAnsiTheme="minorEastAsia"/>
              <w:sz w:val="24"/>
              <w:szCs w:val="24"/>
            </w:rPr>
            <w:delText>_</w:delText>
          </w:r>
        </w:del>
      </w:ins>
      <w:ins w:id="2107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ins w:id="2108" w:author="严成功" w:date="2018-04-09T11:32:00Z">
        <w:del w:id="2109" w:author="Microsoft Office 用户" w:date="2018-05-11T22:36:00Z">
          <w:r w:rsidDel="00EE0784">
            <w:rPr>
              <w:rFonts w:asciiTheme="minorEastAsia" w:hAnsiTheme="minorEastAsia"/>
              <w:sz w:val="24"/>
              <w:szCs w:val="24"/>
            </w:rPr>
            <w:delText>_</w:delText>
          </w:r>
        </w:del>
      </w:ins>
      <w:ins w:id="2110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ins w:id="2111" w:author="严成功" w:date="2018-04-09T11:32:00Z">
        <w:del w:id="2112" w:author="Microsoft Office 用户" w:date="2018-05-11T22:36:00Z">
          <w:r w:rsidDel="00EE0784">
            <w:rPr>
              <w:rFonts w:asciiTheme="minorEastAsia" w:hAnsiTheme="minorEastAsia"/>
              <w:sz w:val="24"/>
              <w:szCs w:val="24"/>
            </w:rPr>
            <w:delText>_</w:delText>
          </w:r>
        </w:del>
      </w:ins>
      <w:ins w:id="2113" w:author="Microsoft Office 用户" w:date="2018-05-11T22:36:00Z">
        <w:r>
          <w:rPr>
            <w:rFonts w:asciiTheme="minorEastAsia" w:hAnsiTheme="minorEastAsia" w:hint="eastAsia"/>
            <w:sz w:val="24"/>
            <w:szCs w:val="24"/>
          </w:rPr>
          <w:t xml:space="preserve"> </w:t>
        </w:r>
      </w:ins>
      <w:del w:id="2114" w:author="严成功" w:date="2018-04-09T11:32:00Z">
        <w:r w:rsidRPr="00944BCE" w:rsidDel="00D35D69">
          <w:rPr>
            <w:rFonts w:asciiTheme="minorEastAsia" w:hAnsiTheme="minorEastAsia" w:hint="eastAsia"/>
            <w:sz w:val="24"/>
            <w:szCs w:val="24"/>
          </w:rPr>
          <w:delText>五</w:delText>
        </w:r>
      </w:del>
      <w:r w:rsidRPr="00944BCE">
        <w:rPr>
          <w:rFonts w:asciiTheme="minorEastAsia" w:hAnsiTheme="minorEastAsia" w:hint="eastAsia"/>
          <w:sz w:val="24"/>
          <w:szCs w:val="24"/>
        </w:rPr>
        <w:t>日内重新</w:t>
      </w:r>
      <w:ins w:id="2115" w:author="马国成" w:date="2018-04-09T16:21:00Z">
        <w:r>
          <w:rPr>
            <w:rFonts w:asciiTheme="minorEastAsia" w:hAnsiTheme="minorEastAsia" w:hint="eastAsia"/>
            <w:sz w:val="24"/>
            <w:szCs w:val="24"/>
          </w:rPr>
          <w:t>签订</w:t>
        </w:r>
      </w:ins>
      <w:del w:id="2116" w:author="马国成" w:date="2018-04-09T16:21:00Z">
        <w:r w:rsidRPr="00944BCE" w:rsidDel="00D719D3">
          <w:rPr>
            <w:rFonts w:asciiTheme="minorEastAsia" w:hAnsiTheme="minorEastAsia" w:hint="eastAsia"/>
            <w:sz w:val="24"/>
            <w:szCs w:val="24"/>
          </w:rPr>
          <w:delText>签定</w:delText>
        </w:r>
      </w:del>
      <w:r w:rsidRPr="00944BCE">
        <w:rPr>
          <w:rFonts w:asciiTheme="minorEastAsia" w:hAnsiTheme="minorEastAsia" w:hint="eastAsia"/>
          <w:sz w:val="24"/>
          <w:szCs w:val="24"/>
        </w:rPr>
        <w:t>续租合同。</w:t>
      </w:r>
      <w:del w:id="2117" w:author="美丽" w:date="2018-04-10T10:43:00Z">
        <w:r w:rsidRPr="00944BCE" w:rsidDel="003075DC">
          <w:rPr>
            <w:rFonts w:asciiTheme="minorEastAsia" w:hAnsiTheme="minorEastAsia" w:hint="eastAsia"/>
            <w:sz w:val="24"/>
            <w:szCs w:val="24"/>
          </w:rPr>
          <w:delText xml:space="preserve"> </w:delText>
        </w:r>
      </w:del>
    </w:p>
    <w:p w:rsidR="00A2735E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2118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944BCE">
        <w:rPr>
          <w:rFonts w:asciiTheme="minorEastAsia" w:hAnsiTheme="minorEastAsia" w:hint="eastAsia"/>
          <w:sz w:val="24"/>
          <w:szCs w:val="24"/>
        </w:rPr>
        <w:t>2、租赁期间原则上每天平均工作时间不超过8小时(折合一个台班)，每月累计不得超过</w:t>
      </w:r>
      <w:del w:id="211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120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12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12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123" w:author="Microsoft Office 用户" w:date="2018-05-12T11:32:00Z">
        <w:r>
          <w:rPr>
            <w:rFonts w:asciiTheme="minorEastAsia" w:hAnsiTheme="minorEastAsia" w:hint="eastAsia"/>
            <w:sz w:val="24"/>
            <w:szCs w:val="24"/>
            <w:u w:val="single"/>
          </w:rPr>
          <w:t xml:space="preserve">    </w:t>
        </w:r>
      </w:ins>
      <w:ins w:id="2124" w:author="Microsoft Office 用户" w:date="2018-05-12T11:28:00Z">
        <w:r>
          <w:rPr>
            <w:rFonts w:asciiTheme="minorEastAsia" w:hAnsiTheme="minorEastAsia" w:hint="eastAsia"/>
            <w:sz w:val="24"/>
            <w:szCs w:val="24"/>
            <w:u w:val="single"/>
          </w:rPr>
          <w:t xml:space="preserve">  </w:t>
        </w:r>
      </w:ins>
      <w:del w:id="2125" w:author="严成功" w:date="2018-04-09T11:32:00Z">
        <w:r w:rsidRPr="009D343B" w:rsidDel="00D35D69">
          <w:rPr>
            <w:rFonts w:asciiTheme="minorEastAsia" w:hAnsiTheme="minorEastAsia"/>
            <w:sz w:val="24"/>
            <w:szCs w:val="24"/>
            <w:u w:val="single"/>
            <w:rPrChange w:id="212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240_</w:delText>
        </w:r>
      </w:del>
      <w:del w:id="212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128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12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130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r w:rsidRPr="00944BCE">
        <w:rPr>
          <w:rFonts w:asciiTheme="minorEastAsia" w:hAnsiTheme="minorEastAsia" w:hint="eastAsia"/>
          <w:sz w:val="24"/>
          <w:szCs w:val="24"/>
        </w:rPr>
        <w:t>小时，确因工作所需超出</w:t>
      </w:r>
      <w:del w:id="213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13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13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134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135" w:author="严成功" w:date="2018-04-09T11:32:00Z">
        <w:r w:rsidRPr="009D343B" w:rsidDel="00D35D69">
          <w:rPr>
            <w:rFonts w:asciiTheme="minorEastAsia" w:hAnsiTheme="minorEastAsia"/>
            <w:sz w:val="24"/>
            <w:szCs w:val="24"/>
            <w:u w:val="single"/>
            <w:rPrChange w:id="213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_240</w:delText>
        </w:r>
      </w:del>
      <w:del w:id="213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138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13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140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14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14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14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144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145" w:author="Microsoft Office 用户" w:date="2018-05-12T11:32:00Z">
        <w:r>
          <w:rPr>
            <w:rFonts w:asciiTheme="minorEastAsia" w:hAnsiTheme="minorEastAsia" w:hint="eastAsia"/>
            <w:sz w:val="24"/>
            <w:szCs w:val="24"/>
            <w:u w:val="single"/>
          </w:rPr>
          <w:t xml:space="preserve">   </w:t>
        </w:r>
      </w:ins>
      <w:del w:id="214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147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14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149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r w:rsidRPr="00944BCE">
        <w:rPr>
          <w:rFonts w:asciiTheme="minorEastAsia" w:hAnsiTheme="minorEastAsia" w:hint="eastAsia"/>
          <w:sz w:val="24"/>
          <w:szCs w:val="24"/>
        </w:rPr>
        <w:t>小时部分应视为加班，按超出工作小时数计收加班租赁费。</w:t>
      </w:r>
    </w:p>
    <w:p w:rsidR="00A2735E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2150" w:author="Microsoft Office 用户" w:date="2018-05-11T22:36:00Z">
          <w:pPr>
            <w:spacing w:line="360" w:lineRule="auto"/>
            <w:ind w:firstLineChars="200" w:firstLine="480"/>
          </w:pPr>
        </w:pPrChange>
      </w:pPr>
      <w:r>
        <w:rPr>
          <w:rFonts w:asciiTheme="minorEastAsia" w:hAnsiTheme="minorEastAsia" w:hint="eastAsia"/>
          <w:sz w:val="24"/>
          <w:szCs w:val="24"/>
        </w:rPr>
        <w:t>集装箱</w:t>
      </w:r>
      <w:r w:rsidRPr="00944BCE">
        <w:rPr>
          <w:rFonts w:asciiTheme="minorEastAsia" w:hAnsiTheme="minorEastAsia" w:hint="eastAsia"/>
          <w:sz w:val="24"/>
          <w:szCs w:val="24"/>
        </w:rPr>
        <w:t>的租赁费按月租结算</w:t>
      </w:r>
      <w:del w:id="215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15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15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154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15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15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15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158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15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160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16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16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163" w:author="严成功" w:date="2018-04-09T11:32:00Z">
        <w:r w:rsidRPr="009D343B" w:rsidDel="00D35D69">
          <w:rPr>
            <w:rFonts w:asciiTheme="minorEastAsia" w:hAnsiTheme="minorEastAsia"/>
            <w:sz w:val="24"/>
            <w:szCs w:val="24"/>
            <w:u w:val="single"/>
            <w:rPrChange w:id="2164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_48000_</w:delText>
        </w:r>
      </w:del>
      <w:del w:id="216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16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16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168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16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170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17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17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17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174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17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17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17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178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17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180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18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18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18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184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185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18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18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188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r w:rsidRPr="00944BCE">
        <w:rPr>
          <w:rFonts w:asciiTheme="minorEastAsia" w:hAnsiTheme="minorEastAsia" w:hint="eastAsia"/>
          <w:sz w:val="24"/>
          <w:szCs w:val="24"/>
        </w:rPr>
        <w:t>元/月，</w:t>
      </w:r>
      <w:del w:id="218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190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19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19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19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194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19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19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19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198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19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200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201" w:author="严成功" w:date="2018-04-09T11:32:00Z">
        <w:r w:rsidRPr="009D343B" w:rsidDel="00D35D69">
          <w:rPr>
            <w:rFonts w:asciiTheme="minorEastAsia" w:hAnsiTheme="minorEastAsia"/>
            <w:sz w:val="24"/>
            <w:szCs w:val="24"/>
            <w:u w:val="single"/>
            <w:rPrChange w:id="220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_80_</w:delText>
        </w:r>
      </w:del>
      <w:del w:id="220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204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20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206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207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208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20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210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211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212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21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214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r w:rsidRPr="00944BCE">
        <w:rPr>
          <w:rFonts w:asciiTheme="minorEastAsia" w:hAnsiTheme="minorEastAsia" w:hint="eastAsia"/>
          <w:sz w:val="24"/>
          <w:szCs w:val="24"/>
        </w:rPr>
        <w:t>元/</w:t>
      </w:r>
      <w:r>
        <w:rPr>
          <w:rFonts w:asciiTheme="minorEastAsia" w:hAnsiTheme="minorEastAsia" w:hint="eastAsia"/>
          <w:sz w:val="24"/>
          <w:szCs w:val="24"/>
        </w:rPr>
        <w:t>小时，如</w:t>
      </w:r>
      <w:r w:rsidRPr="00944BCE">
        <w:rPr>
          <w:rFonts w:asciiTheme="minorEastAsia" w:hAnsiTheme="minorEastAsia" w:hint="eastAsia"/>
          <w:sz w:val="24"/>
          <w:szCs w:val="24"/>
        </w:rPr>
        <w:t>租赁期不足一个月，租赁费按实际天数乘以8小时结算，超出工作小时加班部分，另计收加</w:t>
      </w:r>
      <w:r w:rsidRPr="00944BCE">
        <w:rPr>
          <w:rFonts w:asciiTheme="minorEastAsia" w:hAnsiTheme="minorEastAsia" w:hint="eastAsia"/>
          <w:sz w:val="24"/>
          <w:szCs w:val="24"/>
        </w:rPr>
        <w:lastRenderedPageBreak/>
        <w:t>班费。</w:t>
      </w:r>
    </w:p>
    <w:p w:rsidR="00A2735E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2215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944BCE"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、经甲乙双方商定，甲方收取乙方</w:t>
      </w:r>
      <w:r w:rsidRPr="00944BCE">
        <w:rPr>
          <w:rFonts w:asciiTheme="minorEastAsia" w:hAnsiTheme="minorEastAsia" w:hint="eastAsia"/>
          <w:sz w:val="24"/>
          <w:szCs w:val="24"/>
        </w:rPr>
        <w:t>保证金</w:t>
      </w:r>
      <w:del w:id="221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217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21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219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22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22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22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223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224" w:author="Microsoft Office 用户" w:date="2018-05-12T11:28:00Z">
        <w:r w:rsidRPr="009D343B">
          <w:rPr>
            <w:rFonts w:asciiTheme="minorEastAsia" w:hAnsiTheme="minorEastAsia"/>
            <w:sz w:val="24"/>
            <w:szCs w:val="24"/>
            <w:u w:val="single"/>
            <w:rPrChange w:id="2225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  </w:t>
        </w:r>
      </w:ins>
      <w:del w:id="222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227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22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229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230" w:author="严成功" w:date="2018-04-09T11:32:00Z">
        <w:r w:rsidRPr="009D343B" w:rsidDel="00D35D69">
          <w:rPr>
            <w:rFonts w:asciiTheme="minorEastAsia" w:hAnsiTheme="minorEastAsia"/>
            <w:sz w:val="24"/>
            <w:szCs w:val="24"/>
            <w:u w:val="single"/>
            <w:rPrChange w:id="2231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__10_</w:delText>
        </w:r>
      </w:del>
      <w:del w:id="223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233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23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235" w:author="Microsoft Office 用户" w:date="2018-05-12T11:28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r w:rsidRPr="00944BCE">
        <w:rPr>
          <w:rFonts w:asciiTheme="minorEastAsia" w:hAnsiTheme="minorEastAsia" w:hint="eastAsia"/>
          <w:sz w:val="24"/>
          <w:szCs w:val="24"/>
        </w:rPr>
        <w:t>万元</w:t>
      </w:r>
      <w:ins w:id="2236" w:author="美丽" w:date="2018-04-10T10:43:00Z">
        <w:r>
          <w:rPr>
            <w:rFonts w:asciiTheme="minorEastAsia" w:hAnsiTheme="minorEastAsia" w:hint="eastAsia"/>
            <w:sz w:val="24"/>
            <w:szCs w:val="24"/>
          </w:rPr>
          <w:t>（大写：</w:t>
        </w:r>
      </w:ins>
      <w:ins w:id="2237" w:author="美丽" w:date="2018-04-10T10:44:00Z">
        <w:del w:id="223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239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24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241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242" w:author="美丽" w:date="2018-04-10T10:44:00Z">
        <w:del w:id="224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244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24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246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247" w:author="美丽" w:date="2018-04-10T10:44:00Z">
        <w:del w:id="224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249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25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251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252" w:author="美丽" w:date="2018-04-10T10:44:00Z">
        <w:del w:id="225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254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25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256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257" w:author="美丽" w:date="2018-04-10T10:44:00Z">
        <w:del w:id="225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259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26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261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262" w:author="美丽" w:date="2018-04-10T10:44:00Z">
        <w:del w:id="226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264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26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266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267" w:author="美丽" w:date="2018-04-10T10:44:00Z">
        <w:del w:id="226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269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27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271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272" w:author="美丽" w:date="2018-04-10T10:44:00Z">
        <w:del w:id="227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274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27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276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277" w:author="美丽" w:date="2018-04-10T10:44:00Z">
        <w:del w:id="227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279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28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281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282" w:author="美丽" w:date="2018-04-10T10:44:00Z">
        <w:del w:id="228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284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28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286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287" w:author="美丽" w:date="2018-04-10T10:44:00Z">
        <w:del w:id="228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289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29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291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292" w:author="美丽" w:date="2018-04-10T10:44:00Z">
        <w:del w:id="229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294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29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296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297" w:author="美丽" w:date="2018-04-10T10:44:00Z">
        <w:del w:id="229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299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30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301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302" w:author="美丽" w:date="2018-04-10T10:44:00Z">
        <w:del w:id="230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304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30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306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307" w:author="美丽" w:date="2018-04-10T10:44:00Z">
        <w:del w:id="230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309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31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311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312" w:author="美丽" w:date="2018-04-10T10:44:00Z">
        <w:del w:id="231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314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31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316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317" w:author="美丽" w:date="2018-04-10T10:44:00Z">
        <w:del w:id="231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319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32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321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322" w:author="美丽" w:date="2018-04-10T10:44:00Z">
        <w:del w:id="232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324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32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326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327" w:author="美丽" w:date="2018-04-10T10:44:00Z">
        <w:del w:id="232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329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33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331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332" w:author="美丽" w:date="2018-04-10T10:44:00Z">
        <w:del w:id="233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334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33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336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337" w:author="美丽" w:date="2018-04-10T10:44:00Z">
        <w:r>
          <w:rPr>
            <w:rFonts w:asciiTheme="minorEastAsia" w:hAnsiTheme="minorEastAsia" w:hint="eastAsia"/>
            <w:sz w:val="24"/>
            <w:szCs w:val="24"/>
          </w:rPr>
          <w:t>元整</w:t>
        </w:r>
      </w:ins>
      <w:ins w:id="2338" w:author="美丽" w:date="2018-04-10T10:43:00Z">
        <w:r>
          <w:rPr>
            <w:rFonts w:asciiTheme="minorEastAsia" w:hAnsiTheme="minorEastAsia" w:hint="eastAsia"/>
            <w:sz w:val="24"/>
            <w:szCs w:val="24"/>
          </w:rPr>
          <w:t>）</w:t>
        </w:r>
      </w:ins>
      <w:r w:rsidRPr="00944BCE">
        <w:rPr>
          <w:rFonts w:asciiTheme="minorEastAsia" w:hAnsiTheme="minorEastAsia" w:hint="eastAsia"/>
          <w:sz w:val="24"/>
          <w:szCs w:val="24"/>
        </w:rPr>
        <w:t>，作为履行本合同的保证。</w:t>
      </w:r>
    </w:p>
    <w:p w:rsidR="00A2735E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2339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944BCE">
        <w:rPr>
          <w:rFonts w:asciiTheme="minorEastAsia" w:hAnsiTheme="minorEastAsia" w:hint="eastAsia"/>
          <w:sz w:val="24"/>
          <w:szCs w:val="24"/>
        </w:rPr>
        <w:t>4、乙方向甲方交纳租金及保证金后，办理提货手续，自</w:t>
      </w:r>
      <w:proofErr w:type="gramStart"/>
      <w:r w:rsidRPr="00944BCE">
        <w:rPr>
          <w:rFonts w:asciiTheme="minorEastAsia" w:hAnsiTheme="minorEastAsia" w:hint="eastAsia"/>
          <w:sz w:val="24"/>
          <w:szCs w:val="24"/>
        </w:rPr>
        <w:t>始租日</w:t>
      </w:r>
      <w:proofErr w:type="gramEnd"/>
      <w:r w:rsidRPr="00944BCE">
        <w:rPr>
          <w:rFonts w:asciiTheme="minorEastAsia" w:hAnsiTheme="minorEastAsia" w:hint="eastAsia"/>
          <w:sz w:val="24"/>
          <w:szCs w:val="24"/>
        </w:rPr>
        <w:t>起，每</w:t>
      </w:r>
      <w:ins w:id="2340" w:author="严成功" w:date="2018-04-09T11:33:00Z">
        <w:del w:id="2341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342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34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344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345" w:author="严成功" w:date="2018-04-09T11:33:00Z">
        <w:del w:id="2346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347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34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349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350" w:author="严成功" w:date="2018-04-09T11:33:00Z">
        <w:del w:id="2351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352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35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354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355" w:author="严成功" w:date="2018-04-09T11:33:00Z">
        <w:del w:id="2356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357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35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359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360" w:author="严成功" w:date="2018-04-09T11:33:00Z">
        <w:r w:rsidRPr="00944BCE" w:rsidDel="00D35D69">
          <w:rPr>
            <w:rFonts w:asciiTheme="minorEastAsia" w:hAnsiTheme="minorEastAsia" w:hint="eastAsia"/>
            <w:sz w:val="24"/>
            <w:szCs w:val="24"/>
          </w:rPr>
          <w:delText>30</w:delText>
        </w:r>
      </w:del>
      <w:r w:rsidRPr="00944BCE">
        <w:rPr>
          <w:rFonts w:asciiTheme="minorEastAsia" w:hAnsiTheme="minorEastAsia" w:hint="eastAsia"/>
          <w:sz w:val="24"/>
          <w:szCs w:val="24"/>
        </w:rPr>
        <w:t>天向甲方交付一次租金(每月提前</w:t>
      </w:r>
      <w:ins w:id="2361" w:author="严成功" w:date="2018-04-09T11:33:00Z">
        <w:del w:id="2362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363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36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365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366" w:author="严成功" w:date="2018-04-09T11:33:00Z">
        <w:del w:id="2367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368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36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370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371" w:author="严成功" w:date="2018-04-09T11:33:00Z">
        <w:del w:id="2372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373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37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375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376" w:author="Microsoft Office 用户" w:date="2018-05-12T11:29:00Z">
        <w:r w:rsidRPr="009D343B">
          <w:rPr>
            <w:rFonts w:asciiTheme="minorEastAsia" w:hAnsiTheme="minorEastAsia"/>
            <w:sz w:val="24"/>
            <w:szCs w:val="24"/>
            <w:u w:val="single"/>
            <w:rPrChange w:id="2377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   </w:t>
        </w:r>
      </w:ins>
      <w:del w:id="2378" w:author="严成功" w:date="2018-04-09T11:33:00Z">
        <w:r w:rsidRPr="00944BCE" w:rsidDel="00D35D69">
          <w:rPr>
            <w:rFonts w:asciiTheme="minorEastAsia" w:hAnsiTheme="minorEastAsia" w:hint="eastAsia"/>
            <w:sz w:val="24"/>
            <w:szCs w:val="24"/>
          </w:rPr>
          <w:delText>五</w:delText>
        </w:r>
      </w:del>
      <w:proofErr w:type="gramStart"/>
      <w:r w:rsidRPr="00944BCE">
        <w:rPr>
          <w:rFonts w:asciiTheme="minorEastAsia" w:hAnsiTheme="minorEastAsia" w:hint="eastAsia"/>
          <w:sz w:val="24"/>
          <w:szCs w:val="24"/>
        </w:rPr>
        <w:t>日付下</w:t>
      </w:r>
      <w:proofErr w:type="gramEnd"/>
      <w:r w:rsidRPr="00944BCE">
        <w:rPr>
          <w:rFonts w:asciiTheme="minorEastAsia" w:hAnsiTheme="minorEastAsia" w:hint="eastAsia"/>
          <w:sz w:val="24"/>
          <w:szCs w:val="24"/>
        </w:rPr>
        <w:t>月租金)，租赁期满后，甲方应将保证金余额退还乙方。</w:t>
      </w:r>
    </w:p>
    <w:p w:rsidR="00A2735E" w:rsidRPr="00D35D69" w:rsidRDefault="00A2735E">
      <w:pPr>
        <w:wordWrap w:val="0"/>
        <w:spacing w:after="100" w:line="360" w:lineRule="auto"/>
        <w:ind w:firstLineChars="200" w:firstLine="480"/>
        <w:outlineLvl w:val="0"/>
        <w:rPr>
          <w:rFonts w:asciiTheme="minorEastAsia" w:hAnsiTheme="minorEastAsia"/>
          <w:b/>
          <w:sz w:val="24"/>
          <w:szCs w:val="24"/>
          <w:rPrChange w:id="2379" w:author="严成功" w:date="2018-04-09T11:33:00Z">
            <w:rPr>
              <w:rFonts w:asciiTheme="minorEastAsia" w:hAnsiTheme="minorEastAsia"/>
              <w:sz w:val="24"/>
              <w:szCs w:val="24"/>
            </w:rPr>
          </w:rPrChange>
        </w:rPr>
        <w:pPrChange w:id="2380" w:author="Microsoft Office 用户" w:date="2018-05-11T22:36:00Z">
          <w:pPr>
            <w:spacing w:line="360" w:lineRule="auto"/>
            <w:ind w:firstLineChars="200" w:firstLine="480"/>
            <w:outlineLvl w:val="0"/>
          </w:pPr>
        </w:pPrChange>
      </w:pPr>
      <w:r>
        <w:rPr>
          <w:rFonts w:asciiTheme="minorEastAsia" w:hAnsiTheme="minorEastAsia" w:hint="eastAsia"/>
          <w:b/>
          <w:sz w:val="24"/>
          <w:szCs w:val="24"/>
        </w:rPr>
        <w:t>六、集装箱</w:t>
      </w:r>
      <w:r w:rsidRPr="00D35D69">
        <w:rPr>
          <w:rFonts w:asciiTheme="minorEastAsia" w:hAnsiTheme="minorEastAsia" w:hint="eastAsia"/>
          <w:b/>
          <w:sz w:val="24"/>
          <w:szCs w:val="24"/>
          <w:rPrChange w:id="2381" w:author="严成功" w:date="2018-04-09T11:33:00Z">
            <w:rPr>
              <w:rFonts w:asciiTheme="minorEastAsia" w:hAnsiTheme="minorEastAsia" w:hint="eastAsia"/>
              <w:sz w:val="24"/>
              <w:szCs w:val="24"/>
            </w:rPr>
          </w:rPrChange>
        </w:rPr>
        <w:t>的运输、使用、维修、保养和费用</w:t>
      </w:r>
      <w:del w:id="2382" w:author="马国成" w:date="2018-04-09T16:23:00Z">
        <w:r w:rsidRPr="00D35D69" w:rsidDel="00D719D3">
          <w:rPr>
            <w:rFonts w:asciiTheme="minorEastAsia" w:hAnsiTheme="minorEastAsia" w:hint="eastAsia"/>
            <w:b/>
            <w:sz w:val="24"/>
            <w:szCs w:val="24"/>
            <w:rPrChange w:id="2383" w:author="严成功" w:date="2018-04-09T11:33:00Z">
              <w:rPr>
                <w:rFonts w:asciiTheme="minorEastAsia" w:hAnsiTheme="minorEastAsia" w:hint="eastAsia"/>
                <w:sz w:val="24"/>
                <w:szCs w:val="24"/>
              </w:rPr>
            </w:rPrChange>
          </w:rPr>
          <w:delText>：</w:delText>
        </w:r>
      </w:del>
    </w:p>
    <w:p w:rsidR="00A2735E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2384" w:author="Microsoft Office 用户" w:date="2018-05-11T22:36:00Z">
          <w:pPr>
            <w:spacing w:line="360" w:lineRule="auto"/>
            <w:ind w:firstLineChars="200" w:firstLine="480"/>
          </w:pPr>
        </w:pPrChange>
      </w:pPr>
      <w:r>
        <w:rPr>
          <w:rFonts w:asciiTheme="minorEastAsia" w:hAnsiTheme="minorEastAsia" w:hint="eastAsia"/>
          <w:sz w:val="24"/>
          <w:szCs w:val="24"/>
        </w:rPr>
        <w:t>1</w:t>
      </w:r>
      <w:ins w:id="2385" w:author="美丽" w:date="2018-04-11T13:52:00Z">
        <w:r>
          <w:rPr>
            <w:rFonts w:asciiTheme="minorEastAsia" w:hAnsiTheme="minorEastAsia" w:hint="eastAsia"/>
            <w:sz w:val="24"/>
            <w:szCs w:val="24"/>
          </w:rPr>
          <w:t>、</w:t>
        </w:r>
      </w:ins>
      <w:del w:id="2386" w:author="美丽" w:date="2018-04-11T13:52:00Z">
        <w:r w:rsidDel="00FE4F16">
          <w:rPr>
            <w:rFonts w:asciiTheme="minorEastAsia" w:hAnsiTheme="minorEastAsia" w:hint="eastAsia"/>
            <w:sz w:val="24"/>
            <w:szCs w:val="24"/>
          </w:rPr>
          <w:delText>、</w:delText>
        </w:r>
      </w:del>
      <w:r>
        <w:rPr>
          <w:rFonts w:asciiTheme="minorEastAsia" w:hAnsiTheme="minorEastAsia" w:hint="eastAsia"/>
          <w:sz w:val="24"/>
          <w:szCs w:val="24"/>
        </w:rPr>
        <w:t>集装箱在租赁期间所需的各种费用由乙方负担。</w:t>
      </w:r>
    </w:p>
    <w:p w:rsidR="00A2735E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2387" w:author="Microsoft Office 用户" w:date="2018-05-11T22:36:00Z">
          <w:pPr>
            <w:spacing w:line="360" w:lineRule="auto"/>
            <w:ind w:firstLineChars="200" w:firstLine="480"/>
          </w:pPr>
        </w:pPrChange>
      </w:pPr>
      <w:ins w:id="2388" w:author="美丽" w:date="2018-04-11T13:53:00Z">
        <w:r>
          <w:rPr>
            <w:rFonts w:asciiTheme="minorEastAsia" w:hAnsiTheme="minorEastAsia"/>
            <w:sz w:val="24"/>
            <w:szCs w:val="24"/>
          </w:rPr>
          <w:t>2</w:t>
        </w:r>
        <w:r>
          <w:rPr>
            <w:rFonts w:asciiTheme="minorEastAsia" w:hAnsiTheme="minorEastAsia" w:hint="eastAsia"/>
            <w:sz w:val="24"/>
            <w:szCs w:val="24"/>
          </w:rPr>
          <w:t>、</w:t>
        </w:r>
      </w:ins>
      <w:del w:id="2389" w:author="美丽" w:date="2018-04-10T10:46:00Z">
        <w:r w:rsidDel="003075DC">
          <w:rPr>
            <w:rFonts w:asciiTheme="minorEastAsia" w:hAnsiTheme="minorEastAsia" w:hint="eastAsia"/>
            <w:sz w:val="24"/>
            <w:szCs w:val="24"/>
          </w:rPr>
          <w:delText>2、</w:delText>
        </w:r>
      </w:del>
      <w:r>
        <w:rPr>
          <w:rFonts w:asciiTheme="minorEastAsia" w:hAnsiTheme="minorEastAsia" w:hint="eastAsia"/>
          <w:sz w:val="24"/>
          <w:szCs w:val="24"/>
        </w:rPr>
        <w:t>集装箱在租赁期间内由乙方使用，乙方应协助甲方操作</w:t>
      </w:r>
      <w:proofErr w:type="gramStart"/>
      <w:r>
        <w:rPr>
          <w:rFonts w:asciiTheme="minorEastAsia" w:hAnsiTheme="minorEastAsia" w:hint="eastAsia"/>
          <w:sz w:val="24"/>
          <w:szCs w:val="24"/>
        </w:rPr>
        <w:t>手做好</w:t>
      </w:r>
      <w:proofErr w:type="gramEnd"/>
      <w:r>
        <w:rPr>
          <w:rFonts w:asciiTheme="minorEastAsia" w:hAnsiTheme="minorEastAsia" w:hint="eastAsia"/>
          <w:sz w:val="24"/>
          <w:szCs w:val="24"/>
        </w:rPr>
        <w:t>日常维修、保养，使集装箱</w:t>
      </w:r>
      <w:r w:rsidRPr="00944BCE">
        <w:rPr>
          <w:rFonts w:asciiTheme="minorEastAsia" w:hAnsiTheme="minorEastAsia" w:hint="eastAsia"/>
          <w:sz w:val="24"/>
          <w:szCs w:val="24"/>
        </w:rPr>
        <w:t>保持良好状态，维修费用在</w:t>
      </w:r>
      <w:del w:id="239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391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39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393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39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395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39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397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398" w:author="严成功" w:date="2018-04-09T11:33:00Z">
        <w:r w:rsidRPr="009D343B" w:rsidDel="00D35D69">
          <w:rPr>
            <w:rFonts w:asciiTheme="minorEastAsia" w:hAnsiTheme="minorEastAsia"/>
            <w:sz w:val="24"/>
            <w:szCs w:val="24"/>
            <w:u w:val="single"/>
            <w:rPrChange w:id="2399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delText>__2万_</w:delText>
        </w:r>
      </w:del>
      <w:del w:id="240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401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40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403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40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405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40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407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r w:rsidRPr="00944BCE">
        <w:rPr>
          <w:rFonts w:asciiTheme="minorEastAsia" w:hAnsiTheme="minorEastAsia" w:hint="eastAsia"/>
          <w:sz w:val="24"/>
          <w:szCs w:val="24"/>
        </w:rPr>
        <w:t>元</w:t>
      </w:r>
      <w:ins w:id="2408" w:author="美丽" w:date="2018-04-10T10:44:00Z">
        <w:r>
          <w:rPr>
            <w:rFonts w:asciiTheme="minorEastAsia" w:hAnsiTheme="minorEastAsia" w:hint="eastAsia"/>
            <w:sz w:val="24"/>
            <w:szCs w:val="24"/>
          </w:rPr>
          <w:t>（大写：</w:t>
        </w:r>
        <w:del w:id="2409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410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41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412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413" w:author="美丽" w:date="2018-04-10T10:44:00Z">
        <w:del w:id="2414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415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41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417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418" w:author="美丽" w:date="2018-04-10T10:44:00Z">
        <w:del w:id="2419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420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42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422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423" w:author="美丽" w:date="2018-04-10T10:44:00Z">
        <w:del w:id="2424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425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42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427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428" w:author="美丽" w:date="2018-04-10T10:44:00Z">
        <w:del w:id="2429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430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43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432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433" w:author="美丽" w:date="2018-04-10T10:44:00Z">
        <w:del w:id="2434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435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43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437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438" w:author="美丽" w:date="2018-04-10T10:44:00Z">
        <w:del w:id="2439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440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44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442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443" w:author="美丽" w:date="2018-04-10T10:44:00Z">
        <w:del w:id="2444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445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44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447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448" w:author="美丽" w:date="2018-04-10T10:44:00Z">
        <w:del w:id="2449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450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45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452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453" w:author="美丽" w:date="2018-04-10T10:44:00Z">
        <w:del w:id="2454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455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45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457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458" w:author="美丽" w:date="2018-04-10T10:44:00Z">
        <w:r>
          <w:rPr>
            <w:rFonts w:asciiTheme="minorEastAsia" w:hAnsiTheme="minorEastAsia" w:hint="eastAsia"/>
            <w:sz w:val="24"/>
            <w:szCs w:val="24"/>
          </w:rPr>
          <w:t>元整）</w:t>
        </w:r>
      </w:ins>
      <w:r w:rsidRPr="00944BCE">
        <w:rPr>
          <w:rFonts w:asciiTheme="minorEastAsia" w:hAnsiTheme="minorEastAsia" w:hint="eastAsia"/>
          <w:sz w:val="24"/>
          <w:szCs w:val="24"/>
        </w:rPr>
        <w:t>以下的由乙方负担，维修费用在</w:t>
      </w:r>
      <w:del w:id="2459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460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46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462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463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464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46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466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467" w:author="严成功" w:date="2018-04-09T11:34:00Z">
        <w:r w:rsidRPr="009D343B" w:rsidDel="00D35D69">
          <w:rPr>
            <w:rFonts w:asciiTheme="minorEastAsia" w:hAnsiTheme="minorEastAsia"/>
            <w:sz w:val="24"/>
            <w:szCs w:val="24"/>
            <w:u w:val="single"/>
            <w:rPrChange w:id="2468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del w:id="2469" w:author="严成功" w:date="2018-04-09T11:33:00Z">
        <w:r w:rsidRPr="009D343B" w:rsidDel="00D35D69">
          <w:rPr>
            <w:rFonts w:asciiTheme="minorEastAsia" w:hAnsiTheme="minorEastAsia"/>
            <w:sz w:val="24"/>
            <w:szCs w:val="24"/>
            <w:u w:val="single"/>
            <w:rPrChange w:id="2470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delText>_2万___</w:delText>
        </w:r>
      </w:del>
      <w:ins w:id="2471" w:author="严成功" w:date="2018-04-09T11:33:00Z">
        <w:del w:id="2472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473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47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475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47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477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47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479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480" w:author="美丽" w:date="2018-04-10T10:45:00Z">
        <w:r>
          <w:rPr>
            <w:rFonts w:asciiTheme="minorEastAsia" w:hAnsiTheme="minorEastAsia" w:hint="eastAsia"/>
            <w:sz w:val="24"/>
            <w:szCs w:val="24"/>
          </w:rPr>
          <w:t>元</w:t>
        </w:r>
      </w:ins>
      <w:ins w:id="2481" w:author="美丽" w:date="2018-04-10T10:44:00Z">
        <w:r>
          <w:rPr>
            <w:rFonts w:asciiTheme="minorEastAsia" w:hAnsiTheme="minorEastAsia" w:hint="eastAsia"/>
            <w:sz w:val="24"/>
            <w:szCs w:val="24"/>
          </w:rPr>
          <w:t>（大写</w:t>
        </w:r>
      </w:ins>
      <w:ins w:id="2482" w:author="美丽" w:date="2018-04-10T10:45:00Z">
        <w:r>
          <w:rPr>
            <w:rFonts w:asciiTheme="minorEastAsia" w:hAnsiTheme="minorEastAsia" w:hint="eastAsia"/>
            <w:sz w:val="24"/>
            <w:szCs w:val="24"/>
          </w:rPr>
          <w:t>：</w:t>
        </w:r>
        <w:del w:id="248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484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48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486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487" w:author="美丽" w:date="2018-04-10T10:45:00Z">
        <w:del w:id="248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489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49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491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492" w:author="美丽" w:date="2018-04-10T10:45:00Z">
        <w:del w:id="249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494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49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496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497" w:author="美丽" w:date="2018-04-10T10:45:00Z">
        <w:del w:id="249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499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50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501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502" w:author="美丽" w:date="2018-04-10T10:45:00Z">
        <w:del w:id="250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504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50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506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507" w:author="美丽" w:date="2018-04-10T10:45:00Z">
        <w:del w:id="250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509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51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511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512" w:author="美丽" w:date="2018-04-10T10:45:00Z">
        <w:del w:id="251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514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51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516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517" w:author="美丽" w:date="2018-04-10T10:45:00Z">
        <w:del w:id="251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519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52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521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522" w:author="美丽" w:date="2018-04-10T10:45:00Z">
        <w:del w:id="252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524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52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526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527" w:author="美丽" w:date="2018-04-10T10:45:00Z">
        <w:del w:id="252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529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53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531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532" w:author="美丽" w:date="2018-04-10T10:45:00Z">
        <w:r>
          <w:rPr>
            <w:rFonts w:asciiTheme="minorEastAsia" w:hAnsiTheme="minorEastAsia" w:hint="eastAsia"/>
            <w:sz w:val="24"/>
            <w:szCs w:val="24"/>
          </w:rPr>
          <w:t>元整</w:t>
        </w:r>
      </w:ins>
      <w:ins w:id="2533" w:author="美丽" w:date="2018-04-10T10:44:00Z">
        <w:r>
          <w:rPr>
            <w:rFonts w:asciiTheme="minorEastAsia" w:hAnsiTheme="minorEastAsia" w:hint="eastAsia"/>
            <w:sz w:val="24"/>
            <w:szCs w:val="24"/>
          </w:rPr>
          <w:t>）</w:t>
        </w:r>
      </w:ins>
      <w:del w:id="2534" w:author="美丽" w:date="2018-04-10T10:45:00Z">
        <w:r w:rsidDel="003075DC">
          <w:rPr>
            <w:rFonts w:asciiTheme="minorEastAsia" w:hAnsiTheme="minorEastAsia" w:hint="eastAsia"/>
            <w:sz w:val="24"/>
            <w:szCs w:val="24"/>
          </w:rPr>
          <w:delText>元</w:delText>
        </w:r>
      </w:del>
      <w:r>
        <w:rPr>
          <w:rFonts w:asciiTheme="minorEastAsia" w:hAnsiTheme="minorEastAsia" w:hint="eastAsia"/>
          <w:sz w:val="24"/>
          <w:szCs w:val="24"/>
        </w:rPr>
        <w:t>以上的由甲方负担，所付费用以甲方操作手签字为准，由甲方负担的部分从甲方收取集装箱</w:t>
      </w:r>
      <w:r w:rsidRPr="00944BCE">
        <w:rPr>
          <w:rFonts w:asciiTheme="minorEastAsia" w:hAnsiTheme="minorEastAsia" w:hint="eastAsia"/>
          <w:sz w:val="24"/>
          <w:szCs w:val="24"/>
        </w:rPr>
        <w:t>租赁费中扣除。</w:t>
      </w:r>
    </w:p>
    <w:p w:rsidR="00A2735E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2535" w:author="Microsoft Office 用户" w:date="2018-05-11T22:36:00Z">
          <w:pPr>
            <w:spacing w:line="360" w:lineRule="auto"/>
            <w:ind w:firstLineChars="200" w:firstLine="480"/>
          </w:pPr>
        </w:pPrChange>
      </w:pPr>
      <w:r>
        <w:rPr>
          <w:rFonts w:asciiTheme="minorEastAsia" w:hAnsiTheme="minorEastAsia" w:hint="eastAsia"/>
          <w:sz w:val="24"/>
          <w:szCs w:val="24"/>
        </w:rPr>
        <w:t>3、在工作过程中，乙方若不能对集装箱</w:t>
      </w:r>
      <w:r w:rsidRPr="00944BCE">
        <w:rPr>
          <w:rFonts w:asciiTheme="minorEastAsia" w:hAnsiTheme="minorEastAsia" w:hint="eastAsia"/>
          <w:sz w:val="24"/>
          <w:szCs w:val="24"/>
        </w:rPr>
        <w:t>进行</w:t>
      </w:r>
      <w:r>
        <w:rPr>
          <w:rFonts w:asciiTheme="minorEastAsia" w:hAnsiTheme="minorEastAsia" w:hint="eastAsia"/>
          <w:sz w:val="24"/>
          <w:szCs w:val="24"/>
        </w:rPr>
        <w:t>安全性操作排除，应及时通知甲方进行维修，集装箱因</w:t>
      </w:r>
      <w:proofErr w:type="gramStart"/>
      <w:r>
        <w:rPr>
          <w:rFonts w:asciiTheme="minorEastAsia" w:hAnsiTheme="minorEastAsia" w:hint="eastAsia"/>
          <w:sz w:val="24"/>
          <w:szCs w:val="24"/>
        </w:rPr>
        <w:t>该原因</w:t>
      </w:r>
      <w:proofErr w:type="gramEnd"/>
      <w:r w:rsidRPr="00944BCE">
        <w:rPr>
          <w:rFonts w:asciiTheme="minorEastAsia" w:hAnsiTheme="minorEastAsia" w:hint="eastAsia"/>
          <w:sz w:val="24"/>
          <w:szCs w:val="24"/>
        </w:rPr>
        <w:t>造成每月停工</w:t>
      </w:r>
      <w:ins w:id="2536" w:author="严成功" w:date="2018-04-09T11:34:00Z">
        <w:del w:id="2537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538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539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540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541" w:author="Microsoft Office 用户" w:date="2018-05-12T11:29:00Z">
        <w:r w:rsidRPr="009D343B">
          <w:rPr>
            <w:rFonts w:asciiTheme="minorEastAsia" w:hAnsiTheme="minorEastAsia"/>
            <w:sz w:val="24"/>
            <w:szCs w:val="24"/>
            <w:u w:val="single"/>
            <w:rPrChange w:id="2542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  </w:t>
        </w:r>
      </w:ins>
      <w:ins w:id="2543" w:author="严成功" w:date="2018-04-09T11:34:00Z">
        <w:del w:id="2544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545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54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547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548" w:author="严成功" w:date="2018-04-09T11:34:00Z">
        <w:del w:id="2549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550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551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552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553" w:author="严成功" w:date="2018-04-09T11:34:00Z">
        <w:r w:rsidRPr="00944BCE" w:rsidDel="00D35D69">
          <w:rPr>
            <w:rFonts w:asciiTheme="minorEastAsia" w:hAnsiTheme="minorEastAsia" w:hint="eastAsia"/>
            <w:sz w:val="24"/>
            <w:szCs w:val="24"/>
          </w:rPr>
          <w:delText>三</w:delText>
        </w:r>
      </w:del>
      <w:proofErr w:type="gramStart"/>
      <w:r w:rsidRPr="00944BCE">
        <w:rPr>
          <w:rFonts w:asciiTheme="minorEastAsia" w:hAnsiTheme="minorEastAsia" w:hint="eastAsia"/>
          <w:sz w:val="24"/>
          <w:szCs w:val="24"/>
        </w:rPr>
        <w:t>天以</w:t>
      </w:r>
      <w:proofErr w:type="gramEnd"/>
      <w:r w:rsidRPr="00944BCE">
        <w:rPr>
          <w:rFonts w:asciiTheme="minorEastAsia" w:hAnsiTheme="minorEastAsia" w:hint="eastAsia"/>
          <w:sz w:val="24"/>
          <w:szCs w:val="24"/>
        </w:rPr>
        <w:t>上的部分乙方应扣除甲方相应天数乘以</w:t>
      </w:r>
      <w:ins w:id="2554" w:author="严成功" w:date="2018-04-09T11:34:00Z">
        <w:del w:id="2555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556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55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558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559" w:author="严成功" w:date="2018-04-09T11:34:00Z">
        <w:del w:id="2560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561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56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563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564" w:author="Microsoft Office 用户" w:date="2018-05-12T11:29:00Z">
        <w:r w:rsidRPr="009D343B">
          <w:rPr>
            <w:rFonts w:asciiTheme="minorEastAsia" w:hAnsiTheme="minorEastAsia"/>
            <w:sz w:val="24"/>
            <w:szCs w:val="24"/>
            <w:u w:val="single"/>
            <w:rPrChange w:id="2565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   </w:t>
        </w:r>
      </w:ins>
      <w:del w:id="2566" w:author="严成功" w:date="2018-04-09T11:34:00Z">
        <w:r w:rsidRPr="00944BCE" w:rsidDel="00D35D69">
          <w:rPr>
            <w:rFonts w:asciiTheme="minorEastAsia" w:hAnsiTheme="minorEastAsia" w:hint="eastAsia"/>
            <w:sz w:val="24"/>
            <w:szCs w:val="24"/>
          </w:rPr>
          <w:delText>8</w:delText>
        </w:r>
      </w:del>
      <w:r>
        <w:rPr>
          <w:rFonts w:asciiTheme="minorEastAsia" w:hAnsiTheme="minorEastAsia" w:hint="eastAsia"/>
          <w:sz w:val="24"/>
          <w:szCs w:val="24"/>
        </w:rPr>
        <w:t>小时的租赁费。</w:t>
      </w:r>
    </w:p>
    <w:p w:rsidR="00A2735E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2567" w:author="Microsoft Office 用户" w:date="2018-05-11T22:36:00Z">
          <w:pPr>
            <w:spacing w:line="360" w:lineRule="auto"/>
            <w:ind w:firstLineChars="200" w:firstLine="480"/>
          </w:pPr>
        </w:pPrChange>
      </w:pPr>
      <w:r>
        <w:rPr>
          <w:rFonts w:asciiTheme="minorEastAsia" w:hAnsiTheme="minorEastAsia" w:hint="eastAsia"/>
          <w:sz w:val="24"/>
          <w:szCs w:val="24"/>
        </w:rPr>
        <w:t>4</w:t>
      </w:r>
      <w:r w:rsidRPr="00944BCE">
        <w:rPr>
          <w:rFonts w:asciiTheme="minorEastAsia" w:hAnsiTheme="minorEastAsia" w:hint="eastAsia"/>
          <w:sz w:val="24"/>
          <w:szCs w:val="24"/>
        </w:rPr>
        <w:t>、租赁过程中的安装、保管、使用所发生的一切费用，税款均由乙方</w:t>
      </w:r>
      <w:r>
        <w:rPr>
          <w:rFonts w:asciiTheme="minorEastAsia" w:hAnsiTheme="minorEastAsia" w:hint="eastAsia"/>
          <w:sz w:val="24"/>
          <w:szCs w:val="24"/>
        </w:rPr>
        <w:t>承担。</w:t>
      </w:r>
    </w:p>
    <w:p w:rsidR="00A2735E" w:rsidRPr="00E317E1" w:rsidRDefault="00A2735E">
      <w:pPr>
        <w:wordWrap w:val="0"/>
        <w:spacing w:after="100" w:line="360" w:lineRule="auto"/>
        <w:ind w:firstLineChars="200" w:firstLine="480"/>
        <w:outlineLvl w:val="0"/>
        <w:rPr>
          <w:rFonts w:asciiTheme="minorEastAsia" w:hAnsiTheme="minorEastAsia"/>
          <w:b/>
          <w:sz w:val="24"/>
          <w:szCs w:val="24"/>
          <w:rPrChange w:id="2568" w:author="严成功" w:date="2018-04-09T11:43:00Z">
            <w:rPr>
              <w:rFonts w:asciiTheme="minorEastAsia" w:hAnsiTheme="minorEastAsia"/>
              <w:sz w:val="24"/>
              <w:szCs w:val="24"/>
            </w:rPr>
          </w:rPrChange>
        </w:rPr>
        <w:pPrChange w:id="2569" w:author="Microsoft Office 用户" w:date="2018-05-11T22:36:00Z">
          <w:pPr>
            <w:spacing w:line="360" w:lineRule="auto"/>
            <w:ind w:firstLineChars="200" w:firstLine="480"/>
            <w:outlineLvl w:val="0"/>
          </w:pPr>
        </w:pPrChange>
      </w:pPr>
      <w:r w:rsidRPr="00E317E1">
        <w:rPr>
          <w:rFonts w:asciiTheme="minorEastAsia" w:hAnsiTheme="minorEastAsia" w:hint="eastAsia"/>
          <w:b/>
          <w:sz w:val="24"/>
          <w:szCs w:val="24"/>
          <w:rPrChange w:id="2570" w:author="严成功" w:date="2018-04-09T11:43:00Z">
            <w:rPr>
              <w:rFonts w:asciiTheme="minorEastAsia" w:hAnsiTheme="minorEastAsia" w:hint="eastAsia"/>
              <w:sz w:val="24"/>
              <w:szCs w:val="24"/>
            </w:rPr>
          </w:rPrChange>
        </w:rPr>
        <w:t>七、甲方的义务</w:t>
      </w:r>
      <w:del w:id="2571" w:author="马国成" w:date="2018-04-09T16:23:00Z">
        <w:r w:rsidRPr="00E317E1" w:rsidDel="00D719D3">
          <w:rPr>
            <w:rFonts w:asciiTheme="minorEastAsia" w:hAnsiTheme="minorEastAsia" w:hint="eastAsia"/>
            <w:b/>
            <w:sz w:val="24"/>
            <w:szCs w:val="24"/>
            <w:rPrChange w:id="2572" w:author="严成功" w:date="2018-04-09T11:43:00Z">
              <w:rPr>
                <w:rFonts w:asciiTheme="minorEastAsia" w:hAnsiTheme="minorEastAsia" w:hint="eastAsia"/>
                <w:sz w:val="24"/>
                <w:szCs w:val="24"/>
              </w:rPr>
            </w:rPrChange>
          </w:rPr>
          <w:delText>：</w:delText>
        </w:r>
      </w:del>
    </w:p>
    <w:p w:rsidR="00A2735E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2573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944BCE"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 w:hint="eastAsia"/>
          <w:sz w:val="24"/>
          <w:szCs w:val="24"/>
        </w:rPr>
        <w:t>、为乙方提供完好的集装箱。</w:t>
      </w:r>
    </w:p>
    <w:p w:rsidR="00A2735E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2574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944BCE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、集装箱进入乙方施工现场后，甲方操作</w:t>
      </w:r>
      <w:r w:rsidRPr="00944BCE">
        <w:rPr>
          <w:rFonts w:asciiTheme="minorEastAsia" w:hAnsiTheme="minorEastAsia" w:hint="eastAsia"/>
          <w:sz w:val="24"/>
          <w:szCs w:val="24"/>
        </w:rPr>
        <w:t>手应服从乙方施工现场管理人员</w:t>
      </w:r>
      <w:r w:rsidRPr="00944BCE">
        <w:rPr>
          <w:rFonts w:asciiTheme="minorEastAsia" w:hAnsiTheme="minorEastAsia" w:hint="eastAsia"/>
          <w:sz w:val="24"/>
          <w:szCs w:val="24"/>
        </w:rPr>
        <w:lastRenderedPageBreak/>
        <w:t>的调</w:t>
      </w:r>
      <w:r>
        <w:rPr>
          <w:rFonts w:asciiTheme="minorEastAsia" w:hAnsiTheme="minorEastAsia" w:hint="eastAsia"/>
          <w:sz w:val="24"/>
          <w:szCs w:val="24"/>
        </w:rPr>
        <w:t>度与指挥，并遵守乙方施工现场的规章制度。</w:t>
      </w:r>
    </w:p>
    <w:p w:rsidR="00A2735E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2575" w:author="Microsoft Office 用户" w:date="2018-05-11T22:36:00Z">
          <w:pPr>
            <w:spacing w:line="360" w:lineRule="auto"/>
            <w:ind w:firstLineChars="200" w:firstLine="480"/>
          </w:pPr>
        </w:pPrChange>
      </w:pPr>
      <w:r>
        <w:rPr>
          <w:rFonts w:asciiTheme="minorEastAsia" w:hAnsiTheme="minorEastAsia" w:hint="eastAsia"/>
          <w:sz w:val="24"/>
          <w:szCs w:val="24"/>
        </w:rPr>
        <w:t>3、甲方操作手应每日严格填写甲方单位派发的集装箱</w:t>
      </w:r>
      <w:r w:rsidRPr="00944BCE">
        <w:rPr>
          <w:rFonts w:asciiTheme="minorEastAsia" w:hAnsiTheme="minorEastAsia" w:hint="eastAsia"/>
          <w:sz w:val="24"/>
          <w:szCs w:val="24"/>
        </w:rPr>
        <w:t>施</w:t>
      </w:r>
      <w:r>
        <w:rPr>
          <w:rFonts w:asciiTheme="minorEastAsia" w:hAnsiTheme="minorEastAsia" w:hint="eastAsia"/>
          <w:sz w:val="24"/>
          <w:szCs w:val="24"/>
        </w:rPr>
        <w:t>工表，每月或租期结束将此表交乙方单位签字盖章，并以此表计算租金。</w:t>
      </w:r>
    </w:p>
    <w:p w:rsidR="00A2735E" w:rsidRPr="00E317E1" w:rsidRDefault="00A2735E">
      <w:pPr>
        <w:wordWrap w:val="0"/>
        <w:spacing w:after="100" w:line="360" w:lineRule="auto"/>
        <w:ind w:firstLineChars="200" w:firstLine="480"/>
        <w:outlineLvl w:val="0"/>
        <w:rPr>
          <w:rFonts w:asciiTheme="minorEastAsia" w:hAnsiTheme="minorEastAsia"/>
          <w:b/>
          <w:sz w:val="24"/>
          <w:szCs w:val="24"/>
          <w:rPrChange w:id="2576" w:author="严成功" w:date="2018-04-09T11:44:00Z">
            <w:rPr>
              <w:rFonts w:asciiTheme="minorEastAsia" w:hAnsiTheme="minorEastAsia"/>
              <w:sz w:val="24"/>
              <w:szCs w:val="24"/>
            </w:rPr>
          </w:rPrChange>
        </w:rPr>
        <w:pPrChange w:id="2577" w:author="Microsoft Office 用户" w:date="2018-05-11T22:36:00Z">
          <w:pPr>
            <w:spacing w:line="360" w:lineRule="auto"/>
            <w:ind w:firstLineChars="200" w:firstLine="480"/>
            <w:outlineLvl w:val="0"/>
          </w:pPr>
        </w:pPrChange>
      </w:pPr>
      <w:r w:rsidRPr="00E317E1">
        <w:rPr>
          <w:rFonts w:asciiTheme="minorEastAsia" w:hAnsiTheme="minorEastAsia" w:hint="eastAsia"/>
          <w:b/>
          <w:sz w:val="24"/>
          <w:szCs w:val="24"/>
          <w:rPrChange w:id="2578" w:author="严成功" w:date="2018-04-09T11:44:00Z">
            <w:rPr>
              <w:rFonts w:asciiTheme="minorEastAsia" w:hAnsiTheme="minorEastAsia" w:hint="eastAsia"/>
              <w:sz w:val="24"/>
              <w:szCs w:val="24"/>
            </w:rPr>
          </w:rPrChange>
        </w:rPr>
        <w:t>八、乙方的义务</w:t>
      </w:r>
      <w:del w:id="2579" w:author="马国成" w:date="2018-04-09T16:24:00Z">
        <w:r w:rsidRPr="00E317E1" w:rsidDel="00D719D3">
          <w:rPr>
            <w:rFonts w:asciiTheme="minorEastAsia" w:hAnsiTheme="minorEastAsia" w:hint="eastAsia"/>
            <w:b/>
            <w:sz w:val="24"/>
            <w:szCs w:val="24"/>
            <w:rPrChange w:id="2580" w:author="严成功" w:date="2018-04-09T11:44:00Z">
              <w:rPr>
                <w:rFonts w:asciiTheme="minorEastAsia" w:hAnsiTheme="minorEastAsia" w:hint="eastAsia"/>
                <w:sz w:val="24"/>
                <w:szCs w:val="24"/>
              </w:rPr>
            </w:rPrChange>
          </w:rPr>
          <w:delText>：</w:delText>
        </w:r>
      </w:del>
    </w:p>
    <w:p w:rsidR="00A2735E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2581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944BCE">
        <w:rPr>
          <w:rFonts w:asciiTheme="minorEastAsia" w:hAnsiTheme="minorEastAsia" w:hint="eastAsia"/>
          <w:sz w:val="24"/>
          <w:szCs w:val="24"/>
        </w:rPr>
        <w:t>1、乙方负责设备在施工现场的看护并保证</w:t>
      </w:r>
      <w:r>
        <w:rPr>
          <w:rFonts w:asciiTheme="minorEastAsia" w:hAnsiTheme="minorEastAsia" w:hint="eastAsia"/>
          <w:sz w:val="24"/>
          <w:szCs w:val="24"/>
        </w:rPr>
        <w:t>集装箱及甲方工作人员的安全，如因乙方原因造成集装箱</w:t>
      </w:r>
      <w:r w:rsidRPr="00944BCE">
        <w:rPr>
          <w:rFonts w:asciiTheme="minorEastAsia" w:hAnsiTheme="minorEastAsia" w:hint="eastAsia"/>
          <w:sz w:val="24"/>
          <w:szCs w:val="24"/>
        </w:rPr>
        <w:t>的损坏、</w:t>
      </w:r>
      <w:r>
        <w:rPr>
          <w:rFonts w:asciiTheme="minorEastAsia" w:hAnsiTheme="minorEastAsia" w:hint="eastAsia"/>
          <w:sz w:val="24"/>
          <w:szCs w:val="24"/>
        </w:rPr>
        <w:t>丢失，其损失由乙方赔偿。</w:t>
      </w:r>
    </w:p>
    <w:p w:rsidR="00A2735E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2582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944BCE">
        <w:rPr>
          <w:rFonts w:asciiTheme="minorEastAsia" w:hAnsiTheme="minorEastAsia" w:hint="eastAsia"/>
          <w:sz w:val="24"/>
          <w:szCs w:val="24"/>
        </w:rPr>
        <w:t>2</w:t>
      </w:r>
      <w:r>
        <w:rPr>
          <w:rFonts w:asciiTheme="minorEastAsia" w:hAnsiTheme="minorEastAsia" w:hint="eastAsia"/>
          <w:sz w:val="24"/>
          <w:szCs w:val="24"/>
        </w:rPr>
        <w:t>、乙方不得强迫甲方操作</w:t>
      </w:r>
      <w:r w:rsidRPr="00944BCE">
        <w:rPr>
          <w:rFonts w:asciiTheme="minorEastAsia" w:hAnsiTheme="minorEastAsia" w:hint="eastAsia"/>
          <w:sz w:val="24"/>
          <w:szCs w:val="24"/>
        </w:rPr>
        <w:t>手违章或超负荷作业。</w:t>
      </w:r>
    </w:p>
    <w:p w:rsidR="00A2735E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2583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944BCE">
        <w:rPr>
          <w:rFonts w:asciiTheme="minorEastAsia" w:hAnsiTheme="minorEastAsia" w:hint="eastAsia"/>
          <w:sz w:val="24"/>
          <w:szCs w:val="24"/>
        </w:rPr>
        <w:t>3</w:t>
      </w:r>
      <w:r>
        <w:rPr>
          <w:rFonts w:asciiTheme="minorEastAsia" w:hAnsiTheme="minorEastAsia" w:hint="eastAsia"/>
          <w:sz w:val="24"/>
          <w:szCs w:val="24"/>
        </w:rPr>
        <w:t>、在集装箱</w:t>
      </w:r>
      <w:r w:rsidRPr="00944BCE">
        <w:rPr>
          <w:rFonts w:asciiTheme="minorEastAsia" w:hAnsiTheme="minorEastAsia" w:hint="eastAsia"/>
          <w:sz w:val="24"/>
          <w:szCs w:val="24"/>
        </w:rPr>
        <w:t>租赁期间</w:t>
      </w:r>
      <w:r>
        <w:rPr>
          <w:rFonts w:asciiTheme="minorEastAsia" w:hAnsiTheme="minorEastAsia" w:hint="eastAsia"/>
          <w:sz w:val="24"/>
          <w:szCs w:val="24"/>
        </w:rPr>
        <w:t>，乙方应</w:t>
      </w:r>
      <w:proofErr w:type="gramStart"/>
      <w:r>
        <w:rPr>
          <w:rFonts w:asciiTheme="minorEastAsia" w:hAnsiTheme="minorEastAsia" w:hint="eastAsia"/>
          <w:sz w:val="24"/>
          <w:szCs w:val="24"/>
        </w:rPr>
        <w:t>赔偿非</w:t>
      </w:r>
      <w:proofErr w:type="gramEnd"/>
      <w:r>
        <w:rPr>
          <w:rFonts w:asciiTheme="minorEastAsia" w:hAnsiTheme="minorEastAsia" w:hint="eastAsia"/>
          <w:sz w:val="24"/>
          <w:szCs w:val="24"/>
        </w:rPr>
        <w:t>甲方原因而造成的第三方的损失及因此而造成的甲方停工</w:t>
      </w:r>
      <w:r w:rsidRPr="00944BCE">
        <w:rPr>
          <w:rFonts w:asciiTheme="minorEastAsia" w:hAnsiTheme="minorEastAsia" w:hint="eastAsia"/>
          <w:sz w:val="24"/>
          <w:szCs w:val="24"/>
        </w:rPr>
        <w:t>损失(如被第三方扣押等)</w:t>
      </w:r>
      <w:r>
        <w:rPr>
          <w:rFonts w:asciiTheme="minorEastAsia" w:hAnsiTheme="minorEastAsia" w:hint="eastAsia"/>
          <w:sz w:val="24"/>
          <w:szCs w:val="24"/>
        </w:rPr>
        <w:t>，乙方仍应按合同约定支付停工期间的日租金。</w:t>
      </w:r>
    </w:p>
    <w:p w:rsidR="00A2735E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2584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944BCE">
        <w:rPr>
          <w:rFonts w:asciiTheme="minorEastAsia" w:hAnsiTheme="minorEastAsia" w:hint="eastAsia"/>
          <w:sz w:val="24"/>
          <w:szCs w:val="24"/>
        </w:rPr>
        <w:t>4、乙方应在交货地点</w:t>
      </w:r>
      <w:r>
        <w:rPr>
          <w:rFonts w:asciiTheme="minorEastAsia" w:hAnsiTheme="minorEastAsia" w:hint="eastAsia"/>
          <w:sz w:val="24"/>
          <w:szCs w:val="24"/>
        </w:rPr>
        <w:t>检查验收，同时将签收盖章后的验收收据交给甲方。</w:t>
      </w:r>
    </w:p>
    <w:p w:rsidR="00A2735E" w:rsidRPr="00E317E1" w:rsidRDefault="00A2735E">
      <w:pPr>
        <w:wordWrap w:val="0"/>
        <w:spacing w:after="100" w:line="360" w:lineRule="auto"/>
        <w:ind w:firstLineChars="200" w:firstLine="480"/>
        <w:outlineLvl w:val="0"/>
        <w:rPr>
          <w:rFonts w:asciiTheme="minorEastAsia" w:hAnsiTheme="minorEastAsia"/>
          <w:b/>
          <w:sz w:val="24"/>
          <w:szCs w:val="24"/>
          <w:rPrChange w:id="2585" w:author="严成功" w:date="2018-04-09T11:44:00Z">
            <w:rPr>
              <w:rFonts w:asciiTheme="minorEastAsia" w:hAnsiTheme="minorEastAsia"/>
              <w:sz w:val="24"/>
              <w:szCs w:val="24"/>
            </w:rPr>
          </w:rPrChange>
        </w:rPr>
        <w:pPrChange w:id="2586" w:author="Microsoft Office 用户" w:date="2018-05-11T22:36:00Z">
          <w:pPr>
            <w:spacing w:line="360" w:lineRule="auto"/>
            <w:ind w:firstLineChars="200" w:firstLine="480"/>
            <w:outlineLvl w:val="0"/>
          </w:pPr>
        </w:pPrChange>
      </w:pPr>
      <w:r w:rsidRPr="00E317E1">
        <w:rPr>
          <w:rFonts w:asciiTheme="minorEastAsia" w:hAnsiTheme="minorEastAsia" w:hint="eastAsia"/>
          <w:b/>
          <w:sz w:val="24"/>
          <w:szCs w:val="24"/>
          <w:rPrChange w:id="2587" w:author="严成功" w:date="2018-04-09T11:44:00Z">
            <w:rPr>
              <w:rFonts w:asciiTheme="minorEastAsia" w:hAnsiTheme="minorEastAsia" w:hint="eastAsia"/>
              <w:sz w:val="24"/>
              <w:szCs w:val="24"/>
            </w:rPr>
          </w:rPrChange>
        </w:rPr>
        <w:t>九、违约责任</w:t>
      </w:r>
      <w:del w:id="2588" w:author="马国成" w:date="2018-04-09T16:25:00Z">
        <w:r w:rsidRPr="00E317E1" w:rsidDel="00D719D3">
          <w:rPr>
            <w:rFonts w:asciiTheme="minorEastAsia" w:hAnsiTheme="minorEastAsia" w:hint="eastAsia"/>
            <w:b/>
            <w:sz w:val="24"/>
            <w:szCs w:val="24"/>
            <w:rPrChange w:id="2589" w:author="严成功" w:date="2018-04-09T11:44:00Z">
              <w:rPr>
                <w:rFonts w:asciiTheme="minorEastAsia" w:hAnsiTheme="minorEastAsia" w:hint="eastAsia"/>
                <w:sz w:val="24"/>
                <w:szCs w:val="24"/>
              </w:rPr>
            </w:rPrChange>
          </w:rPr>
          <w:delText>：</w:delText>
        </w:r>
      </w:del>
    </w:p>
    <w:p w:rsidR="00A2735E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2590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944BCE">
        <w:rPr>
          <w:rFonts w:asciiTheme="minorEastAsia" w:hAnsiTheme="minorEastAsia" w:hint="eastAsia"/>
          <w:sz w:val="24"/>
          <w:szCs w:val="24"/>
        </w:rPr>
        <w:t>1、甲、乙双方必须严格履行本合同</w:t>
      </w:r>
      <w:r>
        <w:rPr>
          <w:rFonts w:asciiTheme="minorEastAsia" w:hAnsiTheme="minorEastAsia" w:hint="eastAsia"/>
          <w:sz w:val="24"/>
          <w:szCs w:val="24"/>
        </w:rPr>
        <w:t>的各项条款，未经对方书面同意，任何一方不得中途变更或解除本合同。</w:t>
      </w:r>
    </w:p>
    <w:p w:rsidR="00A2735E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2591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944BCE">
        <w:rPr>
          <w:rFonts w:asciiTheme="minorEastAsia" w:hAnsiTheme="minorEastAsia" w:hint="eastAsia"/>
          <w:sz w:val="24"/>
          <w:szCs w:val="24"/>
        </w:rPr>
        <w:t>2、在</w:t>
      </w:r>
      <w:r>
        <w:rPr>
          <w:rFonts w:asciiTheme="minorEastAsia" w:hAnsiTheme="minorEastAsia" w:hint="eastAsia"/>
          <w:sz w:val="24"/>
          <w:szCs w:val="24"/>
        </w:rPr>
        <w:t>租赁期间，未经甲方书面同意，乙方不得在集装箱</w:t>
      </w:r>
      <w:r w:rsidRPr="00944BCE">
        <w:rPr>
          <w:rFonts w:asciiTheme="minorEastAsia" w:hAnsiTheme="minorEastAsia" w:hint="eastAsia"/>
          <w:sz w:val="24"/>
          <w:szCs w:val="24"/>
        </w:rPr>
        <w:t>上随意增加和扣除部件，不得</w:t>
      </w:r>
      <w:ins w:id="2592" w:author="马国成" w:date="2018-04-09T16:26:00Z">
        <w:r>
          <w:rPr>
            <w:rFonts w:asciiTheme="minorEastAsia" w:hAnsiTheme="minorEastAsia" w:hint="eastAsia"/>
            <w:sz w:val="24"/>
            <w:szCs w:val="24"/>
          </w:rPr>
          <w:t>将</w:t>
        </w:r>
      </w:ins>
      <w:del w:id="2593" w:author="马国成" w:date="2018-04-09T16:26:00Z">
        <w:r w:rsidDel="00D719D3">
          <w:rPr>
            <w:rFonts w:asciiTheme="minorEastAsia" w:hAnsiTheme="minorEastAsia" w:hint="eastAsia"/>
            <w:sz w:val="24"/>
            <w:szCs w:val="24"/>
          </w:rPr>
          <w:delText>以租赁的</w:delText>
        </w:r>
      </w:del>
      <w:r>
        <w:rPr>
          <w:rFonts w:asciiTheme="minorEastAsia" w:hAnsiTheme="minorEastAsia" w:hint="eastAsia"/>
          <w:sz w:val="24"/>
          <w:szCs w:val="24"/>
        </w:rPr>
        <w:t>集装箱</w:t>
      </w:r>
      <w:del w:id="2594" w:author="马国成" w:date="2018-04-09T16:26:00Z">
        <w:r w:rsidDel="00D719D3">
          <w:rPr>
            <w:rFonts w:asciiTheme="minorEastAsia" w:hAnsiTheme="minorEastAsia" w:hint="eastAsia"/>
            <w:sz w:val="24"/>
            <w:szCs w:val="24"/>
          </w:rPr>
          <w:delText>进行</w:delText>
        </w:r>
      </w:del>
      <w:r>
        <w:rPr>
          <w:rFonts w:asciiTheme="minorEastAsia" w:hAnsiTheme="minorEastAsia" w:hint="eastAsia"/>
          <w:sz w:val="24"/>
          <w:szCs w:val="24"/>
        </w:rPr>
        <w:t>转租</w:t>
      </w:r>
      <w:ins w:id="2595" w:author="马国成" w:date="2018-04-09T16:26:00Z">
        <w:r>
          <w:rPr>
            <w:rFonts w:asciiTheme="minorEastAsia" w:hAnsiTheme="minorEastAsia" w:hint="eastAsia"/>
            <w:sz w:val="24"/>
            <w:szCs w:val="24"/>
          </w:rPr>
          <w:t>、</w:t>
        </w:r>
      </w:ins>
      <w:del w:id="2596" w:author="马国成" w:date="2018-04-09T16:26:00Z">
        <w:r w:rsidDel="00D719D3">
          <w:rPr>
            <w:rFonts w:asciiTheme="minorEastAsia" w:hAnsiTheme="minorEastAsia" w:hint="eastAsia"/>
            <w:sz w:val="24"/>
            <w:szCs w:val="24"/>
          </w:rPr>
          <w:delText>或</w:delText>
        </w:r>
      </w:del>
      <w:r>
        <w:rPr>
          <w:rFonts w:asciiTheme="minorEastAsia" w:hAnsiTheme="minorEastAsia" w:hint="eastAsia"/>
          <w:sz w:val="24"/>
          <w:szCs w:val="24"/>
        </w:rPr>
        <w:t>抵押</w:t>
      </w:r>
      <w:ins w:id="2597" w:author="马国成" w:date="2018-04-09T16:26:00Z">
        <w:r>
          <w:rPr>
            <w:rFonts w:asciiTheme="minorEastAsia" w:hAnsiTheme="minorEastAsia" w:hint="eastAsia"/>
            <w:sz w:val="24"/>
            <w:szCs w:val="24"/>
          </w:rPr>
          <w:t>或变卖</w:t>
        </w:r>
      </w:ins>
      <w:r>
        <w:rPr>
          <w:rFonts w:asciiTheme="minorEastAsia" w:hAnsiTheme="minorEastAsia" w:hint="eastAsia"/>
          <w:sz w:val="24"/>
          <w:szCs w:val="24"/>
        </w:rPr>
        <w:t>，否则由此造成的损失由乙方承担赔偿责任。</w:t>
      </w:r>
    </w:p>
    <w:p w:rsidR="00A2735E" w:rsidRDefault="00A2735E">
      <w:pPr>
        <w:wordWrap w:val="0"/>
        <w:spacing w:after="100" w:line="360" w:lineRule="auto"/>
        <w:ind w:firstLineChars="200" w:firstLine="480"/>
        <w:rPr>
          <w:ins w:id="2598" w:author="严成功" w:date="2018-04-09T11:46:00Z"/>
          <w:rFonts w:asciiTheme="minorEastAsia" w:hAnsiTheme="minorEastAsia"/>
          <w:sz w:val="24"/>
          <w:szCs w:val="24"/>
        </w:rPr>
        <w:pPrChange w:id="2599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944BCE">
        <w:rPr>
          <w:rFonts w:asciiTheme="minorEastAsia" w:hAnsiTheme="minorEastAsia" w:hint="eastAsia"/>
          <w:sz w:val="24"/>
          <w:szCs w:val="24"/>
        </w:rPr>
        <w:t>3、若乙方</w:t>
      </w:r>
      <w:r>
        <w:rPr>
          <w:rFonts w:asciiTheme="minorEastAsia" w:hAnsiTheme="minorEastAsia" w:hint="eastAsia"/>
          <w:sz w:val="24"/>
          <w:szCs w:val="24"/>
        </w:rPr>
        <w:t>未按合同规定期限支付租金或超期使用，甲方有权终止合同调回所租集装箱，每超一天乙方应向甲方正常交纳租金并加付月租金的</w:t>
      </w:r>
      <w:ins w:id="2600" w:author="美丽" w:date="2018-04-10T10:45:00Z">
        <w:del w:id="2601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602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603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604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605" w:author="美丽" w:date="2018-04-10T10:45:00Z">
        <w:del w:id="2606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607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60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609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610" w:author="Microsoft Office 用户" w:date="2018-05-12T11:29:00Z">
        <w:r w:rsidRPr="009D343B">
          <w:rPr>
            <w:rFonts w:asciiTheme="minorEastAsia" w:hAnsiTheme="minorEastAsia"/>
            <w:sz w:val="24"/>
            <w:szCs w:val="24"/>
            <w:u w:val="single"/>
            <w:rPrChange w:id="2611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  </w:t>
        </w:r>
      </w:ins>
      <w:ins w:id="2612" w:author="美丽" w:date="2018-04-10T10:45:00Z">
        <w:del w:id="261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614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61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616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617" w:author="美丽" w:date="2018-04-10T10:45:00Z">
        <w:del w:id="2618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619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62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621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622" w:author="美丽" w:date="2018-04-10T10:45:00Z">
        <w:del w:id="2623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624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625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626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627" w:author="严成功" w:date="2018-04-09T11:57:00Z">
        <w:del w:id="2628" w:author="美丽" w:date="2018-04-10T10:45:00Z">
          <w:r w:rsidDel="003075DC">
            <w:rPr>
              <w:rFonts w:asciiTheme="minorEastAsia" w:hAnsiTheme="minorEastAsia" w:hint="eastAsia"/>
              <w:sz w:val="24"/>
              <w:szCs w:val="24"/>
            </w:rPr>
            <w:delText>_</w:delText>
          </w:r>
        </w:del>
      </w:ins>
      <w:ins w:id="2629" w:author="马国成" w:date="2018-04-09T17:32:00Z">
        <w:del w:id="2630" w:author="美丽" w:date="2018-04-10T10:45:00Z">
          <w:r w:rsidDel="003075DC">
            <w:rPr>
              <w:rFonts w:asciiTheme="minorEastAsia" w:hAnsiTheme="minorEastAsia"/>
              <w:sz w:val="24"/>
              <w:szCs w:val="24"/>
            </w:rPr>
            <w:delText xml:space="preserve">   </w:delText>
          </w:r>
        </w:del>
      </w:ins>
      <w:ins w:id="2631" w:author="严成功" w:date="2018-04-09T11:57:00Z">
        <w:del w:id="2632" w:author="美丽" w:date="2018-04-10T10:45:00Z">
          <w:r w:rsidDel="003075DC">
            <w:rPr>
              <w:rFonts w:asciiTheme="minorEastAsia" w:hAnsiTheme="minorEastAsia" w:hint="eastAsia"/>
              <w:sz w:val="24"/>
              <w:szCs w:val="24"/>
            </w:rPr>
            <w:delText>_</w:delText>
          </w:r>
        </w:del>
      </w:ins>
      <w:del w:id="2633" w:author="严成功" w:date="2018-04-09T11:57:00Z">
        <w:r w:rsidRPr="00944BCE" w:rsidDel="00DD6AC1">
          <w:rPr>
            <w:rFonts w:asciiTheme="minorEastAsia" w:hAnsiTheme="minorEastAsia" w:hint="eastAsia"/>
            <w:sz w:val="24"/>
            <w:szCs w:val="24"/>
          </w:rPr>
          <w:delText>5</w:delText>
        </w:r>
      </w:del>
      <w:r w:rsidRPr="00944BCE">
        <w:rPr>
          <w:rFonts w:asciiTheme="minorEastAsia" w:hAnsiTheme="minorEastAsia" w:hint="eastAsia"/>
          <w:sz w:val="24"/>
          <w:szCs w:val="24"/>
        </w:rPr>
        <w:t>%作为违约金。</w:t>
      </w:r>
    </w:p>
    <w:p w:rsidR="00A2735E" w:rsidRPr="004C1F78" w:rsidRDefault="00A2735E">
      <w:pPr>
        <w:wordWrap w:val="0"/>
        <w:spacing w:after="100" w:line="360" w:lineRule="auto"/>
        <w:ind w:firstLineChars="200" w:firstLine="480"/>
        <w:outlineLvl w:val="0"/>
        <w:rPr>
          <w:ins w:id="2634" w:author="严成功" w:date="2018-04-09T11:47:00Z"/>
          <w:rFonts w:asciiTheme="minorEastAsia" w:hAnsiTheme="minorEastAsia"/>
          <w:b/>
          <w:sz w:val="24"/>
          <w:szCs w:val="24"/>
          <w:rPrChange w:id="2635" w:author="严成功" w:date="2018-04-09T11:47:00Z">
            <w:rPr>
              <w:ins w:id="2636" w:author="严成功" w:date="2018-04-09T11:47:00Z"/>
              <w:rFonts w:asciiTheme="minorEastAsia" w:hAnsiTheme="minorEastAsia"/>
              <w:sz w:val="24"/>
              <w:szCs w:val="24"/>
            </w:rPr>
          </w:rPrChange>
        </w:rPr>
        <w:pPrChange w:id="2637" w:author="Microsoft Office 用户" w:date="2018-05-11T22:36:00Z">
          <w:pPr>
            <w:spacing w:line="360" w:lineRule="auto"/>
            <w:ind w:firstLineChars="200" w:firstLine="480"/>
            <w:outlineLvl w:val="0"/>
          </w:pPr>
        </w:pPrChange>
      </w:pPr>
      <w:ins w:id="2638" w:author="严成功" w:date="2018-04-09T11:46:00Z">
        <w:r w:rsidRPr="004C1F78">
          <w:rPr>
            <w:rFonts w:asciiTheme="minorEastAsia" w:hAnsiTheme="minorEastAsia" w:hint="eastAsia"/>
            <w:b/>
            <w:sz w:val="24"/>
            <w:szCs w:val="24"/>
            <w:rPrChange w:id="2639" w:author="严成功" w:date="2018-04-09T11:47:00Z">
              <w:rPr>
                <w:rFonts w:asciiTheme="minorEastAsia" w:hAnsiTheme="minorEastAsia" w:hint="eastAsia"/>
                <w:sz w:val="24"/>
                <w:szCs w:val="24"/>
              </w:rPr>
            </w:rPrChange>
          </w:rPr>
          <w:lastRenderedPageBreak/>
          <w:t>十、</w:t>
        </w:r>
      </w:ins>
      <w:ins w:id="2640" w:author="严成功" w:date="2018-04-09T11:47:00Z">
        <w:r w:rsidRPr="006F49E5">
          <w:rPr>
            <w:rFonts w:asciiTheme="minorEastAsia" w:hAnsiTheme="minorEastAsia" w:hint="eastAsia"/>
            <w:b/>
            <w:sz w:val="24"/>
            <w:szCs w:val="24"/>
          </w:rPr>
          <w:t>合同的</w:t>
        </w:r>
      </w:ins>
      <w:ins w:id="2641" w:author="严成功" w:date="2018-04-09T15:08:00Z">
        <w:r>
          <w:rPr>
            <w:rFonts w:asciiTheme="minorEastAsia" w:hAnsiTheme="minorEastAsia" w:hint="eastAsia"/>
            <w:b/>
            <w:sz w:val="24"/>
            <w:szCs w:val="24"/>
          </w:rPr>
          <w:t>变更</w:t>
        </w:r>
      </w:ins>
      <w:ins w:id="2642" w:author="严成功" w:date="2018-04-09T15:09:00Z">
        <w:r>
          <w:rPr>
            <w:rFonts w:asciiTheme="minorEastAsia" w:hAnsiTheme="minorEastAsia" w:hint="eastAsia"/>
            <w:b/>
            <w:sz w:val="24"/>
            <w:szCs w:val="24"/>
          </w:rPr>
          <w:t>或终止</w:t>
        </w:r>
      </w:ins>
      <w:ins w:id="2643" w:author="严成功" w:date="2018-04-09T11:47:00Z">
        <w:del w:id="2644" w:author="马国成" w:date="2018-04-09T16:27:00Z">
          <w:r w:rsidRPr="004C1F78" w:rsidDel="00D719D3">
            <w:rPr>
              <w:rFonts w:asciiTheme="minorEastAsia" w:hAnsiTheme="minorEastAsia" w:hint="eastAsia"/>
              <w:b/>
              <w:sz w:val="24"/>
              <w:szCs w:val="24"/>
              <w:rPrChange w:id="2645" w:author="严成功" w:date="2018-04-09T11:47:00Z">
                <w:rPr>
                  <w:rFonts w:asciiTheme="minorEastAsia" w:hAnsiTheme="minorEastAsia" w:hint="eastAsia"/>
                  <w:sz w:val="24"/>
                  <w:szCs w:val="24"/>
                </w:rPr>
              </w:rPrChange>
            </w:rPr>
            <w:delText>：</w:delText>
          </w:r>
        </w:del>
      </w:ins>
    </w:p>
    <w:p w:rsidR="00A2735E" w:rsidRPr="006F49E5" w:rsidRDefault="00A2735E">
      <w:pPr>
        <w:wordWrap w:val="0"/>
        <w:spacing w:after="100" w:line="360" w:lineRule="auto"/>
        <w:ind w:firstLineChars="200" w:firstLine="480"/>
        <w:rPr>
          <w:ins w:id="2646" w:author="严成功" w:date="2018-04-09T15:08:00Z"/>
          <w:rFonts w:asciiTheme="minorEastAsia" w:hAnsiTheme="minorEastAsia"/>
          <w:sz w:val="24"/>
          <w:szCs w:val="24"/>
        </w:rPr>
        <w:pPrChange w:id="2647" w:author="Microsoft Office 用户" w:date="2018-05-11T22:36:00Z">
          <w:pPr>
            <w:spacing w:line="360" w:lineRule="auto"/>
            <w:ind w:firstLineChars="200" w:firstLine="480"/>
          </w:pPr>
        </w:pPrChange>
      </w:pPr>
      <w:ins w:id="2648" w:author="严成功" w:date="2018-04-09T15:08:00Z">
        <w:r w:rsidRPr="006F49E5">
          <w:rPr>
            <w:rFonts w:asciiTheme="minorEastAsia" w:hAnsiTheme="minorEastAsia" w:hint="eastAsia"/>
            <w:sz w:val="24"/>
            <w:szCs w:val="24"/>
          </w:rPr>
          <w:t>本合同规定的租赁期届满前，甲乙双方需变更、终止本合同的，经双方协商一致后，可以书面形式</w:t>
        </w:r>
        <w:proofErr w:type="gramStart"/>
        <w:r w:rsidRPr="006F49E5">
          <w:rPr>
            <w:rFonts w:asciiTheme="minorEastAsia" w:hAnsiTheme="minorEastAsia" w:hint="eastAsia"/>
            <w:sz w:val="24"/>
            <w:szCs w:val="24"/>
          </w:rPr>
          <w:t>作出</w:t>
        </w:r>
        <w:proofErr w:type="gramEnd"/>
        <w:r w:rsidRPr="006F49E5">
          <w:rPr>
            <w:rFonts w:asciiTheme="minorEastAsia" w:hAnsiTheme="minorEastAsia" w:hint="eastAsia"/>
            <w:sz w:val="24"/>
            <w:szCs w:val="24"/>
          </w:rPr>
          <w:t>变更或终止；如在合同有效期截止日的</w:t>
        </w:r>
      </w:ins>
      <w:ins w:id="2649" w:author="严成功" w:date="2018-04-09T15:09:00Z">
        <w:del w:id="2650" w:author="Microsoft Office 用户" w:date="2018-05-11T22:36:00Z">
          <w:r w:rsidRPr="00D719D3" w:rsidDel="00EE0784">
            <w:rPr>
              <w:rFonts w:asciiTheme="minorEastAsia" w:hAnsiTheme="minorEastAsia"/>
              <w:sz w:val="24"/>
              <w:szCs w:val="24"/>
              <w:u w:val="single"/>
              <w:rPrChange w:id="2651" w:author="马国成" w:date="2018-04-09T16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652" w:author="Microsoft Office 用户" w:date="2018-05-11T22:36:00Z">
        <w:r>
          <w:rPr>
            <w:rFonts w:asciiTheme="minorEastAsia" w:hAnsiTheme="minorEastAsia"/>
            <w:sz w:val="24"/>
            <w:szCs w:val="24"/>
            <w:u w:val="single"/>
          </w:rPr>
          <w:t xml:space="preserve"> </w:t>
        </w:r>
      </w:ins>
      <w:ins w:id="2653" w:author="严成功" w:date="2018-04-09T15:09:00Z">
        <w:del w:id="2654" w:author="Microsoft Office 用户" w:date="2018-05-11T22:36:00Z">
          <w:r w:rsidRPr="00D719D3" w:rsidDel="00EE0784">
            <w:rPr>
              <w:rFonts w:asciiTheme="minorEastAsia" w:hAnsiTheme="minorEastAsia"/>
              <w:sz w:val="24"/>
              <w:szCs w:val="24"/>
              <w:u w:val="single"/>
              <w:rPrChange w:id="2655" w:author="马国成" w:date="2018-04-09T16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656" w:author="Microsoft Office 用户" w:date="2018-05-11T22:36:00Z">
        <w:r>
          <w:rPr>
            <w:rFonts w:asciiTheme="minorEastAsia" w:hAnsiTheme="minorEastAsia"/>
            <w:sz w:val="24"/>
            <w:szCs w:val="24"/>
            <w:u w:val="single"/>
          </w:rPr>
          <w:t xml:space="preserve"> </w:t>
        </w:r>
      </w:ins>
      <w:ins w:id="2657" w:author="Microsoft Office 用户" w:date="2018-05-12T11:29:00Z">
        <w:r>
          <w:rPr>
            <w:rFonts w:asciiTheme="minorEastAsia" w:hAnsiTheme="minorEastAsia" w:hint="eastAsia"/>
            <w:sz w:val="24"/>
            <w:szCs w:val="24"/>
            <w:u w:val="single"/>
          </w:rPr>
          <w:t xml:space="preserve">   </w:t>
        </w:r>
      </w:ins>
      <w:ins w:id="2658" w:author="严成功" w:date="2018-04-09T15:09:00Z">
        <w:del w:id="2659" w:author="Microsoft Office 用户" w:date="2018-05-11T22:36:00Z">
          <w:r w:rsidRPr="00D719D3" w:rsidDel="00EE0784">
            <w:rPr>
              <w:rFonts w:asciiTheme="minorEastAsia" w:hAnsiTheme="minorEastAsia"/>
              <w:sz w:val="24"/>
              <w:szCs w:val="24"/>
              <w:u w:val="single"/>
              <w:rPrChange w:id="2660" w:author="马国成" w:date="2018-04-09T16:27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661" w:author="Microsoft Office 用户" w:date="2018-05-11T22:36:00Z">
        <w:r>
          <w:rPr>
            <w:rFonts w:asciiTheme="minorEastAsia" w:hAnsiTheme="minorEastAsia"/>
            <w:sz w:val="24"/>
            <w:szCs w:val="24"/>
            <w:u w:val="single"/>
          </w:rPr>
          <w:t xml:space="preserve"> </w:t>
        </w:r>
      </w:ins>
      <w:ins w:id="2662" w:author="严成功" w:date="2018-04-09T15:08:00Z">
        <w:r w:rsidRPr="006F49E5">
          <w:rPr>
            <w:rFonts w:asciiTheme="minorEastAsia" w:hAnsiTheme="minorEastAsia" w:hint="eastAsia"/>
            <w:sz w:val="24"/>
            <w:szCs w:val="24"/>
          </w:rPr>
          <w:t>天前双方均未提出终止协议，合同</w:t>
        </w:r>
        <w:del w:id="2663" w:author="马国成" w:date="2018-04-09T16:28:00Z">
          <w:r w:rsidRPr="006F49E5" w:rsidDel="00D719D3">
            <w:rPr>
              <w:rFonts w:asciiTheme="minorEastAsia" w:hAnsiTheme="minorEastAsia" w:hint="eastAsia"/>
              <w:sz w:val="24"/>
              <w:szCs w:val="24"/>
            </w:rPr>
            <w:delText>可</w:delText>
          </w:r>
        </w:del>
        <w:r w:rsidRPr="006F49E5">
          <w:rPr>
            <w:rFonts w:asciiTheme="minorEastAsia" w:hAnsiTheme="minorEastAsia" w:hint="eastAsia"/>
            <w:sz w:val="24"/>
            <w:szCs w:val="24"/>
          </w:rPr>
          <w:t>继续有效</w:t>
        </w:r>
      </w:ins>
      <w:ins w:id="2664" w:author="马国成" w:date="2018-04-09T16:28:00Z">
        <w:r>
          <w:rPr>
            <w:rFonts w:asciiTheme="minorEastAsia" w:hAnsiTheme="minorEastAsia" w:hint="eastAsia"/>
            <w:sz w:val="24"/>
            <w:szCs w:val="24"/>
          </w:rPr>
          <w:t>；但合同一方当事人明确表示终止履行</w:t>
        </w:r>
      </w:ins>
      <w:ins w:id="2665" w:author="马国成" w:date="2018-04-09T16:29:00Z">
        <w:r>
          <w:rPr>
            <w:rFonts w:asciiTheme="minorEastAsia" w:hAnsiTheme="minorEastAsia" w:hint="eastAsia"/>
            <w:sz w:val="24"/>
            <w:szCs w:val="24"/>
          </w:rPr>
          <w:t>的</w:t>
        </w:r>
      </w:ins>
      <w:ins w:id="2666" w:author="马国成" w:date="2018-04-09T16:28:00Z">
        <w:r>
          <w:rPr>
            <w:rFonts w:asciiTheme="minorEastAsia" w:hAnsiTheme="minorEastAsia" w:hint="eastAsia"/>
            <w:sz w:val="24"/>
            <w:szCs w:val="24"/>
          </w:rPr>
          <w:t>除外</w:t>
        </w:r>
      </w:ins>
      <w:ins w:id="2667" w:author="马国成" w:date="2018-04-09T16:29:00Z">
        <w:r>
          <w:rPr>
            <w:rFonts w:asciiTheme="minorEastAsia" w:hAnsiTheme="minorEastAsia" w:hint="eastAsia"/>
            <w:sz w:val="24"/>
            <w:szCs w:val="24"/>
          </w:rPr>
          <w:t>。</w:t>
        </w:r>
      </w:ins>
      <w:ins w:id="2668" w:author="严成功" w:date="2018-04-09T15:08:00Z">
        <w:del w:id="2669" w:author="马国成" w:date="2018-04-09T16:28:00Z">
          <w:r w:rsidRPr="006F49E5" w:rsidDel="00D719D3">
            <w:rPr>
              <w:rFonts w:asciiTheme="minorEastAsia" w:hAnsiTheme="minorEastAsia" w:hint="eastAsia"/>
              <w:sz w:val="24"/>
              <w:szCs w:val="24"/>
            </w:rPr>
            <w:delText>，直到任何一方提前___天提出终止为止。</w:delText>
          </w:r>
        </w:del>
      </w:ins>
    </w:p>
    <w:p w:rsidR="00A2735E" w:rsidRPr="006F49E5" w:rsidRDefault="00A2735E">
      <w:pPr>
        <w:wordWrap w:val="0"/>
        <w:spacing w:after="100" w:line="360" w:lineRule="auto"/>
        <w:ind w:firstLineChars="200" w:firstLine="480"/>
        <w:rPr>
          <w:ins w:id="2670" w:author="严成功" w:date="2018-04-09T15:08:00Z"/>
          <w:rFonts w:asciiTheme="minorEastAsia" w:hAnsiTheme="minorEastAsia"/>
          <w:sz w:val="24"/>
          <w:szCs w:val="24"/>
        </w:rPr>
        <w:pPrChange w:id="2671" w:author="Microsoft Office 用户" w:date="2018-05-11T22:36:00Z">
          <w:pPr>
            <w:spacing w:line="360" w:lineRule="auto"/>
            <w:ind w:firstLineChars="200" w:firstLine="480"/>
          </w:pPr>
        </w:pPrChange>
      </w:pPr>
      <w:ins w:id="2672" w:author="严成功" w:date="2018-04-09T15:08:00Z">
        <w:r w:rsidRPr="006F49E5">
          <w:rPr>
            <w:rFonts w:asciiTheme="minorEastAsia" w:hAnsiTheme="minorEastAsia"/>
            <w:sz w:val="24"/>
            <w:szCs w:val="24"/>
          </w:rPr>
          <w:t>合同期限内，除</w:t>
        </w:r>
        <w:r w:rsidRPr="006F49E5">
          <w:rPr>
            <w:rFonts w:asciiTheme="minorEastAsia" w:hAnsiTheme="minorEastAsia" w:hint="eastAsia"/>
            <w:sz w:val="24"/>
            <w:szCs w:val="24"/>
          </w:rPr>
          <w:t>上述条款或者</w:t>
        </w:r>
        <w:r w:rsidRPr="006F49E5">
          <w:rPr>
            <w:rFonts w:asciiTheme="minorEastAsia" w:hAnsiTheme="minorEastAsia"/>
            <w:sz w:val="24"/>
            <w:szCs w:val="24"/>
          </w:rPr>
          <w:t>本合同另有规定外，如出现下述情况，本合同终止：</w:t>
        </w:r>
      </w:ins>
    </w:p>
    <w:p w:rsidR="00A2735E" w:rsidRPr="006F49E5" w:rsidRDefault="00A2735E">
      <w:pPr>
        <w:wordWrap w:val="0"/>
        <w:spacing w:after="100" w:line="360" w:lineRule="auto"/>
        <w:ind w:firstLineChars="200" w:firstLine="480"/>
        <w:rPr>
          <w:ins w:id="2673" w:author="严成功" w:date="2018-04-09T15:08:00Z"/>
          <w:rFonts w:asciiTheme="minorEastAsia" w:hAnsiTheme="minorEastAsia"/>
          <w:sz w:val="24"/>
          <w:szCs w:val="24"/>
        </w:rPr>
        <w:pPrChange w:id="2674" w:author="Microsoft Office 用户" w:date="2018-05-11T22:36:00Z">
          <w:pPr>
            <w:spacing w:line="360" w:lineRule="auto"/>
            <w:ind w:firstLineChars="200" w:firstLine="480"/>
          </w:pPr>
        </w:pPrChange>
      </w:pPr>
      <w:ins w:id="2675" w:author="严成功" w:date="2018-04-09T15:08:00Z">
        <w:r w:rsidRPr="006F49E5">
          <w:rPr>
            <w:rFonts w:asciiTheme="minorEastAsia" w:hAnsiTheme="minorEastAsia"/>
            <w:sz w:val="24"/>
            <w:szCs w:val="24"/>
          </w:rPr>
          <w:t xml:space="preserve">1.甲方或乙方因有特殊原因，经双方协商一致提前解除本合同的； </w:t>
        </w:r>
      </w:ins>
    </w:p>
    <w:p w:rsidR="00A2735E" w:rsidRPr="006F49E5" w:rsidRDefault="00A2735E">
      <w:pPr>
        <w:wordWrap w:val="0"/>
        <w:spacing w:after="100" w:line="360" w:lineRule="auto"/>
        <w:ind w:firstLineChars="200" w:firstLine="480"/>
        <w:rPr>
          <w:ins w:id="2676" w:author="严成功" w:date="2018-04-09T15:08:00Z"/>
          <w:rFonts w:asciiTheme="minorEastAsia" w:hAnsiTheme="minorEastAsia"/>
          <w:sz w:val="24"/>
          <w:szCs w:val="24"/>
        </w:rPr>
        <w:pPrChange w:id="2677" w:author="Microsoft Office 用户" w:date="2018-05-11T22:36:00Z">
          <w:pPr>
            <w:spacing w:line="360" w:lineRule="auto"/>
            <w:ind w:firstLineChars="200" w:firstLine="480"/>
          </w:pPr>
        </w:pPrChange>
      </w:pPr>
      <w:ins w:id="2678" w:author="严成功" w:date="2018-04-09T15:08:00Z">
        <w:r w:rsidRPr="006F49E5">
          <w:rPr>
            <w:rFonts w:asciiTheme="minorEastAsia" w:hAnsiTheme="minorEastAsia" w:hint="eastAsia"/>
            <w:sz w:val="24"/>
            <w:szCs w:val="24"/>
          </w:rPr>
          <w:t>2.如果一方由于不可抗力事件而无法履行本合同项下的主要义务，则另一方应有权解除部分或全部合同，解除合同一方应及时向对方发出解除合同的通知；</w:t>
        </w:r>
      </w:ins>
    </w:p>
    <w:p w:rsidR="00A2735E" w:rsidRPr="006F49E5" w:rsidRDefault="00A2735E">
      <w:pPr>
        <w:wordWrap w:val="0"/>
        <w:spacing w:after="100" w:line="360" w:lineRule="auto"/>
        <w:ind w:firstLineChars="200" w:firstLine="480"/>
        <w:rPr>
          <w:ins w:id="2679" w:author="严成功" w:date="2018-04-09T15:08:00Z"/>
          <w:rFonts w:asciiTheme="minorEastAsia" w:hAnsiTheme="minorEastAsia"/>
          <w:sz w:val="24"/>
          <w:szCs w:val="24"/>
        </w:rPr>
        <w:pPrChange w:id="2680" w:author="Microsoft Office 用户" w:date="2018-05-11T22:36:00Z">
          <w:pPr>
            <w:spacing w:line="360" w:lineRule="auto"/>
            <w:ind w:firstLineChars="200" w:firstLine="480"/>
          </w:pPr>
        </w:pPrChange>
      </w:pPr>
      <w:ins w:id="2681" w:author="严成功" w:date="2018-04-09T15:08:00Z">
        <w:r w:rsidRPr="006F49E5">
          <w:rPr>
            <w:rFonts w:asciiTheme="minorEastAsia" w:hAnsiTheme="minorEastAsia" w:hint="eastAsia"/>
            <w:sz w:val="24"/>
            <w:szCs w:val="24"/>
          </w:rPr>
          <w:t>3</w:t>
        </w:r>
        <w:r w:rsidRPr="006F49E5">
          <w:rPr>
            <w:rFonts w:asciiTheme="minorEastAsia" w:hAnsiTheme="minorEastAsia"/>
            <w:sz w:val="24"/>
            <w:szCs w:val="24"/>
          </w:rPr>
          <w:t>.除本合同约定出租方可提前终止合同外，乙方有下列情形之一，甲方有权提前解除本合同：</w:t>
        </w:r>
      </w:ins>
    </w:p>
    <w:p w:rsidR="00A2735E" w:rsidRPr="006F49E5" w:rsidRDefault="00A2735E">
      <w:pPr>
        <w:wordWrap w:val="0"/>
        <w:spacing w:after="100" w:line="360" w:lineRule="auto"/>
        <w:ind w:firstLineChars="250" w:firstLine="600"/>
        <w:rPr>
          <w:ins w:id="2682" w:author="严成功" w:date="2018-04-09T15:08:00Z"/>
          <w:rFonts w:asciiTheme="minorEastAsia" w:hAnsiTheme="minorEastAsia"/>
          <w:sz w:val="24"/>
          <w:szCs w:val="24"/>
        </w:rPr>
        <w:pPrChange w:id="2683" w:author="Microsoft Office 用户" w:date="2018-05-11T22:36:00Z">
          <w:pPr>
            <w:spacing w:line="360" w:lineRule="auto"/>
            <w:ind w:firstLineChars="200" w:firstLine="480"/>
          </w:pPr>
        </w:pPrChange>
      </w:pPr>
      <w:ins w:id="2684" w:author="严成功" w:date="2018-04-09T15:09:00Z">
        <w:r>
          <w:rPr>
            <w:rFonts w:asciiTheme="minorEastAsia" w:hAnsiTheme="minorEastAsia" w:hint="eastAsia"/>
            <w:sz w:val="24"/>
            <w:szCs w:val="24"/>
          </w:rPr>
          <w:t>3.1</w:t>
        </w:r>
      </w:ins>
      <w:ins w:id="2685" w:author="严成功" w:date="2018-04-09T15:08:00Z">
        <w:r w:rsidRPr="006F49E5">
          <w:rPr>
            <w:rFonts w:asciiTheme="minorEastAsia" w:hAnsiTheme="minorEastAsia"/>
            <w:sz w:val="24"/>
            <w:szCs w:val="24"/>
          </w:rPr>
          <w:t>未经甲方书面同意，擅自将该集装箱转租、转让、转借他人或调换使用。</w:t>
        </w:r>
      </w:ins>
    </w:p>
    <w:p w:rsidR="00A2735E" w:rsidRPr="006F49E5" w:rsidRDefault="00A2735E">
      <w:pPr>
        <w:wordWrap w:val="0"/>
        <w:spacing w:after="100" w:line="360" w:lineRule="auto"/>
        <w:ind w:firstLineChars="250" w:firstLine="600"/>
        <w:rPr>
          <w:ins w:id="2686" w:author="严成功" w:date="2018-04-09T15:08:00Z"/>
          <w:rFonts w:asciiTheme="minorEastAsia" w:hAnsiTheme="minorEastAsia"/>
          <w:sz w:val="24"/>
          <w:szCs w:val="24"/>
        </w:rPr>
        <w:pPrChange w:id="2687" w:author="Microsoft Office 用户" w:date="2018-05-11T22:36:00Z">
          <w:pPr>
            <w:spacing w:line="360" w:lineRule="auto"/>
            <w:ind w:firstLineChars="200" w:firstLine="480"/>
          </w:pPr>
        </w:pPrChange>
      </w:pPr>
      <w:ins w:id="2688" w:author="严成功" w:date="2018-04-09T15:09:00Z">
        <w:r>
          <w:rPr>
            <w:rFonts w:asciiTheme="minorEastAsia" w:hAnsiTheme="minorEastAsia" w:hint="eastAsia"/>
            <w:sz w:val="24"/>
            <w:szCs w:val="24"/>
          </w:rPr>
          <w:t>3.2</w:t>
        </w:r>
      </w:ins>
      <w:ins w:id="2689" w:author="严成功" w:date="2018-04-09T15:08:00Z">
        <w:r w:rsidRPr="006F49E5">
          <w:rPr>
            <w:rFonts w:asciiTheme="minorEastAsia" w:hAnsiTheme="minorEastAsia"/>
            <w:sz w:val="24"/>
            <w:szCs w:val="24"/>
          </w:rPr>
          <w:t>未经甲方书面同意，擅自拆改变动集装箱结构，或损坏集装箱，且经甲方书面通知，在限定时间内仍未纠正、并修复的。</w:t>
        </w:r>
      </w:ins>
    </w:p>
    <w:p w:rsidR="00A2735E" w:rsidRPr="006F49E5" w:rsidRDefault="00A2735E">
      <w:pPr>
        <w:wordWrap w:val="0"/>
        <w:spacing w:after="100" w:line="360" w:lineRule="auto"/>
        <w:ind w:firstLineChars="250" w:firstLine="600"/>
        <w:rPr>
          <w:ins w:id="2690" w:author="严成功" w:date="2018-04-09T15:08:00Z"/>
          <w:rFonts w:asciiTheme="minorEastAsia" w:hAnsiTheme="minorEastAsia"/>
          <w:sz w:val="24"/>
          <w:szCs w:val="24"/>
        </w:rPr>
        <w:pPrChange w:id="2691" w:author="Microsoft Office 用户" w:date="2018-05-11T22:36:00Z">
          <w:pPr>
            <w:spacing w:line="360" w:lineRule="auto"/>
            <w:ind w:firstLineChars="200" w:firstLine="480"/>
          </w:pPr>
        </w:pPrChange>
      </w:pPr>
      <w:ins w:id="2692" w:author="严成功" w:date="2018-04-09T15:09:00Z">
        <w:r>
          <w:rPr>
            <w:rFonts w:asciiTheme="minorEastAsia" w:hAnsiTheme="minorEastAsia" w:hint="eastAsia"/>
            <w:sz w:val="24"/>
            <w:szCs w:val="24"/>
          </w:rPr>
          <w:t>3.3</w:t>
        </w:r>
      </w:ins>
      <w:ins w:id="2693" w:author="严成功" w:date="2018-04-09T15:08:00Z">
        <w:r w:rsidRPr="006F49E5">
          <w:rPr>
            <w:rFonts w:asciiTheme="minorEastAsia" w:hAnsiTheme="minorEastAsia"/>
            <w:sz w:val="24"/>
            <w:szCs w:val="24"/>
          </w:rPr>
          <w:t>擅自改变本合同规定的租赁用途，或利用该集装箱进行违法违章活动的。</w:t>
        </w:r>
      </w:ins>
    </w:p>
    <w:p w:rsidR="00A2735E" w:rsidRPr="006F49E5" w:rsidRDefault="00A2735E">
      <w:pPr>
        <w:wordWrap w:val="0"/>
        <w:spacing w:after="100" w:line="360" w:lineRule="auto"/>
        <w:ind w:firstLineChars="250" w:firstLine="600"/>
        <w:rPr>
          <w:ins w:id="2694" w:author="严成功" w:date="2018-04-09T15:08:00Z"/>
          <w:rFonts w:asciiTheme="minorEastAsia" w:hAnsiTheme="minorEastAsia"/>
          <w:sz w:val="24"/>
          <w:szCs w:val="24"/>
        </w:rPr>
        <w:pPrChange w:id="2695" w:author="Microsoft Office 用户" w:date="2018-05-11T22:36:00Z">
          <w:pPr>
            <w:spacing w:line="360" w:lineRule="auto"/>
            <w:ind w:firstLineChars="200" w:firstLine="480"/>
          </w:pPr>
        </w:pPrChange>
      </w:pPr>
      <w:ins w:id="2696" w:author="严成功" w:date="2018-04-09T15:09:00Z">
        <w:r>
          <w:rPr>
            <w:rFonts w:asciiTheme="minorEastAsia" w:hAnsiTheme="minorEastAsia" w:hint="eastAsia"/>
            <w:sz w:val="24"/>
            <w:szCs w:val="24"/>
          </w:rPr>
          <w:t>3.4</w:t>
        </w:r>
      </w:ins>
      <w:ins w:id="2697" w:author="严成功" w:date="2018-04-09T15:08:00Z">
        <w:r w:rsidRPr="006F49E5">
          <w:rPr>
            <w:rFonts w:asciiTheme="minorEastAsia" w:hAnsiTheme="minorEastAsia"/>
            <w:sz w:val="24"/>
            <w:szCs w:val="24"/>
          </w:rPr>
          <w:t>乙方违反本合同的规定，不承担维修责任或支付维修费用，致使集装箱严重损坏的。</w:t>
        </w:r>
      </w:ins>
    </w:p>
    <w:p w:rsidR="00A2735E" w:rsidRPr="006F49E5" w:rsidRDefault="00A2735E">
      <w:pPr>
        <w:wordWrap w:val="0"/>
        <w:spacing w:after="100" w:line="360" w:lineRule="auto"/>
        <w:ind w:firstLineChars="250" w:firstLine="600"/>
        <w:rPr>
          <w:rFonts w:asciiTheme="minorEastAsia" w:hAnsiTheme="minorEastAsia"/>
          <w:sz w:val="24"/>
          <w:szCs w:val="24"/>
        </w:rPr>
        <w:pPrChange w:id="2698" w:author="Microsoft Office 用户" w:date="2018-05-11T22:36:00Z">
          <w:pPr>
            <w:spacing w:line="360" w:lineRule="auto"/>
            <w:ind w:firstLineChars="200" w:firstLine="480"/>
          </w:pPr>
        </w:pPrChange>
      </w:pPr>
      <w:ins w:id="2699" w:author="严成功" w:date="2018-04-09T15:10:00Z">
        <w:r>
          <w:rPr>
            <w:rFonts w:asciiTheme="minorEastAsia" w:hAnsiTheme="minorEastAsia" w:hint="eastAsia"/>
            <w:sz w:val="24"/>
            <w:szCs w:val="24"/>
          </w:rPr>
          <w:t>3.5</w:t>
        </w:r>
      </w:ins>
      <w:ins w:id="2700" w:author="严成功" w:date="2018-04-09T15:08:00Z">
        <w:r w:rsidRPr="006F49E5">
          <w:rPr>
            <w:rFonts w:asciiTheme="minorEastAsia" w:hAnsiTheme="minorEastAsia"/>
            <w:sz w:val="24"/>
            <w:szCs w:val="24"/>
          </w:rPr>
          <w:t>由于乙方原因，致使集装箱因法庭强制执行而被查封。</w:t>
        </w:r>
      </w:ins>
    </w:p>
    <w:p w:rsidR="00A2735E" w:rsidRPr="00E317E1" w:rsidRDefault="00A2735E">
      <w:pPr>
        <w:wordWrap w:val="0"/>
        <w:spacing w:after="100" w:line="360" w:lineRule="auto"/>
        <w:ind w:firstLineChars="200" w:firstLine="480"/>
        <w:outlineLvl w:val="0"/>
        <w:rPr>
          <w:rFonts w:asciiTheme="minorEastAsia" w:hAnsiTheme="minorEastAsia"/>
          <w:b/>
          <w:sz w:val="24"/>
          <w:szCs w:val="24"/>
          <w:rPrChange w:id="2701" w:author="严成功" w:date="2018-04-09T11:45:00Z">
            <w:rPr>
              <w:rFonts w:asciiTheme="minorEastAsia" w:hAnsiTheme="minorEastAsia"/>
              <w:sz w:val="24"/>
              <w:szCs w:val="24"/>
            </w:rPr>
          </w:rPrChange>
        </w:rPr>
        <w:pPrChange w:id="2702" w:author="Microsoft Office 用户" w:date="2018-05-11T22:36:00Z">
          <w:pPr>
            <w:spacing w:line="360" w:lineRule="auto"/>
            <w:ind w:firstLineChars="200" w:firstLine="480"/>
            <w:outlineLvl w:val="0"/>
          </w:pPr>
        </w:pPrChange>
      </w:pPr>
      <w:r w:rsidRPr="00E317E1">
        <w:rPr>
          <w:rFonts w:asciiTheme="minorEastAsia" w:hAnsiTheme="minorEastAsia" w:hint="eastAsia"/>
          <w:b/>
          <w:sz w:val="24"/>
          <w:szCs w:val="24"/>
          <w:rPrChange w:id="2703" w:author="严成功" w:date="2018-04-09T11:45:00Z">
            <w:rPr>
              <w:rFonts w:asciiTheme="minorEastAsia" w:hAnsiTheme="minorEastAsia" w:hint="eastAsia"/>
              <w:sz w:val="24"/>
              <w:szCs w:val="24"/>
            </w:rPr>
          </w:rPrChange>
        </w:rPr>
        <w:lastRenderedPageBreak/>
        <w:t>十</w:t>
      </w:r>
      <w:r>
        <w:rPr>
          <w:rFonts w:asciiTheme="minorEastAsia" w:hAnsiTheme="minorEastAsia" w:hint="eastAsia"/>
          <w:b/>
          <w:sz w:val="24"/>
          <w:szCs w:val="24"/>
        </w:rPr>
        <w:t>一</w:t>
      </w:r>
      <w:r w:rsidRPr="00E317E1">
        <w:rPr>
          <w:rFonts w:asciiTheme="minorEastAsia" w:hAnsiTheme="minorEastAsia" w:hint="eastAsia"/>
          <w:b/>
          <w:sz w:val="24"/>
          <w:szCs w:val="24"/>
          <w:rPrChange w:id="2704" w:author="严成功" w:date="2018-04-09T11:45:00Z">
            <w:rPr>
              <w:rFonts w:asciiTheme="minorEastAsia" w:hAnsiTheme="minorEastAsia" w:hint="eastAsia"/>
              <w:sz w:val="24"/>
              <w:szCs w:val="24"/>
            </w:rPr>
          </w:rPrChange>
        </w:rPr>
        <w:t>、争议的解决</w:t>
      </w:r>
      <w:del w:id="2705" w:author="马国成" w:date="2018-04-09T16:30:00Z">
        <w:r w:rsidRPr="00E317E1" w:rsidDel="00D719D3">
          <w:rPr>
            <w:rFonts w:asciiTheme="minorEastAsia" w:hAnsiTheme="minorEastAsia" w:hint="eastAsia"/>
            <w:b/>
            <w:sz w:val="24"/>
            <w:szCs w:val="24"/>
            <w:rPrChange w:id="2706" w:author="严成功" w:date="2018-04-09T11:45:00Z">
              <w:rPr>
                <w:rFonts w:asciiTheme="minorEastAsia" w:hAnsiTheme="minorEastAsia" w:hint="eastAsia"/>
                <w:sz w:val="24"/>
                <w:szCs w:val="24"/>
              </w:rPr>
            </w:rPrChange>
          </w:rPr>
          <w:delText>：</w:delText>
        </w:r>
      </w:del>
    </w:p>
    <w:p w:rsidR="00A2735E" w:rsidRDefault="00A2735E">
      <w:pPr>
        <w:wordWrap w:val="0"/>
        <w:spacing w:after="100" w:line="360" w:lineRule="auto"/>
        <w:ind w:firstLineChars="200" w:firstLine="480"/>
        <w:rPr>
          <w:rFonts w:asciiTheme="minorEastAsia" w:hAnsiTheme="minorEastAsia"/>
          <w:sz w:val="24"/>
          <w:szCs w:val="24"/>
        </w:rPr>
        <w:pPrChange w:id="2707" w:author="Microsoft Office 用户" w:date="2018-05-11T22:36:00Z">
          <w:pPr>
            <w:spacing w:line="360" w:lineRule="auto"/>
            <w:ind w:firstLineChars="200" w:firstLine="480"/>
          </w:pPr>
        </w:pPrChange>
      </w:pPr>
      <w:r w:rsidRPr="00944BCE">
        <w:rPr>
          <w:rFonts w:asciiTheme="minorEastAsia" w:hAnsiTheme="minorEastAsia" w:hint="eastAsia"/>
          <w:sz w:val="24"/>
          <w:szCs w:val="24"/>
        </w:rPr>
        <w:t>有关本合同的一切争议，甲、乙双方应根据《中华人民共和国民法典》</w:t>
      </w:r>
      <w:ins w:id="2708" w:author="马国成" w:date="2018-04-09T16:21:00Z">
        <w:r>
          <w:rPr>
            <w:rFonts w:asciiTheme="minorEastAsia" w:hAnsiTheme="minorEastAsia" w:hint="eastAsia"/>
            <w:sz w:val="24"/>
            <w:szCs w:val="24"/>
          </w:rPr>
          <w:t>及其它相关法律</w:t>
        </w:r>
      </w:ins>
      <w:del w:id="2709" w:author="马国成" w:date="2018-04-09T16:21:00Z">
        <w:r w:rsidRPr="00944BCE" w:rsidDel="00D719D3">
          <w:rPr>
            <w:rFonts w:asciiTheme="minorEastAsia" w:hAnsiTheme="minorEastAsia" w:hint="eastAsia"/>
            <w:sz w:val="24"/>
            <w:szCs w:val="24"/>
          </w:rPr>
          <w:delText>及其它相关法律</w:delText>
        </w:r>
      </w:del>
      <w:r w:rsidRPr="00944BCE">
        <w:rPr>
          <w:rFonts w:asciiTheme="minorEastAsia" w:hAnsiTheme="minorEastAsia" w:hint="eastAsia"/>
          <w:sz w:val="24"/>
          <w:szCs w:val="24"/>
        </w:rPr>
        <w:t>的有关条款友好协商解决，协商不成，应提交</w:t>
      </w:r>
      <w:del w:id="271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711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71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713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714" w:author="严成功" w:date="2018-04-09T11:45:00Z">
        <w:del w:id="2715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716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71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718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719" w:author="严成功" w:date="2018-04-09T11:45:00Z">
        <w:del w:id="2720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721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72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723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724" w:author="严成功" w:date="2018-04-09T11:45:00Z">
        <w:del w:id="2725" w:author="Microsoft Office 用户" w:date="2018-05-11T22:36:00Z">
          <w:r w:rsidRPr="009D343B" w:rsidDel="00EE0784">
            <w:rPr>
              <w:rFonts w:asciiTheme="minorEastAsia" w:hAnsiTheme="minorEastAsia"/>
              <w:sz w:val="24"/>
              <w:szCs w:val="24"/>
              <w:u w:val="single"/>
              <w:rPrChange w:id="2726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>_</w:delText>
          </w:r>
        </w:del>
      </w:ins>
      <w:ins w:id="2727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728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ins w:id="2729" w:author="严成功" w:date="2018-04-09T11:45:00Z">
        <w:del w:id="2730" w:author="美丽" w:date="2018-04-11T13:53:00Z">
          <w:r w:rsidRPr="009D343B" w:rsidDel="00FE4F16">
            <w:rPr>
              <w:rFonts w:asciiTheme="minorEastAsia" w:hAnsiTheme="minorEastAsia"/>
              <w:sz w:val="24"/>
              <w:szCs w:val="24"/>
              <w:u w:val="single"/>
              <w:rPrChange w:id="2731" w:author="Microsoft Office 用户" w:date="2018-05-12T11:29:00Z">
                <w:rPr>
                  <w:rFonts w:asciiTheme="minorEastAsia" w:hAnsiTheme="minorEastAsia"/>
                  <w:sz w:val="24"/>
                  <w:szCs w:val="24"/>
                </w:rPr>
              </w:rPrChange>
            </w:rPr>
            <w:delText xml:space="preserve"> </w:delText>
          </w:r>
        </w:del>
      </w:ins>
      <w:del w:id="2732" w:author="严成功" w:date="2018-04-09T11:45:00Z">
        <w:r w:rsidRPr="009D343B" w:rsidDel="00E317E1">
          <w:rPr>
            <w:rFonts w:asciiTheme="minorEastAsia" w:hAnsiTheme="minorEastAsia" w:hint="eastAsia"/>
            <w:sz w:val="24"/>
            <w:szCs w:val="24"/>
            <w:u w:val="single"/>
            <w:rPrChange w:id="2733" w:author="Microsoft Office 用户" w:date="2018-05-12T11:29:00Z">
              <w:rPr>
                <w:rFonts w:asciiTheme="minorEastAsia" w:hAnsiTheme="minorEastAsia" w:hint="eastAsia"/>
                <w:sz w:val="24"/>
                <w:szCs w:val="24"/>
              </w:rPr>
            </w:rPrChange>
          </w:rPr>
          <w:delText>宁波</w:delText>
        </w:r>
      </w:del>
      <w:del w:id="2734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735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736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737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738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739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740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741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742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743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744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745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746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747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748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749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del w:id="2750" w:author="Microsoft Office 用户" w:date="2018-05-11T22:36:00Z">
        <w:r w:rsidRPr="009D343B" w:rsidDel="00EE0784">
          <w:rPr>
            <w:rFonts w:asciiTheme="minorEastAsia" w:hAnsiTheme="minorEastAsia"/>
            <w:sz w:val="24"/>
            <w:szCs w:val="24"/>
            <w:u w:val="single"/>
            <w:rPrChange w:id="2751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delText>_</w:delText>
        </w:r>
      </w:del>
      <w:ins w:id="2752" w:author="Microsoft Office 用户" w:date="2018-05-11T22:36:00Z">
        <w:r w:rsidRPr="009D343B">
          <w:rPr>
            <w:rFonts w:asciiTheme="minorEastAsia" w:hAnsiTheme="minorEastAsia"/>
            <w:sz w:val="24"/>
            <w:szCs w:val="24"/>
            <w:u w:val="single"/>
            <w:rPrChange w:id="2753" w:author="Microsoft Office 用户" w:date="2018-05-12T11:29:00Z">
              <w:rPr>
                <w:rFonts w:asciiTheme="minorEastAsia" w:hAnsiTheme="minorEastAsia"/>
                <w:sz w:val="24"/>
                <w:szCs w:val="24"/>
              </w:rPr>
            </w:rPrChange>
          </w:rPr>
          <w:t xml:space="preserve"> </w:t>
        </w:r>
      </w:ins>
      <w:r>
        <w:rPr>
          <w:rFonts w:asciiTheme="minorEastAsia" w:hAnsiTheme="minorEastAsia" w:hint="eastAsia"/>
          <w:sz w:val="24"/>
          <w:szCs w:val="24"/>
        </w:rPr>
        <w:t>仲裁委员会</w:t>
      </w:r>
      <w:r w:rsidRPr="00944BCE">
        <w:rPr>
          <w:rFonts w:asciiTheme="minorEastAsia" w:hAnsiTheme="minorEastAsia" w:hint="eastAsia"/>
          <w:sz w:val="24"/>
          <w:szCs w:val="24"/>
        </w:rPr>
        <w:t>，根据仲裁的有</w:t>
      </w:r>
      <w:r>
        <w:rPr>
          <w:rFonts w:asciiTheme="minorEastAsia" w:hAnsiTheme="minorEastAsia" w:hint="eastAsia"/>
          <w:sz w:val="24"/>
          <w:szCs w:val="24"/>
        </w:rPr>
        <w:t>关程序进行仲裁裁决。诉讼费用和胜诉方的律师费用应由败诉方承担。</w:t>
      </w:r>
    </w:p>
    <w:p w:rsidR="00A2735E" w:rsidRDefault="00A2735E">
      <w:pPr>
        <w:wordWrap w:val="0"/>
        <w:spacing w:line="360" w:lineRule="auto"/>
        <w:ind w:firstLineChars="200" w:firstLine="480"/>
        <w:outlineLvl w:val="0"/>
        <w:rPr>
          <w:ins w:id="2754" w:author="AURORA" w:date="2018-05-21T14:56:00Z"/>
          <w:rFonts w:asciiTheme="minorEastAsia" w:hAnsiTheme="minorEastAsia"/>
          <w:b/>
          <w:sz w:val="24"/>
          <w:szCs w:val="24"/>
        </w:rPr>
        <w:pPrChange w:id="2755" w:author="AURORA" w:date="2018-05-21T14:56:00Z">
          <w:pPr>
            <w:spacing w:line="360" w:lineRule="auto"/>
            <w:ind w:firstLineChars="200" w:firstLine="480"/>
          </w:pPr>
        </w:pPrChange>
      </w:pPr>
      <w:r>
        <w:rPr>
          <w:rFonts w:asciiTheme="minorEastAsia" w:hAnsiTheme="minorEastAsia" w:hint="eastAsia"/>
          <w:b/>
          <w:sz w:val="24"/>
          <w:szCs w:val="24"/>
        </w:rPr>
        <w:t>十二</w:t>
      </w:r>
      <w:r w:rsidRPr="00E317E1">
        <w:rPr>
          <w:rFonts w:asciiTheme="minorEastAsia" w:hAnsiTheme="minorEastAsia" w:hint="eastAsia"/>
          <w:b/>
          <w:sz w:val="24"/>
          <w:szCs w:val="24"/>
          <w:rPrChange w:id="2756" w:author="严成功" w:date="2018-04-09T11:45:00Z">
            <w:rPr>
              <w:rFonts w:asciiTheme="minorEastAsia" w:hAnsiTheme="minorEastAsia" w:hint="eastAsia"/>
              <w:sz w:val="24"/>
              <w:szCs w:val="24"/>
            </w:rPr>
          </w:rPrChange>
        </w:rPr>
        <w:t>、</w:t>
      </w:r>
      <w:ins w:id="2757" w:author="AURORA" w:date="2018-05-21T14:56:00Z">
        <w:r>
          <w:rPr>
            <w:rFonts w:asciiTheme="minorEastAsia" w:hAnsiTheme="minorEastAsia" w:hint="eastAsia"/>
            <w:b/>
            <w:sz w:val="24"/>
            <w:szCs w:val="24"/>
          </w:rPr>
          <w:t>其他</w:t>
        </w:r>
      </w:ins>
    </w:p>
    <w:p w:rsidR="00A2735E" w:rsidRDefault="00A2735E">
      <w:pPr>
        <w:wordWrap w:val="0"/>
        <w:spacing w:afterLines="100" w:after="312" w:line="360" w:lineRule="auto"/>
        <w:ind w:firstLineChars="200" w:firstLine="480"/>
        <w:outlineLvl w:val="0"/>
        <w:rPr>
          <w:rFonts w:asciiTheme="minorEastAsia" w:hAnsiTheme="minorEastAsia"/>
          <w:sz w:val="24"/>
          <w:szCs w:val="24"/>
        </w:rPr>
        <w:pPrChange w:id="2758" w:author="Microsoft Office 用户" w:date="2018-05-11T22:36:00Z">
          <w:pPr>
            <w:spacing w:line="360" w:lineRule="auto"/>
            <w:ind w:firstLineChars="200" w:firstLine="480"/>
          </w:pPr>
        </w:pPrChange>
      </w:pPr>
      <w:r>
        <w:rPr>
          <w:rFonts w:asciiTheme="minorEastAsia" w:hAnsiTheme="minorEastAsia" w:hint="eastAsia"/>
          <w:sz w:val="24"/>
          <w:szCs w:val="24"/>
        </w:rPr>
        <w:t>未尽事宜，双方另行协商解决，本合同一式两</w:t>
      </w:r>
      <w:r w:rsidRPr="00944BCE">
        <w:rPr>
          <w:rFonts w:asciiTheme="minorEastAsia" w:hAnsiTheme="minorEastAsia" w:hint="eastAsia"/>
          <w:sz w:val="24"/>
          <w:szCs w:val="24"/>
        </w:rPr>
        <w:t>份，甲乙双方各执</w:t>
      </w:r>
      <w:r>
        <w:rPr>
          <w:rFonts w:asciiTheme="minorEastAsia" w:hAnsiTheme="minorEastAsia" w:hint="eastAsia"/>
          <w:sz w:val="24"/>
          <w:szCs w:val="24"/>
        </w:rPr>
        <w:t>一份，双方签字盖章并在甲方收到乙方月租或预付定金后生效。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  <w:tblPrChange w:id="2759" w:author="严成功" w:date="2018-04-09T11:52:00Z">
          <w:tblPr>
            <w:tblStyle w:val="a3"/>
            <w:tblW w:w="0" w:type="auto"/>
            <w:tblLook w:val="04A0" w:firstRow="1" w:lastRow="0" w:firstColumn="1" w:lastColumn="0" w:noHBand="0" w:noVBand="1"/>
          </w:tblPr>
        </w:tblPrChange>
      </w:tblPr>
      <w:tblGrid>
        <w:gridCol w:w="4150"/>
        <w:gridCol w:w="4156"/>
        <w:tblGridChange w:id="2760">
          <w:tblGrid>
            <w:gridCol w:w="4261"/>
            <w:gridCol w:w="4261"/>
          </w:tblGrid>
        </w:tblGridChange>
      </w:tblGrid>
      <w:tr w:rsidR="00A2735E" w:rsidRPr="000F76A4" w:rsidTr="00F24AE7">
        <w:trPr>
          <w:ins w:id="2761" w:author="严成功" w:date="2018-04-09T11:51:00Z"/>
        </w:trPr>
        <w:tc>
          <w:tcPr>
            <w:tcW w:w="4261" w:type="dxa"/>
            <w:tcPrChange w:id="2762" w:author="严成功" w:date="2018-04-09T11:52:00Z">
              <w:tcPr>
                <w:tcW w:w="4261" w:type="dxa"/>
              </w:tcPr>
            </w:tcPrChange>
          </w:tcPr>
          <w:p w:rsidR="00A2735E" w:rsidRPr="000F76A4" w:rsidRDefault="00A2735E">
            <w:pPr>
              <w:wordWrap w:val="0"/>
              <w:spacing w:after="100" w:line="360" w:lineRule="auto"/>
              <w:rPr>
                <w:ins w:id="2763" w:author="严成功" w:date="2018-04-09T11:51:00Z"/>
                <w:rFonts w:asciiTheme="minorEastAsia" w:hAnsiTheme="minorEastAsia"/>
                <w:sz w:val="24"/>
                <w:szCs w:val="24"/>
              </w:rPr>
              <w:pPrChange w:id="2764" w:author="Microsoft Office 用户" w:date="2018-05-11T22:36:00Z">
                <w:pPr>
                  <w:spacing w:line="360" w:lineRule="auto"/>
                </w:pPr>
              </w:pPrChange>
            </w:pPr>
            <w:ins w:id="2765" w:author="严成功" w:date="2018-04-09T11:51:00Z">
              <w:r w:rsidRPr="000F76A4">
                <w:rPr>
                  <w:rFonts w:asciiTheme="minorEastAsia" w:hAnsiTheme="minorEastAsia" w:hint="eastAsia"/>
                  <w:sz w:val="24"/>
                  <w:szCs w:val="24"/>
                </w:rPr>
                <w:t>承租方</w:t>
              </w:r>
              <w:r w:rsidRPr="000F76A4">
                <w:rPr>
                  <w:rFonts w:asciiTheme="minorEastAsia" w:hAnsiTheme="minorEastAsia" w:hint="eastAsia"/>
                  <w:sz w:val="24"/>
                  <w:szCs w:val="24"/>
                </w:rPr>
                <w:t>(</w:t>
              </w:r>
              <w:r w:rsidRPr="000F76A4">
                <w:rPr>
                  <w:rFonts w:asciiTheme="minorEastAsia" w:hAnsiTheme="minorEastAsia" w:hint="eastAsia"/>
                  <w:sz w:val="24"/>
                  <w:szCs w:val="24"/>
                </w:rPr>
                <w:t>乙方</w:t>
              </w:r>
              <w:r w:rsidRPr="000F76A4">
                <w:rPr>
                  <w:rFonts w:asciiTheme="minorEastAsia" w:hAnsiTheme="minorEastAsia" w:hint="eastAsia"/>
                  <w:sz w:val="24"/>
                  <w:szCs w:val="24"/>
                </w:rPr>
                <w:t>)</w:t>
              </w:r>
            </w:ins>
            <w:ins w:id="2766" w:author="严成功" w:date="2018-04-09T11:53:00Z">
              <w:r>
                <w:rPr>
                  <w:rFonts w:asciiTheme="minorEastAsia" w:hAnsiTheme="minorEastAsia" w:hint="eastAsia"/>
                  <w:sz w:val="24"/>
                  <w:szCs w:val="24"/>
                </w:rPr>
                <w:t>：</w:t>
              </w:r>
            </w:ins>
            <w:ins w:id="2767" w:author="Microsoft Office 用户" w:date="2018-05-12T11:31:00Z">
              <w:r>
                <w:rPr>
                  <w:rFonts w:asciiTheme="minorEastAsia" w:hAnsiTheme="minorEastAsia" w:hint="eastAsia"/>
                  <w:sz w:val="24"/>
                  <w:szCs w:val="24"/>
                  <w:u w:val="single"/>
                </w:rPr>
                <w:t xml:space="preserve">             </w:t>
              </w:r>
            </w:ins>
          </w:p>
        </w:tc>
        <w:tc>
          <w:tcPr>
            <w:tcW w:w="4261" w:type="dxa"/>
            <w:tcPrChange w:id="2768" w:author="严成功" w:date="2018-04-09T11:52:00Z">
              <w:tcPr>
                <w:tcW w:w="4261" w:type="dxa"/>
              </w:tcPr>
            </w:tcPrChange>
          </w:tcPr>
          <w:p w:rsidR="00A2735E" w:rsidRPr="000F76A4" w:rsidRDefault="00A2735E">
            <w:pPr>
              <w:wordWrap w:val="0"/>
              <w:spacing w:after="100" w:line="360" w:lineRule="auto"/>
              <w:rPr>
                <w:ins w:id="2769" w:author="严成功" w:date="2018-04-09T11:51:00Z"/>
                <w:rFonts w:asciiTheme="minorEastAsia" w:hAnsiTheme="minorEastAsia"/>
                <w:sz w:val="24"/>
                <w:szCs w:val="24"/>
              </w:rPr>
              <w:pPrChange w:id="2770" w:author="Microsoft Office 用户" w:date="2018-05-11T22:36:00Z">
                <w:pPr>
                  <w:spacing w:line="360" w:lineRule="auto"/>
                </w:pPr>
              </w:pPrChange>
            </w:pPr>
            <w:ins w:id="2771" w:author="严成功" w:date="2018-04-09T11:51:00Z">
              <w:r w:rsidRPr="000F76A4">
                <w:rPr>
                  <w:rFonts w:asciiTheme="minorEastAsia" w:hAnsiTheme="minorEastAsia" w:hint="eastAsia"/>
                  <w:sz w:val="24"/>
                  <w:szCs w:val="24"/>
                </w:rPr>
                <w:t>出租方（甲方）：</w:t>
              </w:r>
            </w:ins>
            <w:ins w:id="2772" w:author="Microsoft Office 用户" w:date="2018-05-12T11:31:00Z">
              <w:r>
                <w:rPr>
                  <w:rFonts w:asciiTheme="minorEastAsia" w:hAnsiTheme="minorEastAsia" w:hint="eastAsia"/>
                  <w:sz w:val="24"/>
                  <w:szCs w:val="24"/>
                  <w:u w:val="single"/>
                </w:rPr>
                <w:t xml:space="preserve">             </w:t>
              </w:r>
            </w:ins>
          </w:p>
        </w:tc>
      </w:tr>
      <w:tr w:rsidR="00A2735E" w:rsidRPr="000F76A4" w:rsidTr="00F24AE7">
        <w:trPr>
          <w:ins w:id="2773" w:author="严成功" w:date="2018-04-09T11:51:00Z"/>
        </w:trPr>
        <w:tc>
          <w:tcPr>
            <w:tcW w:w="4261" w:type="dxa"/>
            <w:tcPrChange w:id="2774" w:author="严成功" w:date="2018-04-09T11:52:00Z">
              <w:tcPr>
                <w:tcW w:w="4261" w:type="dxa"/>
              </w:tcPr>
            </w:tcPrChange>
          </w:tcPr>
          <w:p w:rsidR="00A2735E" w:rsidRPr="009D343B" w:rsidRDefault="00A2735E">
            <w:pPr>
              <w:wordWrap w:val="0"/>
              <w:spacing w:after="100" w:line="360" w:lineRule="auto"/>
              <w:rPr>
                <w:ins w:id="2775" w:author="严成功" w:date="2018-04-09T11:51:00Z"/>
                <w:rFonts w:asciiTheme="minorEastAsia" w:hAnsiTheme="minorEastAsia"/>
                <w:sz w:val="24"/>
                <w:szCs w:val="24"/>
                <w:u w:val="single"/>
                <w:rPrChange w:id="2776" w:author="Microsoft Office 用户" w:date="2018-05-12T11:30:00Z">
                  <w:rPr>
                    <w:ins w:id="2777" w:author="严成功" w:date="2018-04-09T11:51:00Z"/>
                    <w:rFonts w:asciiTheme="minorEastAsia" w:hAnsiTheme="minorEastAsia"/>
                    <w:sz w:val="24"/>
                    <w:szCs w:val="24"/>
                  </w:rPr>
                </w:rPrChange>
              </w:rPr>
              <w:pPrChange w:id="2778" w:author="Microsoft Office 用户" w:date="2018-05-11T22:36:00Z">
                <w:pPr>
                  <w:spacing w:line="360" w:lineRule="auto"/>
                </w:pPr>
              </w:pPrChange>
            </w:pPr>
            <w:ins w:id="2779" w:author="严成功" w:date="2018-04-09T11:51:00Z">
              <w:r w:rsidRPr="000F76A4">
                <w:rPr>
                  <w:rFonts w:asciiTheme="minorEastAsia" w:hAnsiTheme="minorEastAsia" w:hint="eastAsia"/>
                  <w:sz w:val="24"/>
                  <w:szCs w:val="24"/>
                </w:rPr>
                <w:t>代表签字</w:t>
              </w:r>
            </w:ins>
            <w:ins w:id="2780" w:author="严成功" w:date="2018-04-09T11:53:00Z">
              <w:r>
                <w:rPr>
                  <w:rFonts w:asciiTheme="minorEastAsia" w:hAnsiTheme="minorEastAsia" w:hint="eastAsia"/>
                  <w:sz w:val="24"/>
                  <w:szCs w:val="24"/>
                </w:rPr>
                <w:t>：</w:t>
              </w:r>
            </w:ins>
            <w:ins w:id="2781" w:author="Microsoft Office 用户" w:date="2018-05-12T11:30:00Z">
              <w:r>
                <w:rPr>
                  <w:rFonts w:asciiTheme="minorEastAsia" w:hAnsiTheme="minorEastAsia" w:hint="eastAsia"/>
                  <w:sz w:val="24"/>
                  <w:szCs w:val="24"/>
                  <w:u w:val="single"/>
                </w:rPr>
                <w:t xml:space="preserve">            </w:t>
              </w:r>
            </w:ins>
            <w:ins w:id="2782" w:author="Microsoft Office 用户" w:date="2018-05-12T11:31:00Z">
              <w:r>
                <w:rPr>
                  <w:rFonts w:asciiTheme="minorEastAsia" w:hAnsiTheme="minorEastAsia" w:hint="eastAsia"/>
                  <w:sz w:val="24"/>
                  <w:szCs w:val="24"/>
                  <w:u w:val="single"/>
                </w:rPr>
                <w:t xml:space="preserve">    </w:t>
              </w:r>
            </w:ins>
            <w:ins w:id="2783" w:author="Microsoft Office 用户" w:date="2018-05-12T11:30:00Z">
              <w:r>
                <w:rPr>
                  <w:rFonts w:asciiTheme="minorEastAsia" w:hAnsiTheme="minorEastAsia" w:hint="eastAsia"/>
                  <w:sz w:val="24"/>
                  <w:szCs w:val="24"/>
                  <w:u w:val="single"/>
                </w:rPr>
                <w:t xml:space="preserve"> </w:t>
              </w:r>
            </w:ins>
          </w:p>
        </w:tc>
        <w:tc>
          <w:tcPr>
            <w:tcW w:w="4261" w:type="dxa"/>
            <w:tcPrChange w:id="2784" w:author="严成功" w:date="2018-04-09T11:52:00Z">
              <w:tcPr>
                <w:tcW w:w="4261" w:type="dxa"/>
              </w:tcPr>
            </w:tcPrChange>
          </w:tcPr>
          <w:p w:rsidR="00A2735E" w:rsidRPr="000F76A4" w:rsidRDefault="00A2735E">
            <w:pPr>
              <w:wordWrap w:val="0"/>
              <w:spacing w:after="100" w:line="360" w:lineRule="auto"/>
              <w:rPr>
                <w:ins w:id="2785" w:author="严成功" w:date="2018-04-09T11:51:00Z"/>
                <w:rFonts w:asciiTheme="minorEastAsia" w:hAnsiTheme="minorEastAsia"/>
                <w:sz w:val="24"/>
                <w:szCs w:val="24"/>
              </w:rPr>
              <w:pPrChange w:id="2786" w:author="Microsoft Office 用户" w:date="2018-05-11T22:36:00Z">
                <w:pPr>
                  <w:spacing w:line="360" w:lineRule="auto"/>
                </w:pPr>
              </w:pPrChange>
            </w:pPr>
            <w:ins w:id="2787" w:author="严成功" w:date="2018-04-09T11:51:00Z">
              <w:r w:rsidRPr="000F76A4">
                <w:rPr>
                  <w:rFonts w:asciiTheme="minorEastAsia" w:hAnsiTheme="minorEastAsia" w:hint="eastAsia"/>
                  <w:sz w:val="24"/>
                  <w:szCs w:val="24"/>
                </w:rPr>
                <w:t>代表签字：</w:t>
              </w:r>
            </w:ins>
            <w:ins w:id="2788" w:author="Microsoft Office 用户" w:date="2018-05-12T11:30:00Z">
              <w:r>
                <w:rPr>
                  <w:rFonts w:asciiTheme="minorEastAsia" w:hAnsiTheme="minorEastAsia" w:hint="eastAsia"/>
                  <w:sz w:val="24"/>
                  <w:szCs w:val="24"/>
                  <w:u w:val="single"/>
                </w:rPr>
                <w:t xml:space="preserve">      </w:t>
              </w:r>
            </w:ins>
            <w:ins w:id="2789" w:author="Microsoft Office 用户" w:date="2018-05-12T11:31:00Z">
              <w:r>
                <w:rPr>
                  <w:rFonts w:asciiTheme="minorEastAsia" w:hAnsiTheme="minorEastAsia" w:hint="eastAsia"/>
                  <w:sz w:val="24"/>
                  <w:szCs w:val="24"/>
                  <w:u w:val="single"/>
                </w:rPr>
                <w:t xml:space="preserve">     </w:t>
              </w:r>
            </w:ins>
            <w:ins w:id="2790" w:author="Microsoft Office 用户" w:date="2018-05-12T11:30:00Z">
              <w:r>
                <w:rPr>
                  <w:rFonts w:asciiTheme="minorEastAsia" w:hAnsiTheme="minorEastAsia" w:hint="eastAsia"/>
                  <w:sz w:val="24"/>
                  <w:szCs w:val="24"/>
                  <w:u w:val="single"/>
                </w:rPr>
                <w:t xml:space="preserve">       </w:t>
              </w:r>
            </w:ins>
          </w:p>
        </w:tc>
      </w:tr>
      <w:tr w:rsidR="00A2735E" w:rsidRPr="00944BCE" w:rsidTr="00F24AE7">
        <w:trPr>
          <w:ins w:id="2791" w:author="严成功" w:date="2018-04-09T11:51:00Z"/>
        </w:trPr>
        <w:tc>
          <w:tcPr>
            <w:tcW w:w="4261" w:type="dxa"/>
            <w:tcPrChange w:id="2792" w:author="严成功" w:date="2018-04-09T11:52:00Z">
              <w:tcPr>
                <w:tcW w:w="4261" w:type="dxa"/>
              </w:tcPr>
            </w:tcPrChange>
          </w:tcPr>
          <w:p w:rsidR="00A2735E" w:rsidRPr="000F76A4" w:rsidRDefault="00A2735E">
            <w:pPr>
              <w:wordWrap w:val="0"/>
              <w:spacing w:after="100" w:line="360" w:lineRule="auto"/>
              <w:rPr>
                <w:ins w:id="2793" w:author="严成功" w:date="2018-04-09T11:51:00Z"/>
                <w:rFonts w:asciiTheme="minorEastAsia" w:hAnsiTheme="minorEastAsia"/>
                <w:sz w:val="24"/>
                <w:szCs w:val="24"/>
              </w:rPr>
              <w:pPrChange w:id="2794" w:author="Microsoft Office 用户" w:date="2018-05-11T22:36:00Z">
                <w:pPr>
                  <w:spacing w:line="360" w:lineRule="auto"/>
                </w:pPr>
              </w:pPrChange>
            </w:pPr>
            <w:ins w:id="2795" w:author="严成功" w:date="2018-04-09T11:51:00Z">
              <w:r w:rsidRPr="000F76A4">
                <w:rPr>
                  <w:rFonts w:asciiTheme="minorEastAsia" w:hAnsiTheme="minorEastAsia" w:hint="eastAsia"/>
                  <w:sz w:val="24"/>
                  <w:szCs w:val="24"/>
                </w:rPr>
                <w:t>签字日期</w:t>
              </w:r>
            </w:ins>
            <w:ins w:id="2796" w:author="严成功" w:date="2018-04-09T11:53:00Z">
              <w:r>
                <w:rPr>
                  <w:rFonts w:asciiTheme="minorEastAsia" w:hAnsiTheme="minorEastAsia" w:hint="eastAsia"/>
                  <w:sz w:val="24"/>
                  <w:szCs w:val="24"/>
                </w:rPr>
                <w:t>：</w:t>
              </w:r>
            </w:ins>
            <w:ins w:id="2797" w:author="Microsoft Office 用户" w:date="2018-05-12T11:30:00Z">
              <w:r>
                <w:rPr>
                  <w:rFonts w:asciiTheme="minorEastAsia" w:hAnsiTheme="minorEastAsia" w:hint="eastAsia"/>
                  <w:sz w:val="24"/>
                  <w:szCs w:val="24"/>
                  <w:u w:val="single"/>
                </w:rPr>
                <w:t xml:space="preserve">           </w:t>
              </w:r>
            </w:ins>
            <w:ins w:id="2798" w:author="Microsoft Office 用户" w:date="2018-05-12T11:31:00Z">
              <w:r>
                <w:rPr>
                  <w:rFonts w:asciiTheme="minorEastAsia" w:hAnsiTheme="minorEastAsia" w:hint="eastAsia"/>
                  <w:sz w:val="24"/>
                  <w:szCs w:val="24"/>
                  <w:u w:val="single"/>
                </w:rPr>
                <w:t xml:space="preserve">    </w:t>
              </w:r>
            </w:ins>
            <w:ins w:id="2799" w:author="Microsoft Office 用户" w:date="2018-05-12T11:30:00Z">
              <w:r>
                <w:rPr>
                  <w:rFonts w:asciiTheme="minorEastAsia" w:hAnsiTheme="minorEastAsia" w:hint="eastAsia"/>
                  <w:sz w:val="24"/>
                  <w:szCs w:val="24"/>
                  <w:u w:val="single"/>
                </w:rPr>
                <w:t xml:space="preserve">  </w:t>
              </w:r>
            </w:ins>
          </w:p>
        </w:tc>
        <w:tc>
          <w:tcPr>
            <w:tcW w:w="4261" w:type="dxa"/>
            <w:tcPrChange w:id="2800" w:author="严成功" w:date="2018-04-09T11:52:00Z">
              <w:tcPr>
                <w:tcW w:w="4261" w:type="dxa"/>
              </w:tcPr>
            </w:tcPrChange>
          </w:tcPr>
          <w:p w:rsidR="00A2735E" w:rsidRPr="00944BCE" w:rsidRDefault="00A2735E">
            <w:pPr>
              <w:wordWrap w:val="0"/>
              <w:spacing w:after="100" w:line="360" w:lineRule="auto"/>
              <w:rPr>
                <w:ins w:id="2801" w:author="严成功" w:date="2018-04-09T11:51:00Z"/>
                <w:rFonts w:asciiTheme="minorEastAsia" w:hAnsiTheme="minorEastAsia"/>
                <w:sz w:val="24"/>
                <w:szCs w:val="24"/>
              </w:rPr>
              <w:pPrChange w:id="2802" w:author="Microsoft Office 用户" w:date="2018-05-11T22:36:00Z">
                <w:pPr>
                  <w:spacing w:line="360" w:lineRule="auto"/>
                </w:pPr>
              </w:pPrChange>
            </w:pPr>
            <w:ins w:id="2803" w:author="严成功" w:date="2018-04-09T11:51:00Z">
              <w:r w:rsidRPr="000F76A4">
                <w:rPr>
                  <w:rFonts w:asciiTheme="minorEastAsia" w:hAnsiTheme="minorEastAsia" w:hint="eastAsia"/>
                  <w:sz w:val="24"/>
                  <w:szCs w:val="24"/>
                </w:rPr>
                <w:t>签字日期：</w:t>
              </w:r>
            </w:ins>
            <w:ins w:id="2804" w:author="Microsoft Office 用户" w:date="2018-05-12T11:30:00Z">
              <w:r>
                <w:rPr>
                  <w:rFonts w:asciiTheme="minorEastAsia" w:hAnsiTheme="minorEastAsia" w:hint="eastAsia"/>
                  <w:sz w:val="24"/>
                  <w:szCs w:val="24"/>
                  <w:u w:val="single"/>
                </w:rPr>
                <w:t xml:space="preserve">      </w:t>
              </w:r>
            </w:ins>
            <w:ins w:id="2805" w:author="Microsoft Office 用户" w:date="2018-05-12T11:31:00Z">
              <w:r>
                <w:rPr>
                  <w:rFonts w:asciiTheme="minorEastAsia" w:hAnsiTheme="minorEastAsia" w:hint="eastAsia"/>
                  <w:sz w:val="24"/>
                  <w:szCs w:val="24"/>
                  <w:u w:val="single"/>
                </w:rPr>
                <w:t xml:space="preserve">     </w:t>
              </w:r>
            </w:ins>
            <w:ins w:id="2806" w:author="Microsoft Office 用户" w:date="2018-05-12T11:30:00Z">
              <w:r>
                <w:rPr>
                  <w:rFonts w:asciiTheme="minorEastAsia" w:hAnsiTheme="minorEastAsia" w:hint="eastAsia"/>
                  <w:sz w:val="24"/>
                  <w:szCs w:val="24"/>
                  <w:u w:val="single"/>
                </w:rPr>
                <w:t xml:space="preserve">       </w:t>
              </w:r>
            </w:ins>
          </w:p>
        </w:tc>
      </w:tr>
    </w:tbl>
    <w:p w:rsidR="00A2735E" w:rsidRPr="00F24AE7" w:rsidDel="004C1F78" w:rsidRDefault="00A2735E">
      <w:pPr>
        <w:wordWrap w:val="0"/>
        <w:spacing w:after="100" w:line="360" w:lineRule="auto"/>
        <w:ind w:firstLineChars="200" w:firstLine="480"/>
        <w:rPr>
          <w:del w:id="2807" w:author="严成功" w:date="2018-04-09T11:51:00Z"/>
          <w:rFonts w:asciiTheme="minorEastAsia" w:hAnsiTheme="minorEastAsia"/>
          <w:sz w:val="24"/>
          <w:szCs w:val="24"/>
        </w:rPr>
        <w:pPrChange w:id="2808" w:author="Microsoft Office 用户" w:date="2018-05-11T22:36:00Z">
          <w:pPr>
            <w:spacing w:line="360" w:lineRule="auto"/>
            <w:ind w:firstLineChars="200" w:firstLine="480"/>
          </w:pPr>
        </w:pPrChange>
      </w:pPr>
      <w:del w:id="2809" w:author="严成功" w:date="2018-04-09T11:51:00Z">
        <w:r w:rsidRPr="004C1F78" w:rsidDel="004C1F78">
          <w:rPr>
            <w:rFonts w:asciiTheme="minorEastAsia" w:hAnsiTheme="minorEastAsia" w:hint="eastAsia"/>
            <w:sz w:val="24"/>
            <w:szCs w:val="24"/>
          </w:rPr>
          <w:delText>承租方</w:delText>
        </w:r>
        <w:r w:rsidRPr="00F24AE7" w:rsidDel="004C1F78">
          <w:rPr>
            <w:rFonts w:asciiTheme="minorEastAsia" w:hAnsiTheme="minorEastAsia" w:hint="eastAsia"/>
            <w:sz w:val="24"/>
            <w:szCs w:val="24"/>
          </w:rPr>
          <w:delText>(乙方)：        -出租方（甲方）：</w:delText>
        </w:r>
      </w:del>
    </w:p>
    <w:p w:rsidR="00A2735E" w:rsidRPr="004C1F78" w:rsidDel="004C1F78" w:rsidRDefault="00A2735E">
      <w:pPr>
        <w:wordWrap w:val="0"/>
        <w:spacing w:after="100" w:line="360" w:lineRule="auto"/>
        <w:ind w:firstLineChars="200" w:firstLine="480"/>
        <w:rPr>
          <w:del w:id="2810" w:author="严成功" w:date="2018-04-09T11:51:00Z"/>
          <w:rFonts w:asciiTheme="minorEastAsia" w:hAnsiTheme="minorEastAsia"/>
          <w:sz w:val="24"/>
          <w:szCs w:val="24"/>
        </w:rPr>
        <w:pPrChange w:id="2811" w:author="Microsoft Office 用户" w:date="2018-05-11T22:36:00Z">
          <w:pPr>
            <w:spacing w:line="360" w:lineRule="auto"/>
            <w:ind w:firstLineChars="200" w:firstLine="480"/>
          </w:pPr>
        </w:pPrChange>
      </w:pPr>
      <w:del w:id="2812" w:author="严成功" w:date="2018-04-09T11:51:00Z">
        <w:r w:rsidRPr="001A5B73" w:rsidDel="004C1F78">
          <w:rPr>
            <w:rFonts w:asciiTheme="minorEastAsia" w:hAnsiTheme="minorEastAsia" w:hint="eastAsia"/>
            <w:sz w:val="24"/>
            <w:szCs w:val="24"/>
          </w:rPr>
          <w:delText>代表签字：            -</w:delText>
        </w:r>
        <w:r w:rsidRPr="004C1F78" w:rsidDel="004C1F78">
          <w:rPr>
            <w:rFonts w:asciiTheme="minorEastAsia" w:hAnsiTheme="minorEastAsia" w:hint="eastAsia"/>
            <w:sz w:val="24"/>
            <w:szCs w:val="24"/>
          </w:rPr>
          <w:delText>代表签字：</w:delText>
        </w:r>
      </w:del>
    </w:p>
    <w:p w:rsidR="00A2735E" w:rsidRPr="00944BCE" w:rsidRDefault="00A2735E">
      <w:pPr>
        <w:wordWrap w:val="0"/>
        <w:spacing w:after="100" w:line="360" w:lineRule="auto"/>
        <w:ind w:firstLine="480"/>
        <w:rPr>
          <w:rFonts w:asciiTheme="minorEastAsia" w:hAnsiTheme="minorEastAsia"/>
          <w:sz w:val="24"/>
          <w:szCs w:val="24"/>
        </w:rPr>
        <w:pPrChange w:id="2813" w:author="Microsoft Office 用户" w:date="2018-05-11T22:36:00Z">
          <w:pPr>
            <w:spacing w:line="360" w:lineRule="auto"/>
            <w:ind w:firstLineChars="200" w:firstLine="480"/>
          </w:pPr>
        </w:pPrChange>
      </w:pPr>
      <w:del w:id="2814" w:author="严成功" w:date="2018-04-09T11:51:00Z">
        <w:r w:rsidRPr="004C1F78" w:rsidDel="004C1F78">
          <w:rPr>
            <w:rFonts w:asciiTheme="minorEastAsia" w:hAnsiTheme="minorEastAsia" w:hint="eastAsia"/>
            <w:sz w:val="24"/>
            <w:szCs w:val="24"/>
          </w:rPr>
          <w:delText>签字日期：</w:delText>
        </w:r>
        <w:r w:rsidRPr="004C1F78" w:rsidDel="004C1F78">
          <w:rPr>
            <w:rFonts w:asciiTheme="minorEastAsia" w:hAnsiTheme="minorEastAsia"/>
            <w:sz w:val="24"/>
            <w:szCs w:val="24"/>
          </w:rPr>
          <w:delText xml:space="preserve">            -签字日期：</w:delText>
        </w:r>
      </w:del>
    </w:p>
    <w:sectPr w:rsidR="00A2735E" w:rsidRPr="00944BCE" w:rsidSect="00024407">
      <w:headerReference w:type="default" r:id="rId5"/>
      <w:foot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69F" w:rsidRDefault="00A2735E">
    <w:pPr>
      <w:pStyle w:val="a8"/>
      <w:rPr>
        <w:rStyle w:val="a4"/>
        <w:u w:val="single"/>
      </w:rPr>
    </w:pPr>
    <w:r>
      <w:rPr>
        <w:rStyle w:val="a4"/>
        <w:rFonts w:hint="eastAsia"/>
        <w:u w:val="single"/>
      </w:rPr>
      <w:t xml:space="preserve">                                                                                               </w:t>
    </w:r>
  </w:p>
  <w:p w:rsidR="0030369F" w:rsidRDefault="00A2735E">
    <w:pPr>
      <w:pStyle w:val="a8"/>
      <w:spacing w:beforeLines="50" w:before="120" w:line="360" w:lineRule="auto"/>
      <w:jc w:val="center"/>
      <w:rPr>
        <w:rFonts w:ascii="Times New Roman" w:hAnsi="Times New Roman"/>
      </w:rPr>
    </w:pPr>
    <w:r>
      <w:rPr>
        <w:rFonts w:ascii="Times New Roman"/>
      </w:rPr>
      <w:t>第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PAGE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/>
      </w:rPr>
      <w:t>页</w:t>
    </w:r>
    <w:r>
      <w:rPr>
        <w:rFonts w:ascii="Times New Roman" w:hAnsi="Times New Roman"/>
        <w:lang w:val="zh-CN"/>
      </w:rPr>
      <w:t>(</w:t>
    </w:r>
    <w:r>
      <w:rPr>
        <w:rFonts w:ascii="Times New Roman"/>
        <w:lang w:val="zh-CN"/>
      </w:rPr>
      <w:t>共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>NUMPAGES</w:instrText>
    </w:r>
    <w:r>
      <w:rPr>
        <w:rFonts w:ascii="Times New Roman" w:hAnsi="Times New Roman"/>
      </w:rPr>
      <w:fldChar w:fldCharType="separate"/>
    </w:r>
    <w:r>
      <w:rPr>
        <w:rFonts w:ascii="Times New Roman" w:hAnsi="Times New Roman"/>
        <w:noProof/>
      </w:rPr>
      <w:t>3</w:t>
    </w:r>
    <w:r>
      <w:rPr>
        <w:rFonts w:ascii="Times New Roman" w:hAnsi="Times New Roman"/>
      </w:rPr>
      <w:fldChar w:fldCharType="end"/>
    </w:r>
    <w:r>
      <w:rPr>
        <w:rFonts w:ascii="Times New Roman"/>
      </w:rPr>
      <w:t>页</w:t>
    </w:r>
    <w:r>
      <w:rPr>
        <w:rFonts w:ascii="Times New Roman" w:hAnsi="Times New Roman"/>
      </w:rPr>
      <w:t>)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0369F" w:rsidRDefault="00A2735E">
    <w:pPr>
      <w:pStyle w:val="a6"/>
    </w:pPr>
    <w:r>
      <w:rPr>
        <w:rFonts w:hint="eastAsia"/>
      </w:rPr>
      <w:t>XXXX</w:t>
    </w:r>
    <w:r>
      <w:rPr>
        <w:rFonts w:hint="eastAsia"/>
      </w:rPr>
      <w:t>合同文本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A3BDBD"/>
    <w:multiLevelType w:val="singleLevel"/>
    <w:tmpl w:val="5AA3BDBD"/>
    <w:lvl w:ilvl="0">
      <w:start w:val="15"/>
      <w:numFmt w:val="chineseCounting"/>
      <w:suff w:val="space"/>
      <w:lvlText w:val="第%1条"/>
      <w:lvlJc w:val="left"/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Microsoft Office 用户">
    <w15:presenceInfo w15:providerId="None" w15:userId="Microsoft Office 用户"/>
  </w15:person>
  <w15:person w15:author="马国成">
    <w15:presenceInfo w15:providerId="Windows Live" w15:userId="63f98baf05ec57b9"/>
  </w15:person>
  <w15:person w15:author="美丽">
    <w15:presenceInfo w15:providerId="None" w15:userId="美丽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184"/>
    <w:rsid w:val="000802B2"/>
    <w:rsid w:val="001E1BA4"/>
    <w:rsid w:val="002409E0"/>
    <w:rsid w:val="002758A2"/>
    <w:rsid w:val="003E15A9"/>
    <w:rsid w:val="005C6016"/>
    <w:rsid w:val="00667950"/>
    <w:rsid w:val="00742EA3"/>
    <w:rsid w:val="007638D5"/>
    <w:rsid w:val="007819C0"/>
    <w:rsid w:val="008706ED"/>
    <w:rsid w:val="0095776E"/>
    <w:rsid w:val="00A2735E"/>
    <w:rsid w:val="00AB5184"/>
    <w:rsid w:val="00B116AB"/>
    <w:rsid w:val="00CE74EA"/>
    <w:rsid w:val="00D1446F"/>
    <w:rsid w:val="00E72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5BE472-3183-4D26-BBD7-1BFB1C35B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next w:val="a"/>
    <w:link w:val="30"/>
    <w:unhideWhenUsed/>
    <w:qFormat/>
    <w:rsid w:val="00AB5184"/>
    <w:pPr>
      <w:keepNext/>
      <w:keepLines/>
      <w:spacing w:before="260" w:after="260" w:line="416" w:lineRule="auto"/>
      <w:jc w:val="center"/>
      <w:outlineLvl w:val="2"/>
    </w:pPr>
    <w:rPr>
      <w:rFonts w:eastAsia="宋体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rsid w:val="00AB5184"/>
    <w:rPr>
      <w:rFonts w:eastAsia="宋体"/>
      <w:b/>
      <w:bCs/>
      <w:sz w:val="32"/>
      <w:szCs w:val="32"/>
    </w:rPr>
  </w:style>
  <w:style w:type="table" w:styleId="a3">
    <w:name w:val="Table Grid"/>
    <w:basedOn w:val="a1"/>
    <w:uiPriority w:val="59"/>
    <w:qFormat/>
    <w:rsid w:val="00AB5184"/>
    <w:pPr>
      <w:widowControl w:val="0"/>
      <w:jc w:val="both"/>
    </w:pPr>
    <w:rPr>
      <w:rFonts w:ascii="Times New Roman" w:eastAsia="宋体" w:hAnsi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age number"/>
    <w:basedOn w:val="a0"/>
    <w:rsid w:val="0095776E"/>
  </w:style>
  <w:style w:type="character" w:customStyle="1" w:styleId="a5">
    <w:name w:val="页眉 字符"/>
    <w:link w:val="a6"/>
    <w:uiPriority w:val="99"/>
    <w:rsid w:val="0095776E"/>
    <w:rPr>
      <w:sz w:val="18"/>
      <w:szCs w:val="18"/>
    </w:rPr>
  </w:style>
  <w:style w:type="character" w:customStyle="1" w:styleId="a7">
    <w:name w:val="页脚 字符"/>
    <w:link w:val="a8"/>
    <w:uiPriority w:val="99"/>
    <w:rsid w:val="0095776E"/>
    <w:rPr>
      <w:sz w:val="18"/>
      <w:szCs w:val="18"/>
    </w:rPr>
  </w:style>
  <w:style w:type="character" w:customStyle="1" w:styleId="a9">
    <w:name w:val="批注文字 字符"/>
    <w:link w:val="aa"/>
    <w:rsid w:val="0095776E"/>
    <w:rPr>
      <w:rFonts w:ascii="Times New Roman" w:hAnsi="Times New Roman"/>
    </w:rPr>
  </w:style>
  <w:style w:type="paragraph" w:styleId="a6">
    <w:name w:val="header"/>
    <w:basedOn w:val="a"/>
    <w:link w:val="a5"/>
    <w:uiPriority w:val="99"/>
    <w:unhideWhenUsed/>
    <w:rsid w:val="0095776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1">
    <w:name w:val="页眉 字符1"/>
    <w:basedOn w:val="a0"/>
    <w:uiPriority w:val="99"/>
    <w:semiHidden/>
    <w:rsid w:val="0095776E"/>
    <w:rPr>
      <w:sz w:val="18"/>
      <w:szCs w:val="18"/>
    </w:rPr>
  </w:style>
  <w:style w:type="paragraph" w:styleId="aa">
    <w:name w:val="annotation text"/>
    <w:basedOn w:val="a"/>
    <w:link w:val="a9"/>
    <w:rsid w:val="0095776E"/>
    <w:pPr>
      <w:jc w:val="left"/>
    </w:pPr>
    <w:rPr>
      <w:rFonts w:ascii="Times New Roman" w:hAnsi="Times New Roman"/>
    </w:rPr>
  </w:style>
  <w:style w:type="character" w:customStyle="1" w:styleId="10">
    <w:name w:val="批注文字 字符1"/>
    <w:basedOn w:val="a0"/>
    <w:uiPriority w:val="99"/>
    <w:semiHidden/>
    <w:rsid w:val="0095776E"/>
  </w:style>
  <w:style w:type="paragraph" w:styleId="a8">
    <w:name w:val="footer"/>
    <w:basedOn w:val="a"/>
    <w:link w:val="a7"/>
    <w:uiPriority w:val="99"/>
    <w:unhideWhenUsed/>
    <w:rsid w:val="0095776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11">
    <w:name w:val="页脚 字符1"/>
    <w:basedOn w:val="a0"/>
    <w:uiPriority w:val="99"/>
    <w:semiHidden/>
    <w:rsid w:val="0095776E"/>
    <w:rPr>
      <w:sz w:val="18"/>
      <w:szCs w:val="18"/>
    </w:rPr>
  </w:style>
  <w:style w:type="paragraph" w:styleId="ab">
    <w:name w:val="Normal (Web)"/>
    <w:basedOn w:val="a"/>
    <w:uiPriority w:val="99"/>
    <w:unhideWhenUsed/>
    <w:rsid w:val="007819C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A2735E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A2735E"/>
    <w:rPr>
      <w:sz w:val="18"/>
      <w:szCs w:val="18"/>
    </w:rPr>
  </w:style>
  <w:style w:type="paragraph" w:styleId="ae">
    <w:name w:val="Document Map"/>
    <w:basedOn w:val="a"/>
    <w:link w:val="af"/>
    <w:uiPriority w:val="99"/>
    <w:semiHidden/>
    <w:unhideWhenUsed/>
    <w:rsid w:val="00A2735E"/>
    <w:rPr>
      <w:rFonts w:ascii="宋体" w:eastAsia="宋体"/>
      <w:sz w:val="24"/>
      <w:szCs w:val="24"/>
    </w:rPr>
  </w:style>
  <w:style w:type="character" w:customStyle="1" w:styleId="af">
    <w:name w:val="文档结构图 字符"/>
    <w:basedOn w:val="a0"/>
    <w:link w:val="ae"/>
    <w:uiPriority w:val="99"/>
    <w:semiHidden/>
    <w:rsid w:val="00A2735E"/>
    <w:rPr>
      <w:rFonts w:ascii="宋体" w:eastAsia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568</Words>
  <Characters>3242</Characters>
  <Application>Microsoft Office Word</Application>
  <DocSecurity>0</DocSecurity>
  <Lines>27</Lines>
  <Paragraphs>7</Paragraphs>
  <ScaleCrop>false</ScaleCrop>
  <Company/>
  <LinksUpToDate>false</LinksUpToDate>
  <CharactersWithSpaces>3803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雯 张</dc:creator>
  <cp:keywords/>
  <dc:description/>
  <cp:lastModifiedBy>雯 张</cp:lastModifiedBy>
  <cp:revision>2</cp:revision>
  <dcterms:created xsi:type="dcterms:W3CDTF">2019-03-16T08:17:00Z</dcterms:created>
  <dcterms:modified xsi:type="dcterms:W3CDTF">2019-03-16T08:17:00Z</dcterms:modified>
</cp:coreProperties>
</file>