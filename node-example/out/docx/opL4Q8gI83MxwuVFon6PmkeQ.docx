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9A" w:rsidRPr="00872E96" w:rsidRDefault="0001229A" w:rsidP="0001229A">
      <w:pPr>
        <w:pStyle w:val="3"/>
      </w:pPr>
      <w:bookmarkStart w:id="0" w:name="_GoBack"/>
      <w:r w:rsidRPr="00872E96">
        <w:rPr>
          <w:rFonts w:hint="eastAsia"/>
        </w:rPr>
        <w:t>宁波市家具买卖合同</w:t>
      </w:r>
    </w:p>
    <w:bookmarkEnd w:id="0"/>
    <w:p w:rsidR="0001229A" w:rsidRPr="001121C3" w:rsidRDefault="0001229A" w:rsidP="00872E96">
      <w:pPr>
        <w:widowControl/>
        <w:wordWrap w:val="0"/>
        <w:spacing w:after="312" w:line="360" w:lineRule="auto"/>
        <w:ind w:firstLine="480"/>
        <w:jc w:val="right"/>
        <w:rPr>
          <w:rFonts w:ascii="宋体" w:hAnsi="宋体" w:cs="宋体"/>
          <w:color w:val="333333"/>
          <w:kern w:val="0"/>
          <w:szCs w:val="24"/>
        </w:rPr>
      </w:pPr>
      <w:r w:rsidRPr="001121C3">
        <w:rPr>
          <w:rFonts w:ascii="宋体" w:hAnsi="宋体" w:cs="宋体" w:hint="eastAsia"/>
          <w:color w:val="333333"/>
          <w:kern w:val="0"/>
          <w:szCs w:val="24"/>
        </w:rPr>
        <w:t>合同编号：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</w:t>
      </w:r>
    </w:p>
    <w:p w:rsidR="0001229A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卖方（甲方）：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</w:t>
      </w:r>
    </w:p>
    <w:p w:rsidR="0001229A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买方（乙方）：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</w:t>
      </w:r>
    </w:p>
    <w:p w:rsidR="0001229A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签订地点：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</w:t>
      </w:r>
    </w:p>
    <w:p w:rsidR="0001229A" w:rsidRDefault="0001229A" w:rsidP="00872E96">
      <w:pPr>
        <w:widowControl/>
        <w:wordWrap w:val="0"/>
        <w:spacing w:after="312"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>
        <w:rPr>
          <w:rFonts w:ascii="宋体" w:hAnsi="宋体" w:cs="宋体" w:hint="eastAsia"/>
          <w:color w:val="333333"/>
          <w:kern w:val="0"/>
          <w:szCs w:val="24"/>
        </w:rPr>
        <w:t>签订时间：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 </w:t>
      </w:r>
      <w:r>
        <w:rPr>
          <w:rFonts w:ascii="宋体" w:hAnsi="宋体" w:cs="宋体" w:hint="eastAsia"/>
          <w:color w:val="333333"/>
          <w:kern w:val="0"/>
          <w:szCs w:val="24"/>
        </w:rPr>
        <w:t>年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 </w:t>
      </w:r>
      <w:r>
        <w:rPr>
          <w:rFonts w:ascii="宋体" w:hAnsi="宋体" w:cs="宋体" w:hint="eastAsia"/>
          <w:color w:val="333333"/>
          <w:kern w:val="0"/>
          <w:szCs w:val="24"/>
        </w:rPr>
        <w:t>月</w:t>
      </w:r>
      <w:r>
        <w:rPr>
          <w:rFonts w:ascii="宋体" w:hAnsi="宋体" w:cs="宋体"/>
          <w:color w:val="333333"/>
          <w:kern w:val="0"/>
          <w:szCs w:val="24"/>
          <w:u w:val="single"/>
        </w:rPr>
        <w:t xml:space="preserve">   </w:t>
      </w:r>
      <w:r>
        <w:rPr>
          <w:rFonts w:ascii="宋体" w:hAnsi="宋体" w:cs="宋体" w:hint="eastAsia"/>
          <w:color w:val="333333"/>
          <w:kern w:val="0"/>
          <w:szCs w:val="24"/>
        </w:rPr>
        <w:t>日</w:t>
      </w:r>
    </w:p>
    <w:p w:rsidR="0001229A" w:rsidRPr="001121C3" w:rsidRDefault="0001229A" w:rsidP="00872E96">
      <w:pPr>
        <w:widowControl/>
        <w:wordWrap w:val="0"/>
        <w:spacing w:after="312"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1121C3">
        <w:rPr>
          <w:rFonts w:ascii="宋体" w:hAnsi="宋体" w:cs="宋体" w:hint="eastAsia"/>
          <w:color w:val="333333"/>
          <w:kern w:val="0"/>
          <w:szCs w:val="24"/>
        </w:rPr>
        <w:t>根据《中华人民共和国合同法》及有关的规定，经买卖双方协商一致，订立本合同。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一</w:t>
      </w:r>
      <w:ins w:id="2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3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  <w:rPrChange w:id="4" w:author="AURORA" w:date="2018-05-08T15:31:00Z">
              <w:rPr>
                <w:rFonts w:ascii="宋体" w:hAnsi="宋体" w:cs="宋体"/>
                <w:b/>
                <w:color w:val="333333"/>
                <w:kern w:val="0"/>
                <w:szCs w:val="24"/>
              </w:rPr>
            </w:rPrChange>
          </w:rPr>
          <w:delText xml:space="preserve"> </w:delText>
        </w:r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家具名称、规格、材质、数量、价格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395"/>
        <w:gridCol w:w="1395"/>
        <w:gridCol w:w="1346"/>
        <w:gridCol w:w="989"/>
        <w:gridCol w:w="989"/>
        <w:gridCol w:w="1061"/>
      </w:tblGrid>
      <w:tr w:rsidR="0001229A" w:rsidRPr="00A24F5F" w:rsidTr="00872E96">
        <w:trPr>
          <w:trHeight w:val="264"/>
        </w:trPr>
        <w:tc>
          <w:tcPr>
            <w:tcW w:w="6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品牌</w:t>
            </w:r>
          </w:p>
        </w:tc>
        <w:tc>
          <w:tcPr>
            <w:tcW w:w="8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规格型号</w:t>
            </w:r>
          </w:p>
        </w:tc>
        <w:tc>
          <w:tcPr>
            <w:tcW w:w="8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家具名称</w:t>
            </w:r>
          </w:p>
        </w:tc>
        <w:tc>
          <w:tcPr>
            <w:tcW w:w="8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材质</w:t>
            </w: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数量</w:t>
            </w:r>
          </w:p>
        </w:tc>
        <w:tc>
          <w:tcPr>
            <w:tcW w:w="5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单价</w:t>
            </w:r>
          </w:p>
        </w:tc>
        <w:tc>
          <w:tcPr>
            <w:tcW w:w="6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Chars="83" w:firstLine="174"/>
              <w:rPr>
                <w:rFonts w:ascii="宋体" w:hAnsi="宋体" w:cs="宋体"/>
                <w:kern w:val="0"/>
                <w:szCs w:val="24"/>
              </w:rPr>
            </w:pPr>
            <w:r w:rsidRPr="00A24F5F">
              <w:rPr>
                <w:rFonts w:ascii="宋体" w:hAnsi="宋体" w:cs="宋体" w:hint="eastAsia"/>
                <w:color w:val="000000"/>
                <w:kern w:val="0"/>
                <w:szCs w:val="24"/>
              </w:rPr>
              <w:t>总价</w:t>
            </w:r>
          </w:p>
        </w:tc>
      </w:tr>
      <w:tr w:rsidR="0001229A" w:rsidRPr="00A24F5F" w:rsidTr="00872E96">
        <w:trPr>
          <w:trHeight w:val="266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45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48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26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01229A" w:rsidRPr="00A24F5F" w:rsidTr="00872E96">
        <w:trPr>
          <w:trHeight w:val="230"/>
        </w:trPr>
        <w:tc>
          <w:tcPr>
            <w:tcW w:w="6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8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1229A" w:rsidRPr="00A24F5F" w:rsidRDefault="0001229A" w:rsidP="00872E96">
            <w:pPr>
              <w:widowControl/>
              <w:wordWrap w:val="0"/>
              <w:spacing w:line="360" w:lineRule="auto"/>
              <w:ind w:left="-102" w:right="-153" w:firstLine="480"/>
              <w:rPr>
                <w:rFonts w:ascii="宋体" w:hAnsi="宋体" w:cs="宋体"/>
                <w:kern w:val="0"/>
                <w:szCs w:val="24"/>
              </w:rPr>
            </w:pPr>
          </w:p>
        </w:tc>
      </w:tr>
    </w:tbl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5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二</w:t>
      </w:r>
      <w:ins w:id="6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7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买方自定规格家具需将图纸或相关资料一式两份交付卖方，经卖方审核认可后，由卖方销售人员签名（盖章），并将其中一份交还买方留存，以便交货核对。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8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三</w:t>
      </w:r>
      <w:ins w:id="9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10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  <w:rPrChange w:id="11" w:author="AURORA" w:date="2018-05-08T15:31:00Z">
              <w:rPr>
                <w:rFonts w:ascii="宋体" w:hAnsi="宋体" w:cs="宋体"/>
                <w:b/>
                <w:color w:val="333333"/>
                <w:kern w:val="0"/>
                <w:szCs w:val="24"/>
              </w:rPr>
            </w:rPrChange>
          </w:rPr>
          <w:delText xml:space="preserve"> </w:delText>
        </w:r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家具交付时应随带《家具使用说明书》，质量标准按《家具使用说明书》载明的标准执行。</w:t>
      </w:r>
    </w:p>
    <w:p w:rsidR="0001229A" w:rsidRPr="00A24F5F" w:rsidRDefault="0001229A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2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四</w:t>
      </w:r>
      <w:ins w:id="13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14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交货方式、时间、地点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买卖双方可以选择以下任一种方式进行货物交接：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□卖方免费送货上门；□卖方送货，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送货费用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元由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承担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交货时间：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年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月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日。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交货地点：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5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五</w:t>
      </w:r>
      <w:ins w:id="16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17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验收及三包责任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对于家具的数量、款式、颜色、表面瑕疵等有异议的，买方应在交货时当场提出异议，卖方应当场处理；对其他质量问题，按照《中华人民共和国产品质量法》的规定办理。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18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lastRenderedPageBreak/>
        <w:t>六</w:t>
      </w:r>
      <w:ins w:id="19" w:author="AURORA" w:date="2018-05-08T15:30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0" w:author="AURORA" w:date="2018-05-08T15:30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付款方式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买方在签约时应向卖方交付合同总货款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％的定金（此比例不得超过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％），计人民币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元（大写：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），合同履行后，定金抵作货款，余款计人民币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元（大写：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），交货时一次付清。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自定规格家具的，买方在签约时应向卖方交付合同总货款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％的预付款计人民币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元，余款计人民币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元交货时付清。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21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七</w:t>
      </w:r>
      <w:ins w:id="22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3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违约责任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/>
          <w:color w:val="333333"/>
          <w:kern w:val="0"/>
          <w:szCs w:val="24"/>
        </w:rPr>
        <w:t>1</w:t>
      </w:r>
      <w:r w:rsidRPr="00A24F5F">
        <w:rPr>
          <w:rFonts w:ascii="宋体" w:hAnsi="宋体" w:cs="宋体"/>
          <w:color w:val="333333"/>
          <w:kern w:val="0"/>
          <w:szCs w:val="24"/>
        </w:rPr>
        <w:t>．买方不履行合同，定金不予返还；卖方不履行合同，双倍返还定金。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/>
          <w:color w:val="333333"/>
          <w:kern w:val="0"/>
          <w:szCs w:val="24"/>
        </w:rPr>
        <w:t>2</w:t>
      </w:r>
      <w:r w:rsidRPr="00A24F5F">
        <w:rPr>
          <w:rFonts w:ascii="宋体" w:hAnsi="宋体" w:cs="宋体"/>
          <w:color w:val="333333"/>
          <w:kern w:val="0"/>
          <w:szCs w:val="24"/>
        </w:rPr>
        <w:t>．在约定时间内无法履行送货或提货，应每日向对方支付延迟部分家具货款的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/>
          <w:color w:val="333333"/>
          <w:kern w:val="0"/>
          <w:szCs w:val="24"/>
        </w:rPr>
        <w:t>%</w:t>
      </w:r>
      <w:r w:rsidRPr="00A24F5F">
        <w:rPr>
          <w:rFonts w:ascii="宋体" w:hAnsi="宋体" w:cs="宋体"/>
          <w:color w:val="333333"/>
          <w:kern w:val="0"/>
          <w:szCs w:val="24"/>
        </w:rPr>
        <w:t>的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违约金，若一方迟延履行超过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天，守约方有权终止合同，并追究对方的违约责任。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/>
          <w:color w:val="333333"/>
          <w:kern w:val="0"/>
          <w:szCs w:val="24"/>
        </w:rPr>
        <w:t>3</w:t>
      </w:r>
      <w:r w:rsidRPr="00A24F5F">
        <w:rPr>
          <w:rFonts w:ascii="宋体" w:hAnsi="宋体" w:cs="宋体"/>
          <w:color w:val="333333"/>
          <w:kern w:val="0"/>
          <w:szCs w:val="24"/>
        </w:rPr>
        <w:t>．卖方出售的家具如有假冒他人注册商标、认证标志、名优标志、厂名、厂址等欺诈行为或质量不合格的，应依法追加赔偿，赔偿金额为买方购买家具总货款的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/>
          <w:color w:val="333333"/>
          <w:kern w:val="0"/>
          <w:szCs w:val="24"/>
        </w:rPr>
        <w:t>%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24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八</w:t>
      </w:r>
      <w:ins w:id="25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6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争议解决方式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本合同发生争议，由双方协商解决或申请有关部门解决；解决未成的，任选如下其中一种方式解决：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</w:rPr>
        <w:t>□提交宁波仲裁委员会仲裁；□依法向人民法院起诉。</w:t>
      </w:r>
    </w:p>
    <w:p w:rsidR="0001229A" w:rsidRPr="00A24F5F" w:rsidRDefault="0001229A" w:rsidP="00872E96">
      <w:pPr>
        <w:widowControl/>
        <w:wordWrap w:val="0"/>
        <w:spacing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27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九</w:t>
      </w:r>
      <w:ins w:id="28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29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其他约定事项：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       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。</w:t>
      </w:r>
    </w:p>
    <w:p w:rsidR="0001229A" w:rsidRPr="00A24F5F" w:rsidRDefault="0001229A">
      <w:pPr>
        <w:widowControl/>
        <w:wordWrap w:val="0"/>
        <w:spacing w:after="312" w:line="360" w:lineRule="auto"/>
        <w:ind w:firstLine="480"/>
        <w:jc w:val="left"/>
        <w:rPr>
          <w:rFonts w:ascii="宋体" w:hAnsi="宋体" w:cs="宋体"/>
          <w:color w:val="333333"/>
          <w:kern w:val="0"/>
          <w:szCs w:val="24"/>
        </w:rPr>
      </w:pPr>
      <w:r w:rsidRPr="00A24F5F">
        <w:rPr>
          <w:rFonts w:ascii="宋体" w:hAnsi="宋体" w:cs="宋体" w:hint="eastAsia"/>
          <w:color w:val="333333"/>
          <w:kern w:val="0"/>
          <w:szCs w:val="24"/>
          <w:rPrChange w:id="30" w:author="AURORA" w:date="2018-05-08T15:31:00Z">
            <w:rPr>
              <w:rFonts w:ascii="宋体" w:hAnsi="宋体" w:cs="宋体" w:hint="eastAsia"/>
              <w:b/>
              <w:color w:val="333333"/>
              <w:kern w:val="0"/>
              <w:szCs w:val="24"/>
            </w:rPr>
          </w:rPrChange>
        </w:rPr>
        <w:t>十</w:t>
      </w:r>
      <w:ins w:id="31" w:author="AURORA" w:date="2018-05-08T15:31:00Z">
        <w:r w:rsidRPr="00A24F5F">
          <w:rPr>
            <w:rFonts w:ascii="宋体" w:hAnsi="宋体" w:cs="宋体" w:hint="eastAsia"/>
            <w:color w:val="333333"/>
            <w:kern w:val="0"/>
            <w:szCs w:val="24"/>
          </w:rPr>
          <w:t>、</w:t>
        </w:r>
      </w:ins>
      <w:del w:id="32" w:author="AURORA" w:date="2018-05-08T15:31:00Z">
        <w:r w:rsidRPr="00A24F5F" w:rsidDel="00A24F5F">
          <w:rPr>
            <w:rFonts w:ascii="宋体" w:hAnsi="宋体" w:cs="宋体"/>
            <w:color w:val="333333"/>
            <w:kern w:val="0"/>
            <w:szCs w:val="24"/>
          </w:rPr>
          <w:delText xml:space="preserve">  </w:delText>
        </w:r>
      </w:del>
      <w:r w:rsidRPr="00A24F5F">
        <w:rPr>
          <w:rFonts w:ascii="宋体" w:hAnsi="宋体" w:cs="宋体" w:hint="eastAsia"/>
          <w:color w:val="333333"/>
          <w:kern w:val="0"/>
          <w:szCs w:val="24"/>
        </w:rPr>
        <w:t>本合同一式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份，买卖双方各</w:t>
      </w:r>
      <w:r w:rsidRPr="00A24F5F">
        <w:rPr>
          <w:rFonts w:ascii="宋体" w:hAnsi="宋体" w:cs="宋体"/>
          <w:color w:val="333333"/>
          <w:kern w:val="0"/>
          <w:szCs w:val="24"/>
          <w:u w:val="single"/>
        </w:rPr>
        <w:t xml:space="preserve">       </w:t>
      </w:r>
      <w:r w:rsidRPr="00A24F5F">
        <w:rPr>
          <w:rFonts w:ascii="宋体" w:hAnsi="宋体" w:cs="宋体" w:hint="eastAsia"/>
          <w:color w:val="333333"/>
          <w:kern w:val="0"/>
          <w:szCs w:val="24"/>
        </w:rPr>
        <w:t>份。</w:t>
      </w:r>
    </w:p>
    <w:tbl>
      <w:tblPr>
        <w:tblStyle w:val="af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卖方（章）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买方（章）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经营地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地址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电话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电话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法定代表人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法定代表人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委托代理人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委托代理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人：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开户银行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开户银行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</w:t>
            </w:r>
          </w:p>
        </w:tc>
      </w:tr>
      <w:tr w:rsidR="0001229A" w:rsidRPr="001121C3" w:rsidTr="00872E96"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账号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    </w:t>
            </w:r>
          </w:p>
        </w:tc>
        <w:tc>
          <w:tcPr>
            <w:tcW w:w="2500" w:type="pct"/>
          </w:tcPr>
          <w:p w:rsidR="0001229A" w:rsidRPr="001121C3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1121C3">
              <w:rPr>
                <w:rFonts w:ascii="宋体" w:hAnsi="宋体" w:cs="宋体" w:hint="eastAsia"/>
                <w:color w:val="333333"/>
                <w:szCs w:val="24"/>
              </w:rPr>
              <w:t>账号</w:t>
            </w:r>
            <w:r>
              <w:rPr>
                <w:rFonts w:ascii="宋体" w:hAnsi="宋体" w:cs="宋体" w:hint="eastAsia"/>
                <w:color w:val="333333"/>
                <w:szCs w:val="24"/>
              </w:rPr>
              <w:t>：</w:t>
            </w:r>
            <w:r>
              <w:rPr>
                <w:rFonts w:ascii="宋体" w:hAnsi="宋体" w:hint="eastAsia"/>
                <w:szCs w:val="24"/>
                <w:u w:val="single"/>
              </w:rPr>
              <w:t xml:space="preserve">                   </w:t>
            </w:r>
          </w:p>
        </w:tc>
      </w:tr>
      <w:tr w:rsidR="0001229A" w:rsidRPr="00DD2C17" w:rsidTr="00872E96">
        <w:trPr>
          <w:trHeight w:val="420"/>
        </w:trPr>
        <w:tc>
          <w:tcPr>
            <w:tcW w:w="5000" w:type="pct"/>
            <w:gridSpan w:val="2"/>
          </w:tcPr>
          <w:p w:rsidR="0001229A" w:rsidRPr="00DD2C17" w:rsidRDefault="0001229A" w:rsidP="00872E96">
            <w:pPr>
              <w:widowControl/>
              <w:wordWrap w:val="0"/>
              <w:spacing w:line="360" w:lineRule="auto"/>
              <w:jc w:val="left"/>
              <w:rPr>
                <w:rFonts w:ascii="宋体" w:hAnsi="宋体" w:cs="宋体"/>
                <w:color w:val="333333"/>
                <w:szCs w:val="24"/>
              </w:rPr>
            </w:pPr>
            <w:r w:rsidRPr="00DD2C17">
              <w:rPr>
                <w:rFonts w:ascii="宋体" w:hAnsi="宋体" w:cs="宋体" w:hint="eastAsia"/>
                <w:color w:val="333333"/>
                <w:szCs w:val="24"/>
              </w:rPr>
              <w:t>签约时间：</w:t>
            </w:r>
            <w:r>
              <w:rPr>
                <w:rFonts w:ascii="宋体" w:hAnsi="宋体" w:cs="宋体"/>
                <w:color w:val="333333"/>
                <w:szCs w:val="24"/>
                <w:u w:val="single"/>
              </w:rPr>
              <w:t xml:space="preserve">      </w:t>
            </w:r>
            <w:r w:rsidRPr="00DD2C17">
              <w:rPr>
                <w:rFonts w:ascii="宋体" w:hAnsi="宋体" w:cs="宋体" w:hint="eastAsia"/>
                <w:color w:val="333333"/>
                <w:szCs w:val="24"/>
              </w:rPr>
              <w:t>年</w:t>
            </w:r>
            <w:r>
              <w:rPr>
                <w:rFonts w:ascii="宋体" w:hAnsi="宋体" w:cs="宋体"/>
                <w:color w:val="333333"/>
                <w:szCs w:val="24"/>
                <w:u w:val="single"/>
              </w:rPr>
              <w:t xml:space="preserve">      </w:t>
            </w:r>
            <w:r w:rsidRPr="00DD2C17">
              <w:rPr>
                <w:rFonts w:ascii="宋体" w:hAnsi="宋体" w:cs="宋体" w:hint="eastAsia"/>
                <w:color w:val="333333"/>
                <w:szCs w:val="24"/>
              </w:rPr>
              <w:t>月</w:t>
            </w:r>
            <w:r>
              <w:rPr>
                <w:rFonts w:ascii="宋体" w:hAnsi="宋体" w:cs="宋体"/>
                <w:color w:val="333333"/>
                <w:szCs w:val="24"/>
                <w:u w:val="single"/>
              </w:rPr>
              <w:t xml:space="preserve">      </w:t>
            </w:r>
            <w:r w:rsidRPr="00DD2C17">
              <w:rPr>
                <w:rFonts w:ascii="宋体" w:hAnsi="宋体" w:cs="宋体" w:hint="eastAsia"/>
                <w:color w:val="333333"/>
                <w:szCs w:val="24"/>
              </w:rPr>
              <w:t>日</w:t>
            </w:r>
          </w:p>
        </w:tc>
      </w:tr>
    </w:tbl>
    <w:p w:rsidR="0001229A" w:rsidRPr="00847471" w:rsidRDefault="0001229A" w:rsidP="00872E96">
      <w:pPr>
        <w:widowControl/>
        <w:wordWrap w:val="0"/>
        <w:spacing w:line="360" w:lineRule="auto"/>
        <w:jc w:val="left"/>
        <w:rPr>
          <w:rFonts w:ascii="宋体" w:hAnsi="宋体" w:cs="宋体"/>
          <w:color w:val="333333"/>
          <w:kern w:val="0"/>
          <w:szCs w:val="24"/>
        </w:rPr>
      </w:pPr>
    </w:p>
    <w:sectPr w:rsidR="0001229A" w:rsidRPr="00847471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01229A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01229A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01229A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01229A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034C4"/>
    <w:multiLevelType w:val="hybridMultilevel"/>
    <w:tmpl w:val="EC320104"/>
    <w:lvl w:ilvl="0" w:tplc="3C68AEA0">
      <w:start w:val="4"/>
      <w:numFmt w:val="japaneseCounting"/>
      <w:lvlText w:val="第%1条"/>
      <w:lvlJc w:val="left"/>
      <w:pPr>
        <w:tabs>
          <w:tab w:val="num" w:pos="1275"/>
        </w:tabs>
        <w:ind w:left="1275" w:hanging="855"/>
      </w:pPr>
      <w:rPr>
        <w:rFonts w:hint="default"/>
        <w:u w:val="none"/>
      </w:rPr>
    </w:lvl>
    <w:lvl w:ilvl="1" w:tplc="4CCEFF44">
      <w:start w:val="1"/>
      <w:numFmt w:val="decimal"/>
      <w:lvlText w:val="%2、"/>
      <w:lvlJc w:val="left"/>
      <w:pPr>
        <w:tabs>
          <w:tab w:val="num" w:pos="1260"/>
        </w:tabs>
        <w:ind w:left="1260" w:hanging="42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9160F02"/>
    <w:multiLevelType w:val="hybridMultilevel"/>
    <w:tmpl w:val="2C68D5AE"/>
    <w:lvl w:ilvl="0" w:tplc="C5D61490">
      <w:start w:val="1"/>
      <w:numFmt w:val="japaneseCounting"/>
      <w:lvlText w:val="第%1条"/>
      <w:lvlJc w:val="left"/>
      <w:pPr>
        <w:tabs>
          <w:tab w:val="num" w:pos="1685"/>
        </w:tabs>
        <w:ind w:left="168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43846"/>
    <w:rsid w:val="00083D82"/>
    <w:rsid w:val="000B1B8E"/>
    <w:rsid w:val="0015379B"/>
    <w:rsid w:val="00213039"/>
    <w:rsid w:val="0025638D"/>
    <w:rsid w:val="002B585A"/>
    <w:rsid w:val="00321A73"/>
    <w:rsid w:val="003365A2"/>
    <w:rsid w:val="00371148"/>
    <w:rsid w:val="004A7EE9"/>
    <w:rsid w:val="004B44CD"/>
    <w:rsid w:val="004B7DC8"/>
    <w:rsid w:val="004D728D"/>
    <w:rsid w:val="00540FE9"/>
    <w:rsid w:val="00557D3C"/>
    <w:rsid w:val="00567A44"/>
    <w:rsid w:val="005715C3"/>
    <w:rsid w:val="005A18BB"/>
    <w:rsid w:val="005F3438"/>
    <w:rsid w:val="00612AA1"/>
    <w:rsid w:val="00647F71"/>
    <w:rsid w:val="006549B9"/>
    <w:rsid w:val="00692CD5"/>
    <w:rsid w:val="006D6F51"/>
    <w:rsid w:val="00705A67"/>
    <w:rsid w:val="00756ED1"/>
    <w:rsid w:val="007A3E8E"/>
    <w:rsid w:val="007E579D"/>
    <w:rsid w:val="00815072"/>
    <w:rsid w:val="0084619D"/>
    <w:rsid w:val="009255EE"/>
    <w:rsid w:val="009336B4"/>
    <w:rsid w:val="00941FC1"/>
    <w:rsid w:val="00951FBC"/>
    <w:rsid w:val="0099189F"/>
    <w:rsid w:val="009A3C4C"/>
    <w:rsid w:val="00A13FC1"/>
    <w:rsid w:val="00B815D3"/>
    <w:rsid w:val="00BF53BC"/>
    <w:rsid w:val="00C21733"/>
    <w:rsid w:val="00CC6E8F"/>
    <w:rsid w:val="00D20A3D"/>
    <w:rsid w:val="00D3036D"/>
    <w:rsid w:val="00D71205"/>
    <w:rsid w:val="00DB555F"/>
    <w:rsid w:val="00E13B70"/>
    <w:rsid w:val="00E3609B"/>
    <w:rsid w:val="00E8233A"/>
    <w:rsid w:val="00F808D7"/>
    <w:rsid w:val="00F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2019-03-22T09:29:00Z</dcterms:created>
  <dcterms:modified xsi:type="dcterms:W3CDTF">2019-03-22T09:29:00Z</dcterms:modified>
</cp:coreProperties>
</file>