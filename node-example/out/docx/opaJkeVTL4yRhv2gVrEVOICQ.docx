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BF——2017——2721</w:t>
      </w:r>
    </w:p>
    <w:p w:rsidR="0090631D" w:rsidRDefault="0090631D" w:rsidP="002661AC">
      <w:pPr>
        <w:spacing w:line="360" w:lineRule="auto"/>
        <w:jc w:val="right"/>
        <w:rPr>
          <w:rFonts w:asciiTheme="minorEastAsia" w:hAnsiTheme="minorEastAsia" w:cstheme="minorEastAsia"/>
          <w:sz w:val="24"/>
          <w:szCs w:val="24"/>
        </w:rPr>
      </w:pPr>
      <w:r>
        <w:rPr>
          <w:rFonts w:asciiTheme="minorEastAsia" w:hAnsiTheme="minorEastAsia" w:cstheme="minorEastAsia" w:hint="eastAsia"/>
          <w:sz w:val="24"/>
          <w:szCs w:val="24"/>
        </w:rPr>
        <w:t>合同编号：</w:t>
      </w:r>
      <w:r>
        <w:rPr>
          <w:rFonts w:asciiTheme="minorEastAsia" w:hAnsiTheme="minorEastAsia" w:cstheme="minorEastAsia" w:hint="eastAsia"/>
          <w:b/>
          <w:sz w:val="24"/>
          <w:szCs w:val="24"/>
        </w:rPr>
        <w:t>CCLJ-</w:t>
      </w:r>
      <w:r>
        <w:rPr>
          <w:rFonts w:asciiTheme="minorEastAsia" w:hAnsiTheme="minorEastAsia" w:cstheme="minorEastAsia" w:hint="eastAsia"/>
          <w:b/>
          <w:sz w:val="24"/>
          <w:szCs w:val="24"/>
          <w:u w:val="single"/>
        </w:rPr>
        <w:t xml:space="preserve">         </w:t>
      </w:r>
      <w:r>
        <w:rPr>
          <w:rFonts w:asciiTheme="minorEastAsia" w:hAnsiTheme="minorEastAsia" w:cstheme="minorEastAsia" w:hint="eastAsia"/>
          <w:b/>
          <w:sz w:val="24"/>
          <w:szCs w:val="24"/>
        </w:rPr>
        <w:t>-</w:t>
      </w:r>
      <w:r>
        <w:rPr>
          <w:rFonts w:asciiTheme="minorEastAsia" w:hAnsiTheme="minorEastAsia" w:cstheme="minorEastAsia" w:hint="eastAsia"/>
          <w:b/>
          <w:sz w:val="24"/>
          <w:szCs w:val="24"/>
          <w:u w:val="single"/>
        </w:rPr>
        <w:t xml:space="preserve">         </w:t>
      </w:r>
      <w:r>
        <w:rPr>
          <w:rFonts w:asciiTheme="minorEastAsia" w:hAnsiTheme="minorEastAsia" w:cstheme="minorEastAsia" w:hint="eastAsia"/>
          <w:b/>
          <w:sz w:val="24"/>
          <w:szCs w:val="24"/>
        </w:rPr>
        <w:t>-</w:t>
      </w:r>
      <w:r>
        <w:rPr>
          <w:rFonts w:asciiTheme="minorEastAsia" w:hAnsiTheme="minorEastAsia" w:cstheme="minorEastAsia" w:hint="eastAsia"/>
          <w:b/>
          <w:sz w:val="24"/>
          <w:szCs w:val="24"/>
          <w:u w:val="single"/>
        </w:rPr>
        <w:t xml:space="preserve">         </w:t>
      </w:r>
      <w:r>
        <w:rPr>
          <w:rFonts w:asciiTheme="minorEastAsia" w:hAnsiTheme="minorEastAsia" w:cstheme="minorEastAsia" w:hint="eastAsia"/>
          <w:b/>
          <w:sz w:val="24"/>
          <w:szCs w:val="24"/>
        </w:rPr>
        <w:t>-</w:t>
      </w:r>
    </w:p>
    <w:p w:rsidR="0090631D" w:rsidRPr="00951CD7" w:rsidRDefault="0090631D" w:rsidP="0090631D">
      <w:pPr>
        <w:pStyle w:val="ab"/>
      </w:pPr>
      <w:bookmarkStart w:id="0" w:name="_GoBack"/>
      <w:r>
        <w:rPr>
          <w:rFonts w:hint="eastAsia"/>
        </w:rPr>
        <w:t>北京市餐饮服务单位餐厨垃圾收集运输服务合同</w:t>
      </w:r>
    </w:p>
    <w:bookmarkEnd w:id="0"/>
    <w:p w:rsidR="0090631D" w:rsidRDefault="0090631D">
      <w:pPr>
        <w:spacing w:line="360" w:lineRule="auto"/>
        <w:rPr>
          <w:rFonts w:asciiTheme="minorEastAsia" w:hAnsiTheme="minorEastAsia" w:cstheme="minorEastAsia"/>
          <w:b/>
          <w:sz w:val="24"/>
          <w:szCs w:val="24"/>
          <w:u w:val="single"/>
        </w:rPr>
      </w:pPr>
      <w:r>
        <w:rPr>
          <w:rFonts w:asciiTheme="minorEastAsia" w:hAnsiTheme="minorEastAsia" w:cstheme="minorEastAsia" w:hint="eastAsia"/>
          <w:b/>
          <w:sz w:val="24"/>
          <w:szCs w:val="24"/>
        </w:rPr>
        <w:t>餐饮服务单位（甲方）：</w:t>
      </w:r>
      <w:r>
        <w:rPr>
          <w:rFonts w:asciiTheme="minorEastAsia" w:hAnsiTheme="minorEastAsia" w:cstheme="minorEastAsia" w:hint="eastAsia"/>
          <w:b/>
          <w:sz w:val="24"/>
          <w:szCs w:val="24"/>
          <w:u w:val="single"/>
        </w:rPr>
        <w:t xml:space="preserve">                                 </w:t>
      </w:r>
    </w:p>
    <w:p w:rsidR="0090631D" w:rsidRDefault="0090631D" w:rsidP="00951CD7">
      <w:pPr>
        <w:spacing w:line="360" w:lineRule="auto"/>
        <w:rPr>
          <w:rFonts w:asciiTheme="minorEastAsia" w:hAnsiTheme="minorEastAsia" w:cstheme="minorEastAsia"/>
          <w:sz w:val="24"/>
          <w:szCs w:val="24"/>
        </w:rPr>
      </w:pPr>
      <w:r>
        <w:rPr>
          <w:rFonts w:asciiTheme="minorEastAsia" w:hAnsiTheme="minorEastAsia" w:cstheme="minorEastAsia" w:hint="eastAsia"/>
          <w:b/>
          <w:sz w:val="24"/>
          <w:szCs w:val="24"/>
        </w:rPr>
        <w:t>餐厨垃圾收运单位（乙方）：</w:t>
      </w:r>
      <w:r>
        <w:rPr>
          <w:rFonts w:asciiTheme="minorEastAsia" w:hAnsiTheme="minorEastAsia" w:cstheme="minorEastAsia" w:hint="eastAsia"/>
          <w:b/>
          <w:sz w:val="24"/>
          <w:szCs w:val="24"/>
          <w:u w:val="single"/>
        </w:rPr>
        <w:t xml:space="preserve">                             </w:t>
      </w:r>
    </w:p>
    <w:p w:rsidR="0090631D" w:rsidRDefault="0090631D" w:rsidP="00951CD7">
      <w:pPr>
        <w:spacing w:beforeLines="100" w:before="312" w:line="360" w:lineRule="auto"/>
        <w:jc w:val="center"/>
        <w:rPr>
          <w:rFonts w:asciiTheme="minorEastAsia" w:hAnsiTheme="minorEastAsia" w:cstheme="minorEastAsia"/>
          <w:b/>
          <w:sz w:val="24"/>
          <w:szCs w:val="24"/>
        </w:rPr>
      </w:pPr>
      <w:r>
        <w:rPr>
          <w:rFonts w:asciiTheme="minorEastAsia" w:hAnsiTheme="minorEastAsia" w:cstheme="minorEastAsia" w:hint="eastAsia"/>
          <w:b/>
          <w:sz w:val="24"/>
          <w:szCs w:val="24"/>
        </w:rPr>
        <w:t>使   用   说   明</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1.本合同为示范文本，由北京市城市管理委员会、北京市工商行政管理局共同制定，适用于本市行政区域内餐饮服务单位与餐厨垃圾收集运输单位之间的餐厨垃圾收集运输服务关系。</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2.合同中的横线处均可由双方根据实际情况协商约定具体内容。对于未实际发生或双方未作约定的，应当在横线处划×，以示删除。□后为待选内容，应当以划√方式选定。</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3.有关名词、术语解释：</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1）餐饮服务单位（甲方）：是指本市行政区域内从事餐饮经营活动的企业、个体工商户和有集体食堂的机关、部队、学校、社会团体、企事业等单位。甲方应当具有在有效期内的餐饮服务许可证或食品经营许可证，经营性餐饮服务单位还应当具有在有效期内的营业执照。</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（2）餐厨垃圾收运单位（乙方）：是指餐厨垃圾收集运输专业服务单位，包括具有从事餐厨垃圾经营性收集、运输服务行政许可资质的企业和各区承担环境卫生作业的事业单位。</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（3）收集运输：是指乙方将餐厨垃圾收集并运送到符合规定的垃圾处理设</w:t>
      </w:r>
      <w:r>
        <w:rPr>
          <w:rFonts w:asciiTheme="minorEastAsia" w:hAnsiTheme="minorEastAsia" w:cstheme="minorEastAsia" w:hint="eastAsia"/>
          <w:sz w:val="24"/>
          <w:szCs w:val="24"/>
        </w:rPr>
        <w:lastRenderedPageBreak/>
        <w:t>施的过程。</w:t>
      </w: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 xml:space="preserve">    （4）餐厨垃圾：是指餐饮服务单位在食品加工、饮食服务、单位供餐等活动中产生的食物残渣、食品加工废料和废弃食用油脂。其中，废弃食用油脂是</w:t>
      </w:r>
      <w:proofErr w:type="gramStart"/>
      <w:r>
        <w:rPr>
          <w:rFonts w:asciiTheme="minorEastAsia" w:hAnsiTheme="minorEastAsia" w:cstheme="minorEastAsia" w:hint="eastAsia"/>
          <w:sz w:val="24"/>
          <w:szCs w:val="24"/>
        </w:rPr>
        <w:t>指不可</w:t>
      </w:r>
      <w:proofErr w:type="gramEnd"/>
      <w:r>
        <w:rPr>
          <w:rFonts w:asciiTheme="minorEastAsia" w:hAnsiTheme="minorEastAsia" w:cstheme="minorEastAsia" w:hint="eastAsia"/>
          <w:sz w:val="24"/>
          <w:szCs w:val="24"/>
        </w:rPr>
        <w:t>再食用的动植物油脂和油水混合物。混在餐厨垃圾中的废弃食用油脂按照餐厨垃圾进行管理。单独收集的废弃食用油脂按照餐厨废弃油脂管理，并参照《北京市餐厨废弃油脂收集运输服务合同（试行版）》（BF——2012——2722）签约。</w:t>
      </w: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 xml:space="preserve">    （5）餐厨垃圾处理费：是指对餐厨垃圾实行无害化集中处理所需的费用，主要包括餐厨垃圾收集、运输和集中处理所需的费用。收费目的是为促进城市发展与人口资源环境相协调，推进环境污染治理，促进垃圾减量化、资源化、无害化，落实“谁产生，谁付费”、“多排放多付费、少排放少付费，混合垃圾多付费、分类垃圾少付费”的原则。</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5.合同编号：由甲方所在地街道办事处或乡镇政府负责编号。合同编号共分五部分，具体编码规则为：</w:t>
      </w: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 xml:space="preserve">    第一部分：CCLJ（“餐厨垃圾”的首字母大写）；</w:t>
      </w: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 xml:space="preserve">    第二部分：合同签订时的4位年份数；</w:t>
      </w: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 xml:space="preserve">    第三部分：甲方所在地区和街道的代码，共9位数（如：东华门街道办事处代码为110101001，可登陆百度网站（http://www.baidu.com）,输入“最新全国街道乡镇级以上行政区划代码表”查询；</w:t>
      </w: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 xml:space="preserve">    第四部分：甲方统一社会信用代码中的第9位至第17位主体标识码（即组织机构代码），共9位数；</w:t>
      </w: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 xml:space="preserve">    第五部分：乙方统一社会信用代码中的第9位至第17位主体标识码（即组织机构代码），共9位数；</w:t>
      </w:r>
    </w:p>
    <w:p w:rsidR="0090631D" w:rsidRDefault="0090631D" w:rsidP="002661AC">
      <w:pPr>
        <w:spacing w:line="360" w:lineRule="auto"/>
        <w:jc w:val="right"/>
        <w:rPr>
          <w:rFonts w:asciiTheme="minorEastAsia" w:hAnsiTheme="minorEastAsia" w:cstheme="minorEastAsia"/>
          <w:sz w:val="24"/>
          <w:szCs w:val="24"/>
        </w:rPr>
      </w:pPr>
      <w:r>
        <w:rPr>
          <w:rFonts w:asciiTheme="minorEastAsia" w:hAnsiTheme="minorEastAsia" w:cstheme="minorEastAsia" w:hint="eastAsia"/>
          <w:sz w:val="24"/>
          <w:szCs w:val="24"/>
        </w:rPr>
        <w:lastRenderedPageBreak/>
        <w:t xml:space="preserve">    例如：位于东华门街道的餐饮单位与有资质的收运单位，于2017年签订合同，合同编号为：</w:t>
      </w:r>
    </w:p>
    <w:p w:rsidR="0090631D" w:rsidRDefault="0090631D" w:rsidP="002661AC">
      <w:pPr>
        <w:spacing w:line="360" w:lineRule="auto"/>
        <w:ind w:firstLine="480"/>
        <w:jc w:val="right"/>
        <w:rPr>
          <w:rFonts w:asciiTheme="minorEastAsia" w:hAnsiTheme="minorEastAsia" w:cstheme="minorEastAsia"/>
          <w:sz w:val="24"/>
          <w:szCs w:val="24"/>
        </w:rPr>
      </w:pPr>
      <w:r>
        <w:rPr>
          <w:rFonts w:asciiTheme="minorEastAsia" w:hAnsiTheme="minorEastAsia" w:cstheme="minorEastAsia" w:hint="eastAsia"/>
          <w:sz w:val="24"/>
          <w:szCs w:val="24"/>
        </w:rPr>
        <w:t>CCLJ-2017-110101001-×××××××××-×××××××××</w:t>
      </w:r>
    </w:p>
    <w:p w:rsidR="0090631D" w:rsidRDefault="0090631D">
      <w:pPr>
        <w:spacing w:line="360" w:lineRule="auto"/>
        <w:jc w:val="center"/>
        <w:rPr>
          <w:rFonts w:asciiTheme="minorEastAsia" w:hAnsiTheme="minorEastAsia" w:cstheme="minorEastAsia"/>
          <w:b/>
          <w:sz w:val="24"/>
          <w:szCs w:val="24"/>
        </w:rPr>
      </w:pPr>
    </w:p>
    <w:p w:rsidR="0090631D" w:rsidRPr="00C00C19" w:rsidRDefault="0090631D" w:rsidP="00C00C19">
      <w:pPr>
        <w:spacing w:line="360" w:lineRule="auto"/>
        <w:jc w:val="center"/>
        <w:rPr>
          <w:rFonts w:asciiTheme="minorEastAsia" w:hAnsiTheme="minorEastAsia" w:cstheme="minorEastAsia"/>
          <w:b/>
          <w:sz w:val="24"/>
          <w:szCs w:val="24"/>
        </w:rPr>
      </w:pPr>
      <w:r>
        <w:rPr>
          <w:rFonts w:asciiTheme="minorEastAsia" w:hAnsiTheme="minorEastAsia" w:cstheme="minorEastAsia" w:hint="eastAsia"/>
          <w:b/>
          <w:sz w:val="24"/>
          <w:szCs w:val="24"/>
        </w:rPr>
        <w:t>北京市餐饮服务单位餐厨垃圾收集运输服务合同</w:t>
      </w:r>
    </w:p>
    <w:p w:rsidR="0090631D" w:rsidRDefault="0090631D" w:rsidP="00C00C19">
      <w:pPr>
        <w:spacing w:beforeLines="100" w:before="312" w:line="360" w:lineRule="auto"/>
        <w:rPr>
          <w:rFonts w:asciiTheme="minorEastAsia" w:hAnsiTheme="minorEastAsia" w:cstheme="minorEastAsia"/>
          <w:b/>
          <w:sz w:val="24"/>
          <w:szCs w:val="24"/>
          <w:u w:val="single"/>
        </w:rPr>
      </w:pPr>
      <w:r>
        <w:rPr>
          <w:rFonts w:asciiTheme="minorEastAsia" w:hAnsiTheme="minorEastAsia" w:cstheme="minorEastAsia" w:hint="eastAsia"/>
          <w:b/>
          <w:sz w:val="24"/>
          <w:szCs w:val="24"/>
        </w:rPr>
        <w:t>餐饮服务单位（甲方）：</w:t>
      </w:r>
      <w:r>
        <w:rPr>
          <w:rFonts w:asciiTheme="minorEastAsia" w:hAnsiTheme="minorEastAsia" w:cstheme="minorEastAsia" w:hint="eastAsia"/>
          <w:b/>
          <w:sz w:val="24"/>
          <w:szCs w:val="24"/>
          <w:u w:val="single"/>
        </w:rPr>
        <w:t xml:space="preserve">                              </w:t>
      </w:r>
    </w:p>
    <w:p w:rsidR="0090631D" w:rsidRDefault="0090631D">
      <w:pPr>
        <w:spacing w:line="360" w:lineRule="auto"/>
        <w:rPr>
          <w:rFonts w:asciiTheme="minorEastAsia" w:hAnsiTheme="minorEastAsia" w:cstheme="minorEastAsia"/>
          <w:b/>
          <w:sz w:val="24"/>
          <w:szCs w:val="24"/>
          <w:u w:val="single"/>
        </w:rPr>
      </w:pPr>
      <w:r>
        <w:rPr>
          <w:rFonts w:asciiTheme="minorEastAsia" w:hAnsiTheme="minorEastAsia" w:cstheme="minorEastAsia" w:hint="eastAsia"/>
          <w:b/>
          <w:sz w:val="24"/>
          <w:szCs w:val="24"/>
        </w:rPr>
        <w:t>餐厨垃圾收运单位（乙方）：</w:t>
      </w:r>
      <w:r>
        <w:rPr>
          <w:rFonts w:asciiTheme="minorEastAsia" w:hAnsiTheme="minorEastAsia" w:cstheme="minorEastAsia" w:hint="eastAsia"/>
          <w:b/>
          <w:sz w:val="24"/>
          <w:szCs w:val="24"/>
          <w:u w:val="single"/>
        </w:rPr>
        <w:t xml:space="preserve">                          </w:t>
      </w:r>
    </w:p>
    <w:p w:rsidR="0090631D" w:rsidRDefault="0090631D" w:rsidP="00C00C19">
      <w:pPr>
        <w:spacing w:beforeLines="100" w:before="312" w:afterLines="100" w:after="312"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根据《中华人民共和国合同法》、</w:t>
      </w:r>
      <w:r>
        <w:rPr>
          <w:rFonts w:asciiTheme="minorEastAsia" w:hAnsiTheme="minorEastAsia" w:cstheme="minorEastAsia" w:hint="eastAsia"/>
          <w:spacing w:val="8"/>
          <w:sz w:val="24"/>
          <w:szCs w:val="24"/>
        </w:rPr>
        <w:t>《中华人民共和国固体废物污染环境防治法》、</w:t>
      </w:r>
      <w:r>
        <w:rPr>
          <w:rFonts w:asciiTheme="minorEastAsia" w:hAnsiTheme="minorEastAsia" w:cstheme="minorEastAsia" w:hint="eastAsia"/>
          <w:sz w:val="24"/>
          <w:szCs w:val="24"/>
        </w:rPr>
        <w:t>《城市生活垃圾管理办法》、《北京市生活垃圾管理条例》、《北京市食品安全条例》等法律、法规和规章的规定，甲、乙双方在平等、自愿、公平和诚实信用的基础上，就乙方为甲方提供餐厨垃圾收集运输服务事项订立本合同。</w:t>
      </w:r>
    </w:p>
    <w:p w:rsidR="0090631D" w:rsidRDefault="0090631D" w:rsidP="00C00C19">
      <w:pPr>
        <w:pStyle w:val="ad"/>
        <w:shd w:val="clear" w:color="auto" w:fill="FFFFFF"/>
        <w:spacing w:before="0" w:beforeAutospacing="0" w:line="360" w:lineRule="auto"/>
        <w:ind w:firstLineChars="196" w:firstLine="470"/>
        <w:jc w:val="left"/>
        <w:rPr>
          <w:rFonts w:asciiTheme="minorEastAsia" w:eastAsiaTheme="minorEastAsia" w:hAnsiTheme="minorEastAsia" w:cstheme="minorEastAsia"/>
          <w:b/>
        </w:rPr>
      </w:pPr>
      <w:r>
        <w:rPr>
          <w:rFonts w:asciiTheme="minorEastAsia" w:eastAsiaTheme="minorEastAsia" w:hAnsiTheme="minorEastAsia" w:cstheme="minorEastAsia" w:hint="eastAsia"/>
          <w:b/>
        </w:rPr>
        <w:t>第一条  餐厨垃圾收集运输的服务内容</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1.服务期限：</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年</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月</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日起至</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年</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月</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日。</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2.收集地点：</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区</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街道（乡镇）</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3.收集时间:</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4.处理地点:</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5.乙方服务电话：</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b/>
        </w:rPr>
      </w:pPr>
      <w:r>
        <w:rPr>
          <w:rFonts w:asciiTheme="minorEastAsia" w:eastAsiaTheme="minorEastAsia" w:hAnsiTheme="minorEastAsia" w:cstheme="minorEastAsia" w:hint="eastAsia"/>
          <w:b/>
        </w:rPr>
        <w:t>第二条  双方资格信息</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rPr>
      </w:pPr>
      <w:r>
        <w:rPr>
          <w:rFonts w:asciiTheme="minorEastAsia" w:eastAsiaTheme="minorEastAsia" w:hAnsiTheme="minorEastAsia" w:cstheme="minorEastAsia" w:hint="eastAsia"/>
        </w:rPr>
        <w:t>1.甲方资格信息</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u w:val="single"/>
        </w:rPr>
      </w:pPr>
      <w:r>
        <w:rPr>
          <w:rFonts w:asciiTheme="minorEastAsia" w:eastAsiaTheme="minorEastAsia" w:hAnsiTheme="minorEastAsia" w:cstheme="minorEastAsia" w:hint="eastAsia"/>
        </w:rPr>
        <w:lastRenderedPageBreak/>
        <w:t>（1） □统一社会信用代码：</w:t>
      </w:r>
      <w:r>
        <w:rPr>
          <w:rFonts w:asciiTheme="minorEastAsia" w:eastAsiaTheme="minorEastAsia" w:hAnsiTheme="minorEastAsia" w:cstheme="minorEastAsia" w:hint="eastAsia"/>
          <w:u w:val="single"/>
        </w:rPr>
        <w:t xml:space="preserve">                            </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u w:val="single"/>
        </w:rPr>
      </w:pPr>
      <w:r>
        <w:rPr>
          <w:rFonts w:asciiTheme="minorEastAsia" w:eastAsiaTheme="minorEastAsia" w:hAnsiTheme="minorEastAsia" w:cstheme="minorEastAsia" w:hint="eastAsia"/>
        </w:rPr>
        <w:t xml:space="preserve">      □组织机构代码：</w:t>
      </w:r>
      <w:r>
        <w:rPr>
          <w:rFonts w:asciiTheme="minorEastAsia" w:eastAsiaTheme="minorEastAsia" w:hAnsiTheme="minorEastAsia" w:cstheme="minorEastAsia" w:hint="eastAsia"/>
          <w:u w:val="single"/>
        </w:rPr>
        <w:t xml:space="preserve">                                </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bCs/>
        </w:rPr>
      </w:pPr>
      <w:r>
        <w:rPr>
          <w:rFonts w:asciiTheme="minorEastAsia" w:eastAsiaTheme="minorEastAsia" w:hAnsiTheme="minorEastAsia" w:cstheme="minorEastAsia" w:hint="eastAsia"/>
        </w:rPr>
        <w:t xml:space="preserve">     （如两个代码均有，</w:t>
      </w:r>
      <w:proofErr w:type="gramStart"/>
      <w:r>
        <w:rPr>
          <w:rFonts w:asciiTheme="minorEastAsia" w:eastAsiaTheme="minorEastAsia" w:hAnsiTheme="minorEastAsia" w:cstheme="minorEastAsia" w:hint="eastAsia"/>
        </w:rPr>
        <w:t>请全部</w:t>
      </w:r>
      <w:proofErr w:type="gramEnd"/>
      <w:r>
        <w:rPr>
          <w:rFonts w:asciiTheme="minorEastAsia" w:eastAsiaTheme="minorEastAsia" w:hAnsiTheme="minorEastAsia" w:cstheme="minorEastAsia" w:hint="eastAsia"/>
        </w:rPr>
        <w:t>填写）</w:t>
      </w:r>
    </w:p>
    <w:p w:rsidR="0090631D" w:rsidRDefault="0090631D" w:rsidP="00C00C19">
      <w:pPr>
        <w:pStyle w:val="ad"/>
        <w:numPr>
          <w:ins w:id="1" w:author="yuzu" w:date="1900-01-01T00:00:00Z"/>
        </w:numPr>
        <w:shd w:val="clear" w:color="auto" w:fill="FFFFFF"/>
        <w:spacing w:before="0" w:beforeAutospacing="0" w:line="360" w:lineRule="auto"/>
        <w:ind w:firstLine="482"/>
        <w:jc w:val="left"/>
        <w:rPr>
          <w:rFonts w:asciiTheme="minorEastAsia" w:eastAsiaTheme="minorEastAsia" w:hAnsiTheme="minorEastAsia" w:cstheme="minorEastAsia"/>
          <w:bCs/>
        </w:rPr>
      </w:pPr>
      <w:r>
        <w:rPr>
          <w:rFonts w:asciiTheme="minorEastAsia" w:eastAsiaTheme="minorEastAsia" w:hAnsiTheme="minorEastAsia" w:cstheme="minorEastAsia" w:hint="eastAsia"/>
        </w:rPr>
        <w:t>（2）单位性质：□经营性餐饮服务单位   □其他单位</w:t>
      </w:r>
    </w:p>
    <w:p w:rsidR="0090631D" w:rsidRDefault="0090631D" w:rsidP="00C00C19">
      <w:pPr>
        <w:pStyle w:val="ad"/>
        <w:numPr>
          <w:ins w:id="2" w:author="yuzu" w:date="1900-01-01T00:00:00Z"/>
        </w:numPr>
        <w:shd w:val="clear" w:color="auto" w:fill="FFFFFF"/>
        <w:spacing w:before="0" w:beforeAutospacing="0" w:line="360" w:lineRule="auto"/>
        <w:ind w:firstLine="482"/>
        <w:jc w:val="left"/>
        <w:rPr>
          <w:rFonts w:asciiTheme="minorEastAsia" w:eastAsiaTheme="minorEastAsia" w:hAnsiTheme="minorEastAsia" w:cstheme="minorEastAsia"/>
        </w:rPr>
      </w:pPr>
      <w:r>
        <w:rPr>
          <w:rFonts w:asciiTheme="minorEastAsia" w:eastAsiaTheme="minorEastAsia" w:hAnsiTheme="minorEastAsia" w:cstheme="minorEastAsia" w:hint="eastAsia"/>
        </w:rPr>
        <w:t>（3）□餐饮服务许可证号：</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有效期至：</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年</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月</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日</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u w:val="single"/>
        </w:rPr>
      </w:pPr>
      <w:r>
        <w:rPr>
          <w:rFonts w:asciiTheme="minorEastAsia" w:eastAsiaTheme="minorEastAsia" w:hAnsiTheme="minorEastAsia" w:cstheme="minorEastAsia" w:hint="eastAsia"/>
        </w:rPr>
        <w:t xml:space="preserve">   □食品经营许可证号：</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有效期至：</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年</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月</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日</w:t>
      </w:r>
    </w:p>
    <w:p w:rsidR="0090631D" w:rsidRDefault="0090631D" w:rsidP="00C00C19">
      <w:pPr>
        <w:pStyle w:val="ad"/>
        <w:shd w:val="clear" w:color="auto" w:fill="FFFFFF"/>
        <w:spacing w:before="0" w:beforeAutospacing="0" w:line="360" w:lineRule="auto"/>
        <w:ind w:firstLineChars="300" w:firstLine="720"/>
        <w:jc w:val="left"/>
        <w:rPr>
          <w:rFonts w:asciiTheme="minorEastAsia" w:eastAsiaTheme="minorEastAsia" w:hAnsiTheme="minorEastAsia" w:cstheme="minorEastAsia"/>
        </w:rPr>
      </w:pPr>
      <w:r>
        <w:rPr>
          <w:rFonts w:asciiTheme="minorEastAsia" w:eastAsiaTheme="minorEastAsia" w:hAnsiTheme="minorEastAsia" w:cstheme="minorEastAsia" w:hint="eastAsia"/>
        </w:rPr>
        <w:t xml:space="preserve">  □营业执照号：</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有效期至：</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年</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月</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日</w:t>
      </w:r>
    </w:p>
    <w:p w:rsidR="0090631D" w:rsidRDefault="0090631D" w:rsidP="00C00C19">
      <w:pPr>
        <w:pStyle w:val="ad"/>
        <w:shd w:val="clear" w:color="auto" w:fill="FFFFFF"/>
        <w:spacing w:before="0" w:beforeAutospacing="0" w:line="360" w:lineRule="auto"/>
        <w:jc w:val="left"/>
        <w:rPr>
          <w:rFonts w:asciiTheme="minorEastAsia" w:eastAsiaTheme="minorEastAsia" w:hAnsiTheme="minorEastAsia" w:cstheme="minorEastAsia"/>
        </w:rPr>
      </w:pPr>
      <w:r>
        <w:rPr>
          <w:rFonts w:asciiTheme="minorEastAsia" w:eastAsiaTheme="minorEastAsia" w:hAnsiTheme="minorEastAsia" w:cstheme="minorEastAsia" w:hint="eastAsia"/>
          <w:b/>
        </w:rPr>
        <w:t xml:space="preserve">    </w:t>
      </w:r>
      <w:r>
        <w:rPr>
          <w:rFonts w:asciiTheme="minorEastAsia" w:eastAsiaTheme="minorEastAsia" w:hAnsiTheme="minorEastAsia" w:cstheme="minorEastAsia" w:hint="eastAsia"/>
        </w:rPr>
        <w:t>2.乙方资格信息</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u w:val="single"/>
        </w:rPr>
      </w:pPr>
      <w:r>
        <w:rPr>
          <w:rFonts w:asciiTheme="minorEastAsia" w:eastAsiaTheme="minorEastAsia" w:hAnsiTheme="minorEastAsia" w:cstheme="minorEastAsia" w:hint="eastAsia"/>
        </w:rPr>
        <w:t xml:space="preserve"> （1）□统一社会信用代码：</w:t>
      </w:r>
      <w:r>
        <w:rPr>
          <w:rFonts w:asciiTheme="minorEastAsia" w:eastAsiaTheme="minorEastAsia" w:hAnsiTheme="minorEastAsia" w:cstheme="minorEastAsia" w:hint="eastAsia"/>
          <w:u w:val="single"/>
        </w:rPr>
        <w:t xml:space="preserve">                            </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u w:val="single"/>
        </w:rPr>
      </w:pPr>
      <w:r>
        <w:rPr>
          <w:rFonts w:asciiTheme="minorEastAsia" w:eastAsiaTheme="minorEastAsia" w:hAnsiTheme="minorEastAsia" w:cstheme="minorEastAsia" w:hint="eastAsia"/>
        </w:rPr>
        <w:t xml:space="preserve">      □组织机构代码：</w:t>
      </w:r>
      <w:r>
        <w:rPr>
          <w:rFonts w:asciiTheme="minorEastAsia" w:eastAsiaTheme="minorEastAsia" w:hAnsiTheme="minorEastAsia" w:cstheme="minorEastAsia" w:hint="eastAsia"/>
          <w:u w:val="single"/>
        </w:rPr>
        <w:t xml:space="preserve">                                </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bCs/>
        </w:rPr>
      </w:pPr>
      <w:r>
        <w:rPr>
          <w:rFonts w:asciiTheme="minorEastAsia" w:eastAsiaTheme="minorEastAsia" w:hAnsiTheme="minorEastAsia" w:cstheme="minorEastAsia" w:hint="eastAsia"/>
        </w:rPr>
        <w:t xml:space="preserve">     （如两个代码均有，</w:t>
      </w:r>
      <w:proofErr w:type="gramStart"/>
      <w:r>
        <w:rPr>
          <w:rFonts w:asciiTheme="minorEastAsia" w:eastAsiaTheme="minorEastAsia" w:hAnsiTheme="minorEastAsia" w:cstheme="minorEastAsia" w:hint="eastAsia"/>
        </w:rPr>
        <w:t>请全部</w:t>
      </w:r>
      <w:proofErr w:type="gramEnd"/>
      <w:r>
        <w:rPr>
          <w:rFonts w:asciiTheme="minorEastAsia" w:eastAsiaTheme="minorEastAsia" w:hAnsiTheme="minorEastAsia" w:cstheme="minorEastAsia" w:hint="eastAsia"/>
        </w:rPr>
        <w:t>填写）</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bCs/>
        </w:rPr>
      </w:pPr>
      <w:r>
        <w:rPr>
          <w:rFonts w:asciiTheme="minorEastAsia" w:eastAsiaTheme="minorEastAsia" w:hAnsiTheme="minorEastAsia" w:cstheme="minorEastAsia" w:hint="eastAsia"/>
        </w:rPr>
        <w:t xml:space="preserve"> （2）单位性质：□事业性单位   □经营性企业</w:t>
      </w:r>
    </w:p>
    <w:p w:rsidR="0090631D" w:rsidRDefault="0090631D" w:rsidP="00C00C19">
      <w:pPr>
        <w:pStyle w:val="ad"/>
        <w:shd w:val="clear" w:color="auto" w:fill="FFFFFF"/>
        <w:spacing w:before="0" w:beforeAutospacing="0" w:line="360" w:lineRule="auto"/>
        <w:jc w:val="left"/>
        <w:rPr>
          <w:rFonts w:asciiTheme="minorEastAsia" w:eastAsiaTheme="minorEastAsia" w:hAnsiTheme="minorEastAsia" w:cstheme="minorEastAsia"/>
          <w:u w:val="single"/>
        </w:rPr>
      </w:pPr>
      <w:r>
        <w:rPr>
          <w:rFonts w:asciiTheme="minorEastAsia" w:eastAsiaTheme="minorEastAsia" w:hAnsiTheme="minorEastAsia" w:cstheme="minorEastAsia" w:hint="eastAsia"/>
        </w:rPr>
        <w:t xml:space="preserve">    如为经营性企业，“</w:t>
      </w:r>
      <w:r>
        <w:rPr>
          <w:rFonts w:asciiTheme="minorEastAsia" w:eastAsiaTheme="minorEastAsia" w:hAnsiTheme="minorEastAsia" w:cstheme="minorEastAsia" w:hint="eastAsia"/>
          <w:bCs/>
        </w:rPr>
        <w:t>从事餐厨垃圾经营性收集运输服务</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bCs/>
        </w:rPr>
        <w:t>行政许可决定书发文字号</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u w:val="single"/>
        </w:rPr>
        <w:t xml:space="preserve">                              </w:t>
      </w:r>
    </w:p>
    <w:p w:rsidR="0090631D" w:rsidRDefault="0090631D" w:rsidP="00C00C19">
      <w:pPr>
        <w:pStyle w:val="ad"/>
        <w:shd w:val="clear" w:color="auto" w:fill="FFFFFF"/>
        <w:spacing w:before="0" w:beforeAutospacing="0" w:line="360" w:lineRule="auto"/>
        <w:jc w:val="left"/>
        <w:rPr>
          <w:rFonts w:asciiTheme="minorEastAsia" w:eastAsiaTheme="minorEastAsia" w:hAnsiTheme="minorEastAsia" w:cstheme="minorEastAsia"/>
        </w:rPr>
      </w:pPr>
      <w:r>
        <w:rPr>
          <w:rFonts w:asciiTheme="minorEastAsia" w:eastAsiaTheme="minorEastAsia" w:hAnsiTheme="minorEastAsia" w:cstheme="minorEastAsia" w:hint="eastAsia"/>
        </w:rPr>
        <w:t xml:space="preserve">    3.任何一方均有权核验对方证照资质的原件，并留存复印件。</w:t>
      </w:r>
    </w:p>
    <w:p w:rsidR="0090631D" w:rsidRDefault="0090631D" w:rsidP="00C00C19">
      <w:pPr>
        <w:pStyle w:val="ad"/>
        <w:shd w:val="clear" w:color="auto" w:fill="FFFFFF"/>
        <w:spacing w:before="0" w:beforeAutospacing="0" w:line="360" w:lineRule="auto"/>
        <w:jc w:val="left"/>
        <w:rPr>
          <w:rFonts w:asciiTheme="minorEastAsia" w:eastAsiaTheme="minorEastAsia" w:hAnsiTheme="minorEastAsia" w:cstheme="minorEastAsia"/>
        </w:rPr>
      </w:pPr>
      <w:r>
        <w:rPr>
          <w:rFonts w:asciiTheme="minorEastAsia" w:eastAsiaTheme="minorEastAsia" w:hAnsiTheme="minorEastAsia" w:cstheme="minorEastAsia" w:hint="eastAsia"/>
          <w:b/>
        </w:rPr>
        <w:t xml:space="preserve">    第三条  餐厨垃圾收费和缴费约定</w:t>
      </w:r>
    </w:p>
    <w:p w:rsidR="0090631D" w:rsidRDefault="0090631D">
      <w:pPr>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t xml:space="preserve">    1.依据《北京市发展和改革委员会 北京市市政市容管理委员会关于调整本市非居民垃圾处理收费有关事项的通知》（</w:t>
      </w:r>
      <w:proofErr w:type="gramStart"/>
      <w:r>
        <w:rPr>
          <w:rFonts w:asciiTheme="minorEastAsia" w:hAnsiTheme="minorEastAsia" w:cstheme="minorEastAsia" w:hint="eastAsia"/>
          <w:sz w:val="24"/>
          <w:szCs w:val="24"/>
        </w:rPr>
        <w:t>京发改</w:t>
      </w:r>
      <w:proofErr w:type="gramEnd"/>
      <w:r>
        <w:rPr>
          <w:rFonts w:asciiTheme="minorEastAsia" w:hAnsiTheme="minorEastAsia" w:cstheme="minorEastAsia" w:hint="eastAsia"/>
          <w:sz w:val="24"/>
          <w:szCs w:val="24"/>
        </w:rPr>
        <w:t>﹝2013﹞2662号）和《北京市市政市容管理委员会 北京市发展和改革委员会关于加强本市非居民垃圾处理费收缴工作的通知》（</w:t>
      </w:r>
      <w:proofErr w:type="gramStart"/>
      <w:r>
        <w:rPr>
          <w:rFonts w:asciiTheme="minorEastAsia" w:hAnsiTheme="minorEastAsia" w:cstheme="minorEastAsia" w:hint="eastAsia"/>
          <w:sz w:val="24"/>
          <w:szCs w:val="24"/>
        </w:rPr>
        <w:t>京政容</w:t>
      </w:r>
      <w:proofErr w:type="gramEnd"/>
      <w:r>
        <w:rPr>
          <w:rFonts w:asciiTheme="minorEastAsia" w:hAnsiTheme="minorEastAsia" w:cstheme="minorEastAsia" w:hint="eastAsia"/>
          <w:sz w:val="24"/>
          <w:szCs w:val="24"/>
        </w:rPr>
        <w:t>发〔2013〕95号），餐厨垃圾处理费收费标准：以重量计为100元/吨；以容积计为11元/120升桶。按称重计费的，以称重记录为准，收运车辆具有称重功能或双方共同以台秤称重并记录。按容积计费的，</w:t>
      </w:r>
      <w:r>
        <w:rPr>
          <w:rFonts w:asciiTheme="minorEastAsia" w:hAnsiTheme="minorEastAsia" w:cstheme="minorEastAsia" w:hint="eastAsia"/>
          <w:sz w:val="24"/>
          <w:szCs w:val="24"/>
        </w:rPr>
        <w:lastRenderedPageBreak/>
        <w:t>收集不满半个标准容器的，按半个标准容器记录；收集超过半个标准容器、不满壹个标准容器的，按壹个标准容器记录。</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2.计费方式：□按称重（□车载称重  □台秤称重）计费。</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 xml:space="preserve">               □按容积（□120升    □240升）桶计费。</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3.计费周期：□年   □半年  □季  □月。</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4.支付方式：□银行转账 □银行汇款 □转账支票 □现金 □第三方平台支付（微信、支付宝）。</w:t>
      </w:r>
    </w:p>
    <w:p w:rsidR="0090631D" w:rsidRDefault="0090631D" w:rsidP="00C00C19">
      <w:pPr>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乙方账户开户行：</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，账户名称：</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，账号：</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90631D" w:rsidRDefault="0090631D">
      <w:pPr>
        <w:pStyle w:val="ad"/>
        <w:shd w:val="clear" w:color="auto" w:fill="FFFFFF"/>
        <w:spacing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5.缴费和结算方式：按照以下第</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种方式执行。</w:t>
      </w:r>
    </w:p>
    <w:p w:rsidR="0090631D" w:rsidRDefault="0090631D">
      <w:pPr>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t xml:space="preserve">    （1）预缴费结算方式。每计费周期开始前，甲方将餐厨垃圾核定费用金额：人民币（小写）</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元（大写）</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元支付给乙方，本计费周期届满后</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日内，甲、乙双方根据共同确认的《北京市餐厨垃圾收集运输三联单》记载的餐厨垃圾送交量，计算并结清实际发生的餐厨垃圾处理费。预缴费用不足或有剩余的，甲方应当即时补足费用或将剩余费用转至下一计费周期使用。</w:t>
      </w:r>
    </w:p>
    <w:p w:rsidR="0090631D" w:rsidRDefault="0090631D">
      <w:pPr>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t xml:space="preserve">    （2）后缴费结算方式。每计费周期届满后</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日内，甲、乙双方根据共同确认的《北京市餐厨垃圾收集运输三联单》记载的餐厨垃圾送交量，计算并结清实际发生的餐厨垃圾处理费。</w:t>
      </w:r>
    </w:p>
    <w:p w:rsidR="0090631D" w:rsidRDefault="0090631D" w:rsidP="00C00C19">
      <w:pPr>
        <w:pStyle w:val="ad"/>
        <w:shd w:val="clear" w:color="auto" w:fill="FFFFFF"/>
        <w:spacing w:before="0" w:beforeAutospacing="0" w:line="360" w:lineRule="auto"/>
        <w:ind w:firstLine="482"/>
        <w:jc w:val="left"/>
        <w:rPr>
          <w:rFonts w:asciiTheme="minorEastAsia" w:eastAsiaTheme="minorEastAsia" w:hAnsiTheme="minorEastAsia" w:cstheme="minorEastAsia"/>
          <w:b/>
        </w:rPr>
      </w:pPr>
      <w:r>
        <w:rPr>
          <w:rFonts w:asciiTheme="minorEastAsia" w:eastAsiaTheme="minorEastAsia" w:hAnsiTheme="minorEastAsia" w:cstheme="minorEastAsia" w:hint="eastAsia"/>
          <w:b/>
        </w:rPr>
        <w:t>第四条  甲方权利和义务</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1.甲方应当单独收集、贮存本单位餐厨垃圾，并做好分拣分类,将餐厨垃圾与木筷、塑料、纸类、金属、玻璃、织物、灰土、炊具、餐具、建筑垃圾等非餐厨垃圾分离。</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2.甲方应当将分类好的餐厨垃圾装入绿色的标准收集容器内，并保证装载不外露，保持收集容器外观干净、整洁、无破损；如出现收集容器破旧、污损或者数量不足的，应当及时维修、更换、清洗或补设。</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3.甲方应当保证收集容器的专门存放地点无争议，收集时间</w:t>
      </w:r>
      <w:proofErr w:type="gramStart"/>
      <w:r>
        <w:rPr>
          <w:rFonts w:asciiTheme="minorEastAsia" w:eastAsiaTheme="minorEastAsia" w:hAnsiTheme="minorEastAsia" w:cstheme="minorEastAsia" w:hint="eastAsia"/>
        </w:rPr>
        <w:t>不</w:t>
      </w:r>
      <w:proofErr w:type="gramEnd"/>
      <w:r>
        <w:rPr>
          <w:rFonts w:asciiTheme="minorEastAsia" w:eastAsiaTheme="minorEastAsia" w:hAnsiTheme="minorEastAsia" w:cstheme="minorEastAsia" w:hint="eastAsia"/>
        </w:rPr>
        <w:t>扰民,满足乙方车辆作业需求并为乙方人员提供便利条件，保证</w:t>
      </w:r>
      <w:proofErr w:type="gramStart"/>
      <w:r>
        <w:rPr>
          <w:rFonts w:asciiTheme="minorEastAsia" w:eastAsiaTheme="minorEastAsia" w:hAnsiTheme="minorEastAsia" w:cstheme="minorEastAsia" w:hint="eastAsia"/>
        </w:rPr>
        <w:t>收运</w:t>
      </w:r>
      <w:proofErr w:type="gramEnd"/>
      <w:r>
        <w:rPr>
          <w:rFonts w:asciiTheme="minorEastAsia" w:eastAsiaTheme="minorEastAsia" w:hAnsiTheme="minorEastAsia" w:cstheme="minorEastAsia" w:hint="eastAsia"/>
        </w:rPr>
        <w:t>作业正常进行。</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4.甲方应当指派专人协助乙方完成餐厨垃圾装车工作，在乙方提供的《北京市餐厨垃圾收集运输三联单》上签字确认，并留存</w:t>
      </w:r>
      <w:proofErr w:type="gramStart"/>
      <w:r>
        <w:rPr>
          <w:rFonts w:asciiTheme="minorEastAsia" w:eastAsiaTheme="minorEastAsia" w:hAnsiTheme="minorEastAsia" w:cstheme="minorEastAsia" w:hint="eastAsia"/>
        </w:rPr>
        <w:t>一</w:t>
      </w:r>
      <w:proofErr w:type="gramEnd"/>
      <w:r>
        <w:rPr>
          <w:rFonts w:asciiTheme="minorEastAsia" w:eastAsiaTheme="minorEastAsia" w:hAnsiTheme="minorEastAsia" w:cstheme="minorEastAsia" w:hint="eastAsia"/>
        </w:rPr>
        <w:t>联。</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5.甲方应当将分类好的餐厨垃圾全部交由乙方收集运输，并按照合同约定支付相关费用。</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bCs/>
        </w:rPr>
        <w:t>6.乙方收集运输车辆不符合</w:t>
      </w:r>
      <w:r>
        <w:rPr>
          <w:rFonts w:asciiTheme="minorEastAsia" w:eastAsiaTheme="minorEastAsia" w:hAnsiTheme="minorEastAsia" w:cstheme="minorEastAsia" w:hint="eastAsia"/>
        </w:rPr>
        <w:t>甲方所在地政府管理部门</w:t>
      </w:r>
      <w:r>
        <w:rPr>
          <w:rFonts w:asciiTheme="minorEastAsia" w:eastAsiaTheme="minorEastAsia" w:hAnsiTheme="minorEastAsia" w:cstheme="minorEastAsia" w:hint="eastAsia"/>
          <w:bCs/>
        </w:rPr>
        <w:t>要求或作业时不注意保护环境的，甲方有权向城管执法部门举报。</w:t>
      </w:r>
    </w:p>
    <w:p w:rsidR="0090631D" w:rsidRDefault="0090631D" w:rsidP="00C00C19">
      <w:pPr>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7.其他：</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kern w:val="0"/>
          <w:sz w:val="24"/>
          <w:szCs w:val="24"/>
        </w:rPr>
        <w:t>。</w:t>
      </w:r>
    </w:p>
    <w:p w:rsidR="0090631D" w:rsidRDefault="0090631D" w:rsidP="00C00C19">
      <w:pPr>
        <w:pStyle w:val="ad"/>
        <w:shd w:val="clear" w:color="auto" w:fill="FFFFFF"/>
        <w:spacing w:before="0" w:beforeAutospacing="0" w:line="360" w:lineRule="auto"/>
        <w:ind w:firstLineChars="222" w:firstLine="533"/>
        <w:jc w:val="left"/>
        <w:rPr>
          <w:rFonts w:asciiTheme="minorEastAsia" w:eastAsiaTheme="minorEastAsia" w:hAnsiTheme="minorEastAsia" w:cstheme="minorEastAsia"/>
          <w:b/>
        </w:rPr>
      </w:pPr>
      <w:r>
        <w:rPr>
          <w:rFonts w:asciiTheme="minorEastAsia" w:eastAsiaTheme="minorEastAsia" w:hAnsiTheme="minorEastAsia" w:cstheme="minorEastAsia" w:hint="eastAsia"/>
          <w:b/>
        </w:rPr>
        <w:t>第五条  乙方权利和义务</w:t>
      </w:r>
    </w:p>
    <w:p w:rsidR="0090631D" w:rsidRDefault="0090631D" w:rsidP="00C00C19">
      <w:pPr>
        <w:pStyle w:val="ad"/>
        <w:shd w:val="clear" w:color="auto" w:fill="FFFFFF"/>
        <w:spacing w:before="0" w:beforeAutospacing="0" w:line="360" w:lineRule="auto"/>
        <w:ind w:firstLineChars="222" w:firstLine="533"/>
        <w:jc w:val="left"/>
        <w:rPr>
          <w:rFonts w:asciiTheme="minorEastAsia" w:eastAsiaTheme="minorEastAsia" w:hAnsiTheme="minorEastAsia" w:cstheme="minorEastAsia"/>
        </w:rPr>
      </w:pPr>
      <w:r>
        <w:rPr>
          <w:rFonts w:asciiTheme="minorEastAsia" w:eastAsiaTheme="minorEastAsia" w:hAnsiTheme="minorEastAsia" w:cstheme="minorEastAsia" w:hint="eastAsia"/>
        </w:rPr>
        <w:t>1.乙方应当严格按照国家规定及合同约定，向甲方提供规范、及时的餐厨垃圾收集运输服务，每次收集完毕后应当将收集容器交还甲方人员或归位</w:t>
      </w:r>
      <w:proofErr w:type="gramStart"/>
      <w:r>
        <w:rPr>
          <w:rFonts w:asciiTheme="minorEastAsia" w:eastAsiaTheme="minorEastAsia" w:hAnsiTheme="minorEastAsia" w:cstheme="minorEastAsia" w:hint="eastAsia"/>
        </w:rPr>
        <w:t>至专门</w:t>
      </w:r>
      <w:proofErr w:type="gramEnd"/>
      <w:r>
        <w:rPr>
          <w:rFonts w:asciiTheme="minorEastAsia" w:eastAsiaTheme="minorEastAsia" w:hAnsiTheme="minorEastAsia" w:cstheme="minorEastAsia" w:hint="eastAsia"/>
        </w:rPr>
        <w:t>存放地点。</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 xml:space="preserve">2.乙方应当具备符合甲方所在地政府管理部门要求的收集运输车辆，作业时应当注意保护环境，做到密闭运输，不发生垃圾遗洒。 </w:t>
      </w:r>
    </w:p>
    <w:p w:rsidR="0090631D" w:rsidRDefault="0090631D" w:rsidP="00C00C19">
      <w:pPr>
        <w:pStyle w:val="ad"/>
        <w:shd w:val="clear" w:color="auto" w:fill="FFFFFF"/>
        <w:spacing w:before="0" w:beforeAutospacing="0" w:line="360" w:lineRule="auto"/>
        <w:ind w:firstLineChars="222" w:firstLine="533"/>
        <w:jc w:val="left"/>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3.甲方使用不符合标准的收集容器，或</w:t>
      </w:r>
      <w:r>
        <w:rPr>
          <w:rFonts w:asciiTheme="minorEastAsia" w:eastAsiaTheme="minorEastAsia" w:hAnsiTheme="minorEastAsia" w:cstheme="minorEastAsia" w:hint="eastAsia"/>
          <w:bCs/>
        </w:rPr>
        <w:t>收集容器未放在专门存放地点，不能满足乙方车辆作业需求，</w:t>
      </w:r>
      <w:r>
        <w:rPr>
          <w:rFonts w:asciiTheme="minorEastAsia" w:eastAsiaTheme="minorEastAsia" w:hAnsiTheme="minorEastAsia" w:cstheme="minorEastAsia" w:hint="eastAsia"/>
        </w:rPr>
        <w:t>或将非餐厨垃圾混入餐厨垃圾的，乙方有权要求甲方改正；甲方拒不改正的，乙方有权拒绝收集运输。</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4.乙方有权要求甲方在《北京市餐厨垃圾收集运输三联单》上签字确认，并将其中</w:t>
      </w:r>
      <w:proofErr w:type="gramStart"/>
      <w:r>
        <w:rPr>
          <w:rFonts w:asciiTheme="minorEastAsia" w:eastAsiaTheme="minorEastAsia" w:hAnsiTheme="minorEastAsia" w:cstheme="minorEastAsia" w:hint="eastAsia"/>
        </w:rPr>
        <w:t>一</w:t>
      </w:r>
      <w:proofErr w:type="gramEnd"/>
      <w:r>
        <w:rPr>
          <w:rFonts w:asciiTheme="minorEastAsia" w:eastAsiaTheme="minorEastAsia" w:hAnsiTheme="minorEastAsia" w:cstheme="minorEastAsia" w:hint="eastAsia"/>
        </w:rPr>
        <w:t>联交甲方留存。</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5.甲方缴纳餐厨垃圾处理费后，乙方应当开具符合相关规定的票据。</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rPr>
        <w:t>6.乙方在收集运输过程中应当做好安全提示、设置警示标志、开启警示灯等安全防范工作。</w:t>
      </w:r>
    </w:p>
    <w:p w:rsidR="0090631D" w:rsidRDefault="0090631D" w:rsidP="00C00C19">
      <w:pPr>
        <w:spacing w:line="360" w:lineRule="auto"/>
        <w:ind w:firstLineChars="200" w:firstLine="480"/>
        <w:jc w:val="left"/>
        <w:rPr>
          <w:rFonts w:asciiTheme="minorEastAsia" w:hAnsiTheme="minorEastAsia" w:cstheme="minorEastAsia"/>
          <w:kern w:val="0"/>
          <w:sz w:val="24"/>
          <w:szCs w:val="24"/>
        </w:rPr>
      </w:pPr>
      <w:r>
        <w:rPr>
          <w:rFonts w:asciiTheme="minorEastAsia" w:hAnsiTheme="minorEastAsia" w:cstheme="minorEastAsia" w:hint="eastAsia"/>
          <w:sz w:val="24"/>
          <w:szCs w:val="24"/>
        </w:rPr>
        <w:t>7.其他：</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kern w:val="0"/>
          <w:sz w:val="24"/>
          <w:szCs w:val="24"/>
          <w:u w:val="single"/>
        </w:rPr>
        <w:t xml:space="preserve"> </w:t>
      </w:r>
      <w:r>
        <w:rPr>
          <w:rFonts w:asciiTheme="minorEastAsia" w:hAnsiTheme="minorEastAsia" w:cstheme="minorEastAsia" w:hint="eastAsia"/>
          <w:kern w:val="0"/>
          <w:sz w:val="24"/>
          <w:szCs w:val="24"/>
        </w:rPr>
        <w:t>。</w:t>
      </w:r>
    </w:p>
    <w:p w:rsidR="0090631D" w:rsidRDefault="0090631D" w:rsidP="00C00C19">
      <w:pPr>
        <w:pStyle w:val="ad"/>
        <w:shd w:val="clear" w:color="auto" w:fill="FFFFFF"/>
        <w:spacing w:before="0" w:beforeAutospacing="0" w:line="360" w:lineRule="auto"/>
        <w:jc w:val="left"/>
        <w:rPr>
          <w:rFonts w:asciiTheme="minorEastAsia" w:eastAsiaTheme="minorEastAsia" w:hAnsiTheme="minorEastAsia" w:cstheme="minorEastAsia"/>
          <w:b/>
          <w:bCs/>
        </w:rPr>
      </w:pPr>
      <w:r>
        <w:rPr>
          <w:rFonts w:asciiTheme="minorEastAsia" w:eastAsiaTheme="minorEastAsia" w:hAnsiTheme="minorEastAsia" w:cstheme="minorEastAsia" w:hint="eastAsia"/>
          <w:b/>
        </w:rPr>
        <w:t xml:space="preserve">    </w:t>
      </w:r>
      <w:r>
        <w:rPr>
          <w:rFonts w:asciiTheme="minorEastAsia" w:eastAsiaTheme="minorEastAsia" w:hAnsiTheme="minorEastAsia" w:cstheme="minorEastAsia" w:hint="eastAsia"/>
          <w:b/>
          <w:bCs/>
        </w:rPr>
        <w:t xml:space="preserve">第六条  违约责任 </w:t>
      </w:r>
    </w:p>
    <w:p w:rsidR="0090631D" w:rsidRDefault="0090631D" w:rsidP="00C00C19">
      <w:pPr>
        <w:pStyle w:val="ad"/>
        <w:shd w:val="clear" w:color="auto" w:fill="FFFFFF"/>
        <w:spacing w:before="0" w:beforeAutospacing="0" w:line="360" w:lineRule="auto"/>
        <w:jc w:val="left"/>
        <w:rPr>
          <w:rFonts w:asciiTheme="minorEastAsia" w:eastAsiaTheme="minorEastAsia" w:hAnsiTheme="minorEastAsia" w:cstheme="minorEastAsia"/>
          <w:bCs/>
        </w:rPr>
      </w:pPr>
      <w:r>
        <w:rPr>
          <w:rFonts w:asciiTheme="minorEastAsia" w:eastAsiaTheme="minorEastAsia" w:hAnsiTheme="minorEastAsia" w:cstheme="minorEastAsia" w:hint="eastAsia"/>
          <w:b/>
          <w:bCs/>
        </w:rPr>
        <w:t xml:space="preserve">    </w:t>
      </w:r>
      <w:r>
        <w:rPr>
          <w:rFonts w:asciiTheme="minorEastAsia" w:eastAsiaTheme="minorEastAsia" w:hAnsiTheme="minorEastAsia" w:cstheme="minorEastAsia" w:hint="eastAsia"/>
          <w:bCs/>
        </w:rPr>
        <w:t>1.甲方违约责任</w:t>
      </w:r>
    </w:p>
    <w:p w:rsidR="0090631D" w:rsidRDefault="0090631D" w:rsidP="00C00C19">
      <w:pPr>
        <w:pStyle w:val="ad"/>
        <w:shd w:val="clear" w:color="auto" w:fill="FFFFFF"/>
        <w:spacing w:before="0" w:beforeAutospacing="0" w:line="360" w:lineRule="auto"/>
        <w:ind w:firstLine="56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（1）甲方</w:t>
      </w:r>
      <w:r>
        <w:rPr>
          <w:rFonts w:asciiTheme="minorEastAsia" w:eastAsiaTheme="minorEastAsia" w:hAnsiTheme="minorEastAsia" w:cstheme="minorEastAsia" w:hint="eastAsia"/>
        </w:rPr>
        <w:t>使用不符合标准的收集容器，或</w:t>
      </w:r>
      <w:r>
        <w:rPr>
          <w:rFonts w:asciiTheme="minorEastAsia" w:eastAsiaTheme="minorEastAsia" w:hAnsiTheme="minorEastAsia" w:cstheme="minorEastAsia" w:hint="eastAsia"/>
          <w:bCs/>
        </w:rPr>
        <w:t>收集容器未放在专门存放地点，不能满足乙方车辆作业需求，</w:t>
      </w:r>
      <w:r>
        <w:rPr>
          <w:rFonts w:asciiTheme="minorEastAsia" w:eastAsiaTheme="minorEastAsia" w:hAnsiTheme="minorEastAsia" w:cstheme="minorEastAsia" w:hint="eastAsia"/>
        </w:rPr>
        <w:t>或将非餐厨垃圾混入餐厨垃圾，且拒不改正的，</w:t>
      </w:r>
      <w:r>
        <w:rPr>
          <w:rFonts w:asciiTheme="minorEastAsia" w:eastAsiaTheme="minorEastAsia" w:hAnsiTheme="minorEastAsia" w:cstheme="minorEastAsia" w:hint="eastAsia"/>
          <w:bCs/>
        </w:rPr>
        <w:t>甲方应当每次向乙方支付违约金</w:t>
      </w:r>
      <w:r>
        <w:rPr>
          <w:rFonts w:asciiTheme="minorEastAsia" w:eastAsiaTheme="minorEastAsia" w:hAnsiTheme="minorEastAsia" w:cstheme="minorEastAsia" w:hint="eastAsia"/>
          <w:bCs/>
          <w:u w:val="single"/>
        </w:rPr>
        <w:t xml:space="preserve">         </w:t>
      </w:r>
      <w:r>
        <w:rPr>
          <w:rFonts w:asciiTheme="minorEastAsia" w:eastAsiaTheme="minorEastAsia" w:hAnsiTheme="minorEastAsia" w:cstheme="minorEastAsia" w:hint="eastAsia"/>
          <w:bCs/>
        </w:rPr>
        <w:t>元，每月超过3次的，乙方有权向城管执法部门举报。</w:t>
      </w:r>
    </w:p>
    <w:p w:rsidR="0090631D" w:rsidRDefault="0090631D" w:rsidP="00C00C19">
      <w:pPr>
        <w:pStyle w:val="ad"/>
        <w:shd w:val="clear" w:color="auto" w:fill="FFFFFF"/>
        <w:spacing w:before="0" w:beforeAutospacing="0" w:line="360" w:lineRule="auto"/>
        <w:ind w:firstLine="56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（2）如有证据证明甲方未将每日产生的餐厨垃圾全部交由乙方收集运输的，甲方应当每次向乙方支付违约金</w:t>
      </w:r>
      <w:r>
        <w:rPr>
          <w:rFonts w:asciiTheme="minorEastAsia" w:eastAsiaTheme="minorEastAsia" w:hAnsiTheme="minorEastAsia" w:cstheme="minorEastAsia" w:hint="eastAsia"/>
          <w:bCs/>
          <w:u w:val="single"/>
        </w:rPr>
        <w:t xml:space="preserve">         </w:t>
      </w:r>
      <w:r>
        <w:rPr>
          <w:rFonts w:asciiTheme="minorEastAsia" w:eastAsiaTheme="minorEastAsia" w:hAnsiTheme="minorEastAsia" w:cstheme="minorEastAsia" w:hint="eastAsia"/>
          <w:bCs/>
        </w:rPr>
        <w:t>元，乙方有权向城管执法部门举报。</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（3）乙方服务达到合同约定标准，但甲方人员未在《北京市餐厨垃圾收集运输三联单》上签字确认的，甲方应当每次向乙方支付违约金</w:t>
      </w:r>
      <w:r>
        <w:rPr>
          <w:rFonts w:asciiTheme="minorEastAsia" w:eastAsiaTheme="minorEastAsia" w:hAnsiTheme="minorEastAsia" w:cstheme="minorEastAsia" w:hint="eastAsia"/>
          <w:bCs/>
          <w:u w:val="single"/>
        </w:rPr>
        <w:t xml:space="preserve">         </w:t>
      </w:r>
      <w:r>
        <w:rPr>
          <w:rFonts w:asciiTheme="minorEastAsia" w:eastAsiaTheme="minorEastAsia" w:hAnsiTheme="minorEastAsia" w:cstheme="minorEastAsia" w:hint="eastAsia"/>
          <w:bCs/>
        </w:rPr>
        <w:t>元。</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（4）甲方未按照合同约定向乙方缴费的，应当按照中国人民银行公布的同期人民币贷款利率向乙方计算支付违约金。</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bCs/>
          <w:color w:val="0070C0"/>
          <w:u w:val="single"/>
        </w:rPr>
      </w:pPr>
      <w:r>
        <w:rPr>
          <w:rFonts w:asciiTheme="minorEastAsia" w:eastAsiaTheme="minorEastAsia" w:hAnsiTheme="minorEastAsia" w:cstheme="minorEastAsia" w:hint="eastAsia"/>
        </w:rPr>
        <w:lastRenderedPageBreak/>
        <w:t>（5）其他：</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2.乙方违约责任</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（1）乙方未按约定时间收运餐厨垃圾的，应当每次向甲方支付违约金</w:t>
      </w:r>
      <w:r>
        <w:rPr>
          <w:rFonts w:asciiTheme="minorEastAsia" w:eastAsiaTheme="minorEastAsia" w:hAnsiTheme="minorEastAsia" w:cstheme="minorEastAsia" w:hint="eastAsia"/>
          <w:bCs/>
          <w:u w:val="single"/>
        </w:rPr>
        <w:t xml:space="preserve">       </w:t>
      </w:r>
      <w:r>
        <w:rPr>
          <w:rFonts w:asciiTheme="minorEastAsia" w:eastAsiaTheme="minorEastAsia" w:hAnsiTheme="minorEastAsia" w:cstheme="minorEastAsia" w:hint="eastAsia"/>
          <w:bCs/>
        </w:rPr>
        <w:t>元。</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（2）乙方未能提供《北京市餐厨垃圾收集运输三联单》或未将双方签字后其中</w:t>
      </w:r>
      <w:proofErr w:type="gramStart"/>
      <w:r>
        <w:rPr>
          <w:rFonts w:asciiTheme="minorEastAsia" w:eastAsiaTheme="minorEastAsia" w:hAnsiTheme="minorEastAsia" w:cstheme="minorEastAsia" w:hint="eastAsia"/>
          <w:bCs/>
        </w:rPr>
        <w:t>一</w:t>
      </w:r>
      <w:proofErr w:type="gramEnd"/>
      <w:r>
        <w:rPr>
          <w:rFonts w:asciiTheme="minorEastAsia" w:eastAsiaTheme="minorEastAsia" w:hAnsiTheme="minorEastAsia" w:cstheme="minorEastAsia" w:hint="eastAsia"/>
          <w:bCs/>
        </w:rPr>
        <w:t>联交甲方留存的，应当每次向甲方支付违约金</w:t>
      </w:r>
      <w:r>
        <w:rPr>
          <w:rFonts w:asciiTheme="minorEastAsia" w:eastAsiaTheme="minorEastAsia" w:hAnsiTheme="minorEastAsia" w:cstheme="minorEastAsia" w:hint="eastAsia"/>
          <w:bCs/>
          <w:u w:val="single"/>
        </w:rPr>
        <w:t xml:space="preserve">       </w:t>
      </w:r>
      <w:r>
        <w:rPr>
          <w:rFonts w:asciiTheme="minorEastAsia" w:eastAsiaTheme="minorEastAsia" w:hAnsiTheme="minorEastAsia" w:cstheme="minorEastAsia" w:hint="eastAsia"/>
          <w:bCs/>
        </w:rPr>
        <w:t>元。</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bCs/>
        </w:rPr>
      </w:pPr>
      <w:r>
        <w:rPr>
          <w:rFonts w:asciiTheme="minorEastAsia" w:eastAsiaTheme="minorEastAsia" w:hAnsiTheme="minorEastAsia" w:cstheme="minorEastAsia" w:hint="eastAsia"/>
          <w:bCs/>
        </w:rPr>
        <w:t>（3）</w:t>
      </w:r>
      <w:r>
        <w:rPr>
          <w:rFonts w:asciiTheme="minorEastAsia" w:eastAsiaTheme="minorEastAsia" w:hAnsiTheme="minorEastAsia" w:cstheme="minorEastAsia" w:hint="eastAsia"/>
        </w:rPr>
        <w:t>乙方在作业过程中给甲方或第三方造成人身或财产损失的，应当承担相应赔偿责任。</w:t>
      </w:r>
    </w:p>
    <w:p w:rsidR="0090631D" w:rsidRDefault="0090631D" w:rsidP="00C00C19">
      <w:pPr>
        <w:pStyle w:val="ad"/>
        <w:shd w:val="clear" w:color="auto" w:fill="FFFFFF"/>
        <w:spacing w:before="0" w:beforeAutospacing="0" w:line="360" w:lineRule="auto"/>
        <w:ind w:firstLineChars="200" w:firstLine="480"/>
        <w:jc w:val="left"/>
        <w:rPr>
          <w:rFonts w:asciiTheme="minorEastAsia" w:eastAsiaTheme="minorEastAsia" w:hAnsiTheme="minorEastAsia" w:cstheme="minorEastAsia"/>
          <w:bCs/>
          <w:color w:val="0070C0"/>
          <w:u w:val="single"/>
        </w:rPr>
      </w:pPr>
      <w:r>
        <w:rPr>
          <w:rFonts w:asciiTheme="minorEastAsia" w:eastAsiaTheme="minorEastAsia" w:hAnsiTheme="minorEastAsia" w:cstheme="minorEastAsia" w:hint="eastAsia"/>
        </w:rPr>
        <w:t>（4）其他：</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rPr>
        <w:t>。</w:t>
      </w:r>
    </w:p>
    <w:p w:rsidR="0090631D" w:rsidRDefault="0090631D">
      <w:pPr>
        <w:snapToGrid w:val="0"/>
        <w:spacing w:line="360" w:lineRule="auto"/>
        <w:ind w:firstLineChars="196" w:firstLine="470"/>
        <w:jc w:val="left"/>
        <w:rPr>
          <w:rFonts w:asciiTheme="minorEastAsia" w:hAnsiTheme="minorEastAsia" w:cstheme="minorEastAsia"/>
          <w:b/>
          <w:sz w:val="24"/>
          <w:szCs w:val="24"/>
        </w:rPr>
      </w:pPr>
      <w:r>
        <w:rPr>
          <w:rFonts w:asciiTheme="minorEastAsia" w:hAnsiTheme="minorEastAsia" w:cstheme="minorEastAsia" w:hint="eastAsia"/>
          <w:b/>
          <w:sz w:val="24"/>
          <w:szCs w:val="24"/>
        </w:rPr>
        <w:t>第七条  转让限制</w:t>
      </w:r>
    </w:p>
    <w:p w:rsidR="0090631D" w:rsidRDefault="0090631D">
      <w:pPr>
        <w:snapToGrid w:val="0"/>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甲、乙双方均不得将基于本合同所产生的权利及义务的全部或部分转让给双方以外的任何人。</w:t>
      </w:r>
    </w:p>
    <w:p w:rsidR="0090631D" w:rsidRDefault="0090631D">
      <w:pPr>
        <w:spacing w:line="360" w:lineRule="auto"/>
        <w:ind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第八条  合同解除</w:t>
      </w:r>
    </w:p>
    <w:p w:rsidR="0090631D" w:rsidRDefault="0090631D">
      <w:pPr>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任何一方依法解除本合同的，均应当提前一个月以书面形式通知对方，协商一致并签订书面解除协议。合同解除后未有新收</w:t>
      </w:r>
      <w:proofErr w:type="gramStart"/>
      <w:r>
        <w:rPr>
          <w:rFonts w:asciiTheme="minorEastAsia" w:hAnsiTheme="minorEastAsia" w:cstheme="minorEastAsia" w:hint="eastAsia"/>
          <w:sz w:val="24"/>
          <w:szCs w:val="24"/>
        </w:rPr>
        <w:t>运单位</w:t>
      </w:r>
      <w:proofErr w:type="gramEnd"/>
      <w:r>
        <w:rPr>
          <w:rFonts w:asciiTheme="minorEastAsia" w:hAnsiTheme="minorEastAsia" w:cstheme="minorEastAsia" w:hint="eastAsia"/>
          <w:sz w:val="24"/>
          <w:szCs w:val="24"/>
        </w:rPr>
        <w:t>承接的，乙方应当继续提供收运服务，直至新收</w:t>
      </w:r>
      <w:proofErr w:type="gramStart"/>
      <w:r>
        <w:rPr>
          <w:rFonts w:asciiTheme="minorEastAsia" w:hAnsiTheme="minorEastAsia" w:cstheme="minorEastAsia" w:hint="eastAsia"/>
          <w:sz w:val="24"/>
          <w:szCs w:val="24"/>
        </w:rPr>
        <w:t>运单</w:t>
      </w:r>
      <w:proofErr w:type="gramEnd"/>
      <w:r>
        <w:rPr>
          <w:rFonts w:asciiTheme="minorEastAsia" w:hAnsiTheme="minorEastAsia" w:cstheme="minorEastAsia" w:hint="eastAsia"/>
          <w:sz w:val="24"/>
          <w:szCs w:val="24"/>
        </w:rPr>
        <w:t>位提供服务为止。甲方应当依据共同确认的《北京市餐厨垃圾收集运输三联单》记载的继续提供服务期间的餐厨垃圾收运量，向乙方缴纳餐厨垃圾处理费。</w:t>
      </w:r>
    </w:p>
    <w:p w:rsidR="0090631D" w:rsidRDefault="0090631D">
      <w:pPr>
        <w:spacing w:line="360" w:lineRule="auto"/>
        <w:ind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第九条  保密</w:t>
      </w:r>
    </w:p>
    <w:p w:rsidR="0090631D" w:rsidRDefault="0090631D">
      <w:pPr>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对因签订和履行本合同知悉的对方任何保密信息，甲、乙双方均负有保密的义务。否则违约方应当赔偿由此给对方造成的损失。本条规定不因合同终止而失效。</w:t>
      </w:r>
    </w:p>
    <w:p w:rsidR="0090631D" w:rsidRDefault="0090631D">
      <w:pPr>
        <w:spacing w:line="360" w:lineRule="auto"/>
        <w:ind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lastRenderedPageBreak/>
        <w:t>第十条  不可抗力</w:t>
      </w:r>
    </w:p>
    <w:p w:rsidR="0090631D" w:rsidRDefault="0090631D">
      <w:pPr>
        <w:spacing w:line="36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由于不可抗力对合同履行产生影响时，受影响的一方应当立即将事件情况通知对方，并在10日内提供事件详情以及本合同不能履行、或部分不能履行、或需要延期履行的理由的有效证明文件。按不可抗力事件对履行本合同的影响程度，由双方协商决定是否解除本合同、部分免除或变更本合同责任，或延期履行本合同。</w:t>
      </w:r>
    </w:p>
    <w:p w:rsidR="0090631D" w:rsidRDefault="0090631D">
      <w:pPr>
        <w:spacing w:line="360" w:lineRule="auto"/>
        <w:ind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第十一条  争议解决方式</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本合同项下发生的一切争议，双方均应当协商解决；协商不成的，任何一方均可向</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人民法院提起诉讼。</w:t>
      </w:r>
    </w:p>
    <w:p w:rsidR="0090631D" w:rsidRDefault="0090631D">
      <w:pPr>
        <w:spacing w:line="360" w:lineRule="auto"/>
        <w:ind w:firstLineChars="200" w:firstLine="480"/>
        <w:rPr>
          <w:rFonts w:asciiTheme="minorEastAsia" w:hAnsiTheme="minorEastAsia" w:cstheme="minorEastAsia"/>
          <w:b/>
          <w:sz w:val="24"/>
          <w:szCs w:val="24"/>
        </w:rPr>
      </w:pPr>
      <w:r>
        <w:rPr>
          <w:rFonts w:asciiTheme="minorEastAsia" w:hAnsiTheme="minorEastAsia" w:cstheme="minorEastAsia" w:hint="eastAsia"/>
          <w:b/>
          <w:sz w:val="24"/>
          <w:szCs w:val="24"/>
        </w:rPr>
        <w:t>第十二条  其他约定</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1.本合同自双方签字盖章之日起生效。</w:t>
      </w:r>
    </w:p>
    <w:p w:rsidR="0090631D" w:rsidRDefault="0090631D">
      <w:pPr>
        <w:spacing w:line="360" w:lineRule="auto"/>
        <w:ind w:leftChars="67" w:left="141" w:firstLineChars="150" w:firstLine="360"/>
        <w:rPr>
          <w:rFonts w:asciiTheme="minorEastAsia" w:hAnsiTheme="minorEastAsia" w:cstheme="minorEastAsia"/>
          <w:sz w:val="24"/>
          <w:szCs w:val="24"/>
          <w:u w:val="single"/>
        </w:rPr>
      </w:pPr>
      <w:r>
        <w:rPr>
          <w:rFonts w:asciiTheme="minorEastAsia" w:hAnsiTheme="minorEastAsia" w:cstheme="minorEastAsia" w:hint="eastAsia"/>
          <w:sz w:val="24"/>
          <w:szCs w:val="24"/>
        </w:rPr>
        <w:t>2.本合同服务期限届满后如双方同意继续合作的，应当重新签订合同。</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3.本合同签订后如出现法律、法规和政策等变化的，按照新的法律、法规和政策等规定执行。</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4.本合同未尽事宜，由双方协商解决并签订补充协议，本合同正文、附件、补充协议均为合同有效组成部分，具有同等法律效力。</w:t>
      </w:r>
    </w:p>
    <w:p w:rsidR="0090631D" w:rsidRDefault="0090631D">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5.本合同正本一式</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在签订后由甲方将全部合同正本报至所在地街道办事处或乡镇政府，街道办事处或乡镇政府负责为合同编号并进行登记。登记后，街道办事处或乡镇政府留存贰份，并将其中壹份交区城市管理委（市政市容委）留存，甲方执</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份，乙方执</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份，各份合同正本具有同等法律效力。</w:t>
      </w:r>
    </w:p>
    <w:p w:rsidR="0090631D" w:rsidRPr="00C00C19" w:rsidRDefault="0090631D" w:rsidP="00DF5341">
      <w:pPr>
        <w:spacing w:line="360" w:lineRule="auto"/>
        <w:ind w:firstLineChars="200" w:firstLine="480"/>
        <w:rPr>
          <w:rFonts w:asciiTheme="minorEastAsia" w:hAnsiTheme="minorEastAsia" w:cstheme="minorEastAsia"/>
          <w:b/>
          <w:sz w:val="24"/>
          <w:szCs w:val="24"/>
        </w:rPr>
      </w:pPr>
      <w:r>
        <w:rPr>
          <w:rFonts w:asciiTheme="minorEastAsia" w:hAnsiTheme="minorEastAsia" w:cstheme="minorEastAsia" w:hint="eastAsia"/>
          <w:sz w:val="24"/>
          <w:szCs w:val="24"/>
        </w:rPr>
        <w:t>6.其他:</w:t>
      </w:r>
      <w:r>
        <w:rPr>
          <w:rFonts w:asciiTheme="minorEastAsia" w:hAnsiTheme="minorEastAsia" w:cstheme="minorEastAsia" w:hint="eastAsia"/>
          <w:sz w:val="24"/>
          <w:szCs w:val="24"/>
          <w:u w:val="single"/>
        </w:rPr>
        <w:t xml:space="preserve">                                             </w:t>
      </w:r>
    </w:p>
    <w:p w:rsidR="0090631D" w:rsidRPr="00C00C19" w:rsidRDefault="0090631D" w:rsidP="00C00C19">
      <w:pPr>
        <w:spacing w:afterLines="100" w:after="312" w:line="360" w:lineRule="auto"/>
        <w:rPr>
          <w:rFonts w:asciiTheme="minorEastAsia" w:hAnsiTheme="minorEastAsia" w:cstheme="minorEastAsia"/>
          <w:sz w:val="24"/>
          <w:szCs w:val="24"/>
        </w:rPr>
      </w:pPr>
      <w:r w:rsidRPr="00C00C19">
        <w:rPr>
          <w:rFonts w:asciiTheme="minorEastAsia" w:hAnsiTheme="minorEastAsia" w:cstheme="minorEastAsia" w:hint="eastAsia"/>
          <w:sz w:val="24"/>
          <w:szCs w:val="24"/>
        </w:rPr>
        <w:t>（以下无正文）</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90631D" w:rsidTr="0058755C">
        <w:tc>
          <w:tcPr>
            <w:tcW w:w="2500" w:type="pct"/>
          </w:tcPr>
          <w:p w:rsidR="0090631D" w:rsidRDefault="0090631D">
            <w:pPr>
              <w:spacing w:line="360" w:lineRule="auto"/>
            </w:pPr>
            <w:r>
              <w:rPr>
                <w:rFonts w:asciiTheme="minorEastAsia" w:hAnsiTheme="minorEastAsia" w:cstheme="minorEastAsia" w:hint="eastAsia"/>
                <w:b/>
                <w:sz w:val="24"/>
                <w:szCs w:val="24"/>
              </w:rPr>
              <w:lastRenderedPageBreak/>
              <w:t>甲方(盖章)：</w:t>
            </w:r>
          </w:p>
        </w:tc>
        <w:tc>
          <w:tcPr>
            <w:tcW w:w="2500" w:type="pct"/>
          </w:tcPr>
          <w:p w:rsidR="0090631D" w:rsidRPr="002661AC" w:rsidRDefault="0090631D">
            <w:pPr>
              <w:spacing w:line="360" w:lineRule="auto"/>
              <w:rPr>
                <w:u w:val="single"/>
              </w:rPr>
            </w:pPr>
            <w:r>
              <w:rPr>
                <w:rFonts w:asciiTheme="minorEastAsia" w:hAnsiTheme="minorEastAsia" w:cstheme="minorEastAsia" w:hint="eastAsia"/>
                <w:b/>
                <w:sz w:val="24"/>
                <w:szCs w:val="24"/>
              </w:rPr>
              <w:t>乙方(盖章)：</w:t>
            </w:r>
          </w:p>
        </w:tc>
      </w:tr>
      <w:tr w:rsidR="0090631D" w:rsidTr="0058755C">
        <w:tc>
          <w:tcPr>
            <w:tcW w:w="2500" w:type="pct"/>
          </w:tcPr>
          <w:p w:rsidR="0090631D" w:rsidRDefault="0090631D">
            <w:pPr>
              <w:spacing w:line="360" w:lineRule="auto"/>
            </w:pPr>
            <w:r>
              <w:rPr>
                <w:rFonts w:asciiTheme="minorEastAsia" w:hAnsiTheme="minorEastAsia" w:cstheme="minorEastAsia" w:hint="eastAsia"/>
                <w:sz w:val="24"/>
                <w:szCs w:val="24"/>
              </w:rPr>
              <w:t>法定代表人：</w:t>
            </w:r>
            <w:r w:rsidRPr="002661AC">
              <w:rPr>
                <w:rFonts w:asciiTheme="minorEastAsia" w:hAnsiTheme="minorEastAsia" w:cstheme="minorEastAsia" w:hint="eastAsia"/>
                <w:sz w:val="24"/>
                <w:szCs w:val="24"/>
                <w:u w:val="single"/>
              </w:rPr>
              <w:t xml:space="preserve">                    </w:t>
            </w:r>
          </w:p>
        </w:tc>
        <w:tc>
          <w:tcPr>
            <w:tcW w:w="2500" w:type="pct"/>
          </w:tcPr>
          <w:p w:rsidR="0090631D" w:rsidRPr="002661AC" w:rsidRDefault="0090631D">
            <w:pPr>
              <w:spacing w:line="360" w:lineRule="auto"/>
              <w:rPr>
                <w:u w:val="single"/>
              </w:rPr>
            </w:pPr>
            <w:r>
              <w:rPr>
                <w:rFonts w:asciiTheme="minorEastAsia" w:hAnsiTheme="minorEastAsia" w:cstheme="minorEastAsia" w:hint="eastAsia"/>
                <w:sz w:val="24"/>
                <w:szCs w:val="24"/>
              </w:rPr>
              <w:t>法定代表人：</w:t>
            </w:r>
            <w:r>
              <w:rPr>
                <w:rFonts w:asciiTheme="minorEastAsia" w:hAnsiTheme="minorEastAsia" w:cstheme="minorEastAsia" w:hint="eastAsia"/>
                <w:sz w:val="24"/>
                <w:szCs w:val="24"/>
                <w:u w:val="single"/>
              </w:rPr>
              <w:t xml:space="preserve">                         </w:t>
            </w:r>
          </w:p>
        </w:tc>
      </w:tr>
      <w:tr w:rsidR="0090631D" w:rsidTr="0058755C">
        <w:tc>
          <w:tcPr>
            <w:tcW w:w="2500" w:type="pct"/>
          </w:tcPr>
          <w:p w:rsidR="0090631D" w:rsidRDefault="0090631D">
            <w:pPr>
              <w:spacing w:line="360" w:lineRule="auto"/>
            </w:pPr>
            <w:r>
              <w:rPr>
                <w:rFonts w:asciiTheme="minorEastAsia" w:hAnsiTheme="minorEastAsia" w:cstheme="minorEastAsia" w:hint="eastAsia"/>
                <w:sz w:val="24"/>
                <w:szCs w:val="24"/>
              </w:rPr>
              <w:t>委托代理人：</w:t>
            </w:r>
            <w:r w:rsidRPr="002661AC">
              <w:rPr>
                <w:rFonts w:asciiTheme="minorEastAsia" w:hAnsiTheme="minorEastAsia" w:cstheme="minorEastAsia" w:hint="eastAsia"/>
                <w:sz w:val="24"/>
                <w:szCs w:val="24"/>
                <w:u w:val="single"/>
              </w:rPr>
              <w:t xml:space="preserve">                    </w:t>
            </w:r>
          </w:p>
        </w:tc>
        <w:tc>
          <w:tcPr>
            <w:tcW w:w="2500" w:type="pct"/>
          </w:tcPr>
          <w:p w:rsidR="0090631D" w:rsidRPr="002661AC" w:rsidRDefault="0090631D">
            <w:pPr>
              <w:spacing w:line="360" w:lineRule="auto"/>
              <w:rPr>
                <w:u w:val="single"/>
              </w:rPr>
            </w:pPr>
            <w:r>
              <w:rPr>
                <w:rFonts w:asciiTheme="minorEastAsia" w:hAnsiTheme="minorEastAsia" w:cstheme="minorEastAsia" w:hint="eastAsia"/>
                <w:sz w:val="24"/>
                <w:szCs w:val="24"/>
              </w:rPr>
              <w:t>委托代理人：</w:t>
            </w:r>
            <w:r>
              <w:rPr>
                <w:rFonts w:asciiTheme="minorEastAsia" w:hAnsiTheme="minorEastAsia" w:cstheme="minorEastAsia" w:hint="eastAsia"/>
                <w:sz w:val="24"/>
                <w:szCs w:val="24"/>
                <w:u w:val="single"/>
              </w:rPr>
              <w:t xml:space="preserve">                         </w:t>
            </w:r>
          </w:p>
        </w:tc>
      </w:tr>
      <w:tr w:rsidR="0090631D" w:rsidTr="0058755C">
        <w:tc>
          <w:tcPr>
            <w:tcW w:w="2500" w:type="pct"/>
          </w:tcPr>
          <w:p w:rsidR="0090631D" w:rsidRDefault="0090631D">
            <w:pPr>
              <w:spacing w:line="360" w:lineRule="auto"/>
            </w:pPr>
            <w:r>
              <w:rPr>
                <w:rFonts w:asciiTheme="minorEastAsia" w:hAnsiTheme="minorEastAsia" w:cstheme="minorEastAsia" w:hint="eastAsia"/>
                <w:sz w:val="24"/>
                <w:szCs w:val="24"/>
              </w:rPr>
              <w:t>通信地址：</w:t>
            </w:r>
            <w:r w:rsidRPr="002661AC">
              <w:rPr>
                <w:rFonts w:asciiTheme="minorEastAsia" w:hAnsiTheme="minorEastAsia" w:cstheme="minorEastAsia" w:hint="eastAsia"/>
                <w:sz w:val="24"/>
                <w:szCs w:val="24"/>
                <w:u w:val="single"/>
              </w:rPr>
              <w:t xml:space="preserve">                      </w:t>
            </w:r>
          </w:p>
        </w:tc>
        <w:tc>
          <w:tcPr>
            <w:tcW w:w="2500" w:type="pct"/>
          </w:tcPr>
          <w:p w:rsidR="0090631D" w:rsidRDefault="0090631D">
            <w:pPr>
              <w:spacing w:line="360" w:lineRule="auto"/>
            </w:pPr>
            <w:r>
              <w:rPr>
                <w:rFonts w:asciiTheme="minorEastAsia" w:hAnsiTheme="minorEastAsia" w:cstheme="minorEastAsia" w:hint="eastAsia"/>
                <w:sz w:val="24"/>
                <w:szCs w:val="24"/>
              </w:rPr>
              <w:t>通信地址：</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 xml:space="preserve"> </w:t>
            </w:r>
          </w:p>
        </w:tc>
      </w:tr>
      <w:tr w:rsidR="0090631D" w:rsidTr="0058755C">
        <w:tc>
          <w:tcPr>
            <w:tcW w:w="2500" w:type="pct"/>
          </w:tcPr>
          <w:p w:rsidR="0090631D" w:rsidRDefault="0090631D">
            <w:pPr>
              <w:spacing w:line="360" w:lineRule="auto"/>
            </w:pPr>
            <w:r>
              <w:rPr>
                <w:rFonts w:asciiTheme="minorEastAsia" w:hAnsiTheme="minorEastAsia" w:cstheme="minorEastAsia" w:hint="eastAsia"/>
                <w:sz w:val="24"/>
                <w:szCs w:val="24"/>
              </w:rPr>
              <w:t>联系电话：</w:t>
            </w:r>
            <w:r w:rsidRPr="002661AC">
              <w:rPr>
                <w:rFonts w:asciiTheme="minorEastAsia" w:hAnsiTheme="minorEastAsia" w:cstheme="minorEastAsia" w:hint="eastAsia"/>
                <w:sz w:val="24"/>
                <w:szCs w:val="24"/>
                <w:u w:val="single"/>
              </w:rPr>
              <w:t xml:space="preserve">                      </w:t>
            </w:r>
          </w:p>
        </w:tc>
        <w:tc>
          <w:tcPr>
            <w:tcW w:w="2500" w:type="pct"/>
          </w:tcPr>
          <w:p w:rsidR="0090631D" w:rsidRPr="002661AC" w:rsidRDefault="0090631D">
            <w:pPr>
              <w:spacing w:line="360" w:lineRule="auto"/>
              <w:rPr>
                <w:u w:val="single"/>
              </w:rPr>
            </w:pPr>
            <w:r>
              <w:rPr>
                <w:rFonts w:asciiTheme="minorEastAsia" w:hAnsiTheme="minorEastAsia" w:cstheme="minorEastAsia" w:hint="eastAsia"/>
                <w:sz w:val="24"/>
                <w:szCs w:val="24"/>
              </w:rPr>
              <w:t>联系电话：</w:t>
            </w:r>
            <w:r>
              <w:rPr>
                <w:rFonts w:asciiTheme="minorEastAsia" w:hAnsiTheme="minorEastAsia" w:cstheme="minorEastAsia" w:hint="eastAsia"/>
                <w:sz w:val="24"/>
                <w:szCs w:val="24"/>
                <w:u w:val="single"/>
              </w:rPr>
              <w:t xml:space="preserve">                       </w:t>
            </w:r>
          </w:p>
        </w:tc>
      </w:tr>
      <w:tr w:rsidR="0090631D" w:rsidTr="0058755C">
        <w:tc>
          <w:tcPr>
            <w:tcW w:w="2500" w:type="pct"/>
          </w:tcPr>
          <w:p w:rsidR="0090631D" w:rsidRDefault="0090631D" w:rsidP="002661AC">
            <w:pPr>
              <w:spacing w:afterLines="100" w:after="312" w:line="360" w:lineRule="auto"/>
            </w:pPr>
            <w:r>
              <w:rPr>
                <w:rFonts w:asciiTheme="minorEastAsia" w:hAnsiTheme="minorEastAsia" w:cstheme="minorEastAsia" w:hint="eastAsia"/>
                <w:sz w:val="24"/>
                <w:szCs w:val="24"/>
              </w:rPr>
              <w:t>签约日期：</w:t>
            </w:r>
            <w:r w:rsidRPr="002661AC">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rPr>
              <w:t>年</w:t>
            </w:r>
            <w:r w:rsidRPr="002661AC">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rPr>
              <w:t>月</w:t>
            </w:r>
            <w:r w:rsidRPr="002661AC">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rPr>
              <w:t>日</w:t>
            </w:r>
            <w:r>
              <w:rPr>
                <w:rFonts w:asciiTheme="minorEastAsia" w:hAnsiTheme="minorEastAsia" w:cstheme="minorEastAsia" w:hint="eastAsia"/>
                <w:sz w:val="24"/>
                <w:szCs w:val="24"/>
              </w:rPr>
              <w:t xml:space="preserve">     </w:t>
            </w:r>
          </w:p>
        </w:tc>
        <w:tc>
          <w:tcPr>
            <w:tcW w:w="2500" w:type="pct"/>
          </w:tcPr>
          <w:p w:rsidR="0090631D" w:rsidRDefault="0090631D" w:rsidP="002661AC">
            <w:pPr>
              <w:spacing w:afterLines="100" w:after="312" w:line="360" w:lineRule="auto"/>
            </w:pPr>
            <w:r>
              <w:rPr>
                <w:rFonts w:asciiTheme="minorEastAsia" w:hAnsiTheme="minorEastAsia" w:cstheme="minorEastAsia" w:hint="eastAsia"/>
                <w:sz w:val="24"/>
                <w:szCs w:val="24"/>
              </w:rPr>
              <w:t>签约日期：</w:t>
            </w:r>
            <w:r w:rsidRPr="002661AC">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rPr>
              <w:t>年</w:t>
            </w:r>
            <w:r w:rsidRPr="002661AC">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rPr>
              <w:t>月</w:t>
            </w:r>
            <w:r w:rsidRPr="002661AC">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u w:val="single"/>
              </w:rPr>
              <w:t xml:space="preserve"> </w:t>
            </w:r>
            <w:r w:rsidRPr="002661AC">
              <w:rPr>
                <w:rFonts w:asciiTheme="minorEastAsia" w:hAnsiTheme="minorEastAsia" w:cstheme="minorEastAsia" w:hint="eastAsia"/>
                <w:sz w:val="24"/>
                <w:szCs w:val="24"/>
              </w:rPr>
              <w:t>日</w:t>
            </w:r>
          </w:p>
        </w:tc>
      </w:tr>
    </w:tbl>
    <w:p w:rsidR="0090631D" w:rsidRDefault="0090631D" w:rsidP="002661AC">
      <w:pPr>
        <w:spacing w:afterLines="100" w:after="312" w:line="360" w:lineRule="auto"/>
        <w:rPr>
          <w:rFonts w:asciiTheme="minorEastAsia" w:hAnsiTheme="minorEastAsia" w:cstheme="minorEastAsia"/>
          <w:sz w:val="24"/>
          <w:szCs w:val="24"/>
        </w:rPr>
      </w:pPr>
      <w:r>
        <w:rPr>
          <w:rFonts w:asciiTheme="minorEastAsia" w:hAnsiTheme="minorEastAsia" w:cstheme="minorEastAsia" w:hint="eastAsia"/>
          <w:sz w:val="24"/>
          <w:szCs w:val="24"/>
        </w:rPr>
        <w:t>附件：</w:t>
      </w:r>
    </w:p>
    <w:p w:rsidR="0090631D" w:rsidRDefault="0090631D">
      <w:pPr>
        <w:spacing w:line="360" w:lineRule="auto"/>
        <w:jc w:val="center"/>
        <w:rPr>
          <w:rFonts w:asciiTheme="minorEastAsia" w:hAnsiTheme="minorEastAsia" w:cstheme="minorEastAsia"/>
          <w:sz w:val="24"/>
          <w:szCs w:val="24"/>
        </w:rPr>
      </w:pPr>
      <w:r>
        <w:rPr>
          <w:rFonts w:asciiTheme="minorEastAsia" w:hAnsiTheme="minorEastAsia" w:cstheme="minorEastAsia" w:hint="eastAsia"/>
          <w:bCs/>
          <w:sz w:val="24"/>
          <w:szCs w:val="24"/>
        </w:rPr>
        <w:t>北京市餐厨垃圾收集运输三联单</w:t>
      </w: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noProof/>
          <w:sz w:val="24"/>
          <w:szCs w:val="24"/>
        </w:rPr>
        <mc:AlternateContent>
          <mc:Choice Requires="wps">
            <w:drawing>
              <wp:anchor distT="0" distB="0" distL="114300" distR="114300" simplePos="0" relativeHeight="251660288" behindDoc="0" locked="0" layoutInCell="1" allowOverlap="1" wp14:anchorId="5F5B37E1" wp14:editId="497BA694">
                <wp:simplePos x="0" y="0"/>
                <wp:positionH relativeFrom="column">
                  <wp:posOffset>-77470</wp:posOffset>
                </wp:positionH>
                <wp:positionV relativeFrom="paragraph">
                  <wp:posOffset>3175</wp:posOffset>
                </wp:positionV>
                <wp:extent cx="5723890" cy="3321685"/>
                <wp:effectExtent l="4445" t="5080" r="5715" b="6985"/>
                <wp:wrapNone/>
                <wp:docPr id="4" name="文本框 18"/>
                <wp:cNvGraphicFramePr/>
                <a:graphic xmlns:a="http://schemas.openxmlformats.org/drawingml/2006/main">
                  <a:graphicData uri="http://schemas.microsoft.com/office/word/2010/wordprocessingShape">
                    <wps:wsp>
                      <wps:cNvSpPr txBox="1"/>
                      <wps:spPr>
                        <a:xfrm>
                          <a:off x="0" y="0"/>
                          <a:ext cx="5723890" cy="332168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0631D" w:rsidRDefault="0090631D">
                            <w:pPr>
                              <w:spacing w:line="360" w:lineRule="auto"/>
                              <w:jc w:val="center"/>
                              <w:rPr>
                                <w:b/>
                                <w:bCs/>
                                <w:sz w:val="36"/>
                                <w:szCs w:val="36"/>
                              </w:rPr>
                            </w:pPr>
                          </w:p>
                          <w:p w:rsidR="0090631D" w:rsidRDefault="0090631D">
                            <w:pPr>
                              <w:spacing w:line="360" w:lineRule="auto"/>
                              <w:rPr>
                                <w:b/>
                                <w:bCs/>
                                <w:sz w:val="36"/>
                                <w:szCs w:val="36"/>
                              </w:rPr>
                            </w:pPr>
                          </w:p>
                          <w:p w:rsidR="0090631D" w:rsidRDefault="0090631D">
                            <w:pPr>
                              <w:spacing w:line="360" w:lineRule="auto"/>
                              <w:jc w:val="center"/>
                              <w:rPr>
                                <w:b/>
                                <w:bCs/>
                                <w:sz w:val="36"/>
                                <w:szCs w:val="36"/>
                              </w:rPr>
                            </w:pPr>
                            <w:r>
                              <w:rPr>
                                <w:rFonts w:hint="eastAsia"/>
                                <w:b/>
                                <w:bCs/>
                                <w:sz w:val="36"/>
                                <w:szCs w:val="36"/>
                              </w:rPr>
                              <w:t>北京市餐厨垃圾收集运输三联单</w:t>
                            </w:r>
                          </w:p>
                          <w:p w:rsidR="0090631D" w:rsidRDefault="0090631D">
                            <w:pPr>
                              <w:spacing w:line="360" w:lineRule="auto"/>
                              <w:rPr>
                                <w:b/>
                                <w:bCs/>
                              </w:rPr>
                            </w:pPr>
                          </w:p>
                          <w:p w:rsidR="0090631D" w:rsidRDefault="0090631D">
                            <w:pPr>
                              <w:spacing w:line="360" w:lineRule="auto"/>
                              <w:rPr>
                                <w:b/>
                                <w:bCs/>
                              </w:rPr>
                            </w:pPr>
                          </w:p>
                          <w:p w:rsidR="0090631D" w:rsidRDefault="0090631D">
                            <w:pPr>
                              <w:spacing w:line="360" w:lineRule="auto"/>
                              <w:jc w:val="center"/>
                              <w:rPr>
                                <w:b/>
                                <w:bCs/>
                              </w:rPr>
                            </w:pPr>
                            <w:r>
                              <w:rPr>
                                <w:rFonts w:hint="eastAsia"/>
                                <w:sz w:val="24"/>
                              </w:rPr>
                              <w:t>××区城市管理委（市政市容委）监制</w:t>
                            </w:r>
                          </w:p>
                          <w:p w:rsidR="0090631D" w:rsidRDefault="0090631D">
                            <w:pPr>
                              <w:spacing w:line="360" w:lineRule="auto"/>
                              <w:jc w:val="center"/>
                              <w:rPr>
                                <w:szCs w:val="21"/>
                                <w:u w:val="single"/>
                              </w:rPr>
                            </w:pPr>
                          </w:p>
                        </w:txbxContent>
                      </wps:txbx>
                      <wps:bodyPr upright="1"/>
                    </wps:wsp>
                  </a:graphicData>
                </a:graphic>
              </wp:anchor>
            </w:drawing>
          </mc:Choice>
          <mc:Fallback>
            <w:pict>
              <v:shapetype w14:anchorId="5F5B37E1" id="_x0000_t202" coordsize="21600,21600" o:spt="202" path="m,l,21600r21600,l21600,xe">
                <v:stroke joinstyle="miter"/>
                <v:path gradientshapeok="t" o:connecttype="rect"/>
              </v:shapetype>
              <v:shape id="文本框 18" o:spid="_x0000_s1026" type="#_x0000_t202" style="position:absolute;left:0;text-align:left;margin-left:-6.1pt;margin-top:.25pt;width:450.7pt;height:261.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">
                <v:textbox>
                  <w:txbxContent>
                    <w:p w:rsidR="0090631D" w:rsidRDefault="0090631D">
                      <w:pPr>
                        <w:spacing w:line="360" w:lineRule="auto"/>
                        <w:jc w:val="center"/>
                        <w:rPr>
                          <w:b/>
                          <w:bCs/>
                          <w:sz w:val="36"/>
                          <w:szCs w:val="36"/>
                        </w:rPr>
                      </w:pPr>
                    </w:p>
                    <w:p w:rsidR="0090631D" w:rsidRDefault="0090631D">
                      <w:pPr>
                        <w:spacing w:line="360" w:lineRule="auto"/>
                        <w:rPr>
                          <w:b/>
                          <w:bCs/>
                          <w:sz w:val="36"/>
                          <w:szCs w:val="36"/>
                        </w:rPr>
                      </w:pPr>
                    </w:p>
                    <w:p w:rsidR="0090631D" w:rsidRDefault="0090631D">
                      <w:pPr>
                        <w:spacing w:line="360" w:lineRule="auto"/>
                        <w:jc w:val="center"/>
                        <w:rPr>
                          <w:b/>
                          <w:bCs/>
                          <w:sz w:val="36"/>
                          <w:szCs w:val="36"/>
                        </w:rPr>
                      </w:pPr>
                      <w:r>
                        <w:rPr>
                          <w:rFonts w:hint="eastAsia"/>
                          <w:b/>
                          <w:bCs/>
                          <w:sz w:val="36"/>
                          <w:szCs w:val="36"/>
                        </w:rPr>
                        <w:t>北京市餐厨垃圾收集运输三联单</w:t>
                      </w:r>
                    </w:p>
                    <w:p w:rsidR="0090631D" w:rsidRDefault="0090631D">
                      <w:pPr>
                        <w:spacing w:line="360" w:lineRule="auto"/>
                        <w:rPr>
                          <w:b/>
                          <w:bCs/>
                        </w:rPr>
                      </w:pPr>
                    </w:p>
                    <w:p w:rsidR="0090631D" w:rsidRDefault="0090631D">
                      <w:pPr>
                        <w:spacing w:line="360" w:lineRule="auto"/>
                        <w:rPr>
                          <w:b/>
                          <w:bCs/>
                        </w:rPr>
                      </w:pPr>
                    </w:p>
                    <w:p w:rsidR="0090631D" w:rsidRDefault="0090631D">
                      <w:pPr>
                        <w:spacing w:line="360" w:lineRule="auto"/>
                        <w:jc w:val="center"/>
                        <w:rPr>
                          <w:b/>
                          <w:bCs/>
                        </w:rPr>
                      </w:pPr>
                      <w:r>
                        <w:rPr>
                          <w:rFonts w:hint="eastAsia"/>
                          <w:sz w:val="24"/>
                        </w:rPr>
                        <w:t>××区城市管理委（市政市容委）监制</w:t>
                      </w:r>
                    </w:p>
                    <w:p w:rsidR="0090631D" w:rsidRDefault="0090631D">
                      <w:pPr>
                        <w:spacing w:line="360" w:lineRule="auto"/>
                        <w:jc w:val="center"/>
                        <w:rPr>
                          <w:szCs w:val="21"/>
                          <w:u w:val="single"/>
                        </w:rPr>
                      </w:pPr>
                    </w:p>
                  </w:txbxContent>
                </v:textbox>
              </v:shape>
            </w:pict>
          </mc:Fallback>
        </mc:AlternateContent>
      </w: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noProof/>
          <w:sz w:val="24"/>
          <w:szCs w:val="24"/>
        </w:rPr>
        <mc:AlternateContent>
          <mc:Choice Requires="wps">
            <w:drawing>
              <wp:anchor distT="0" distB="0" distL="114300" distR="114300" simplePos="0" relativeHeight="251659264" behindDoc="0" locked="0" layoutInCell="1" allowOverlap="1" wp14:anchorId="27B24E90" wp14:editId="72E08071">
                <wp:simplePos x="0" y="0"/>
                <wp:positionH relativeFrom="column">
                  <wp:posOffset>-80809</wp:posOffset>
                </wp:positionH>
                <wp:positionV relativeFrom="paragraph">
                  <wp:posOffset>78474</wp:posOffset>
                </wp:positionV>
                <wp:extent cx="5723890" cy="3903980"/>
                <wp:effectExtent l="5080" t="5080" r="5080" b="15240"/>
                <wp:wrapNone/>
                <wp:docPr id="3" name="文本框 19"/>
                <wp:cNvGraphicFramePr/>
                <a:graphic xmlns:a="http://schemas.openxmlformats.org/drawingml/2006/main">
                  <a:graphicData uri="http://schemas.microsoft.com/office/word/2010/wordprocessingShape">
                    <wps:wsp>
                      <wps:cNvSpPr txBox="1"/>
                      <wps:spPr>
                        <a:xfrm>
                          <a:off x="0" y="0"/>
                          <a:ext cx="5723890" cy="390398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0631D" w:rsidRDefault="0090631D">
                            <w:pPr>
                              <w:spacing w:line="360" w:lineRule="auto"/>
                              <w:jc w:val="center"/>
                              <w:rPr>
                                <w:b/>
                                <w:bCs/>
                                <w:sz w:val="36"/>
                                <w:szCs w:val="36"/>
                              </w:rPr>
                            </w:pPr>
                            <w:r>
                              <w:rPr>
                                <w:rFonts w:hint="eastAsia"/>
                                <w:b/>
                                <w:bCs/>
                                <w:sz w:val="36"/>
                                <w:szCs w:val="36"/>
                              </w:rPr>
                              <w:t>北京市餐厨垃圾收集运输三联单</w:t>
                            </w:r>
                          </w:p>
                          <w:p w:rsidR="0090631D" w:rsidRDefault="0090631D">
                            <w:pPr>
                              <w:spacing w:line="360" w:lineRule="auto"/>
                              <w:jc w:val="center"/>
                              <w:rPr>
                                <w:sz w:val="24"/>
                              </w:rPr>
                            </w:pPr>
                            <w:r>
                              <w:rPr>
                                <w:rFonts w:hint="eastAsia"/>
                                <w:sz w:val="24"/>
                              </w:rPr>
                              <w:t>年    月    日</w:t>
                            </w:r>
                          </w:p>
                          <w:p w:rsidR="0090631D" w:rsidRDefault="0090631D">
                            <w:pPr>
                              <w:spacing w:line="240" w:lineRule="exact"/>
                              <w:jc w:val="center"/>
                              <w:rPr>
                                <w:sz w:val="24"/>
                              </w:rPr>
                            </w:pPr>
                          </w:p>
                          <w:p w:rsidR="0090631D" w:rsidRDefault="0090631D">
                            <w:pPr>
                              <w:rPr>
                                <w:sz w:val="24"/>
                                <w:u w:val="single"/>
                              </w:rPr>
                            </w:pPr>
                            <w:r>
                              <w:rPr>
                                <w:rFonts w:hint="eastAsia"/>
                                <w:sz w:val="24"/>
                              </w:rPr>
                              <w:t>餐饮服务单位：</w:t>
                            </w:r>
                            <w:r>
                              <w:rPr>
                                <w:rFonts w:hint="eastAsia"/>
                                <w:sz w:val="24"/>
                                <w:u w:val="single"/>
                              </w:rPr>
                              <w:t xml:space="preserve">                                                         </w:t>
                            </w:r>
                          </w:p>
                          <w:p w:rsidR="0090631D" w:rsidRDefault="0090631D">
                            <w:pPr>
                              <w:spacing w:line="200" w:lineRule="exact"/>
                              <w:rPr>
                                <w:sz w:val="24"/>
                                <w:u w:val="single"/>
                              </w:rPr>
                            </w:pPr>
                          </w:p>
                          <w:p w:rsidR="0090631D" w:rsidRDefault="0090631D">
                            <w:pPr>
                              <w:rPr>
                                <w:sz w:val="24"/>
                              </w:rPr>
                            </w:pPr>
                            <w:r>
                              <w:rPr>
                                <w:rFonts w:hint="eastAsia"/>
                                <w:sz w:val="24"/>
                              </w:rPr>
                              <w:t>收运服务单位：</w:t>
                            </w:r>
                            <w:r>
                              <w:rPr>
                                <w:rFonts w:hint="eastAsia"/>
                                <w:sz w:val="24"/>
                                <w:u w:val="single"/>
                              </w:rPr>
                              <w:t xml:space="preserve">                                  </w:t>
                            </w:r>
                            <w:r>
                              <w:rPr>
                                <w:rFonts w:hint="eastAsia"/>
                                <w:sz w:val="24"/>
                              </w:rPr>
                              <w:t>车号：</w:t>
                            </w:r>
                            <w:r>
                              <w:rPr>
                                <w:rFonts w:hint="eastAsia"/>
                                <w:sz w:val="24"/>
                                <w:u w:val="single"/>
                              </w:rPr>
                              <w:t xml:space="preserve">                 </w:t>
                            </w:r>
                          </w:p>
                          <w:p w:rsidR="0090631D" w:rsidRDefault="0090631D">
                            <w:pPr>
                              <w:spacing w:line="200" w:lineRule="exact"/>
                              <w:rPr>
                                <w:sz w:val="24"/>
                              </w:rPr>
                            </w:pPr>
                          </w:p>
                          <w:p w:rsidR="0090631D" w:rsidRDefault="0090631D">
                            <w:pPr>
                              <w:spacing w:line="440" w:lineRule="exact"/>
                              <w:rPr>
                                <w:sz w:val="24"/>
                              </w:rPr>
                            </w:pPr>
                            <w:r>
                              <w:rPr>
                                <w:rFonts w:hint="eastAsia"/>
                                <w:sz w:val="24"/>
                                <w:u w:val="single"/>
                              </w:rPr>
                              <w:t xml:space="preserve">     </w:t>
                            </w:r>
                            <w:r>
                              <w:rPr>
                                <w:rFonts w:hint="eastAsia"/>
                                <w:sz w:val="24"/>
                              </w:rPr>
                              <w:t>时</w:t>
                            </w:r>
                            <w:r>
                              <w:rPr>
                                <w:rFonts w:hint="eastAsia"/>
                                <w:sz w:val="24"/>
                                <w:u w:val="single"/>
                              </w:rPr>
                              <w:t xml:space="preserve">     </w:t>
                            </w:r>
                            <w:r>
                              <w:rPr>
                                <w:rFonts w:hint="eastAsia"/>
                                <w:sz w:val="24"/>
                              </w:rPr>
                              <w:t>分双方经办人对此次送交的餐厨垃圾作如下确认：</w:t>
                            </w:r>
                          </w:p>
                          <w:p w:rsidR="0090631D" w:rsidRDefault="0090631D">
                            <w:pPr>
                              <w:tabs>
                                <w:tab w:val="left" w:pos="426"/>
                              </w:tabs>
                              <w:spacing w:line="440" w:lineRule="exact"/>
                              <w:rPr>
                                <w:sz w:val="24"/>
                              </w:rPr>
                            </w:pPr>
                            <w:r>
                              <w:rPr>
                                <w:rFonts w:hint="eastAsia"/>
                                <w:sz w:val="24"/>
                              </w:rPr>
                              <w:t>1.数量：桶数：</w:t>
                            </w:r>
                            <w:r>
                              <w:rPr>
                                <w:rFonts w:hint="eastAsia"/>
                                <w:sz w:val="24"/>
                                <w:u w:val="single"/>
                              </w:rPr>
                              <w:t xml:space="preserve">          </w:t>
                            </w:r>
                            <w:r>
                              <w:rPr>
                                <w:rFonts w:hint="eastAsia"/>
                                <w:sz w:val="24"/>
                              </w:rPr>
                              <w:t>（□120升 □240升）桶     重量：</w:t>
                            </w:r>
                            <w:r>
                              <w:rPr>
                                <w:rFonts w:hint="eastAsia"/>
                                <w:sz w:val="24"/>
                                <w:u w:val="single"/>
                              </w:rPr>
                              <w:t xml:space="preserve">          </w:t>
                            </w:r>
                            <w:r>
                              <w:rPr>
                                <w:rFonts w:hint="eastAsia"/>
                                <w:sz w:val="24"/>
                              </w:rPr>
                              <w:t>（kg）</w:t>
                            </w:r>
                          </w:p>
                          <w:p w:rsidR="0090631D" w:rsidRDefault="0090631D">
                            <w:pPr>
                              <w:tabs>
                                <w:tab w:val="left" w:pos="426"/>
                              </w:tabs>
                              <w:spacing w:line="440" w:lineRule="exact"/>
                              <w:rPr>
                                <w:sz w:val="24"/>
                              </w:rPr>
                            </w:pPr>
                            <w:r>
                              <w:rPr>
                                <w:rFonts w:hint="eastAsia"/>
                                <w:sz w:val="24"/>
                              </w:rPr>
                              <w:t>2.分类质量：□合格（不含木筷、塑料、纸类、金属、玻璃、织物、灰土、炊具、餐具、建筑垃圾等杂质），□不合格（含□木筷 □塑料 □纸类 □金属 □玻璃 □织物 □灰土 □炊具 □餐具 □建筑垃圾 □其他</w:t>
                            </w:r>
                            <w:r>
                              <w:rPr>
                                <w:rFonts w:hint="eastAsia"/>
                                <w:sz w:val="24"/>
                                <w:u w:val="single"/>
                              </w:rPr>
                              <w:t xml:space="preserve">          </w:t>
                            </w:r>
                            <w:r>
                              <w:rPr>
                                <w:rFonts w:hint="eastAsia"/>
                                <w:sz w:val="24"/>
                              </w:rPr>
                              <w:t>），收运服务单位不接收。</w:t>
                            </w:r>
                          </w:p>
                          <w:p w:rsidR="0090631D" w:rsidRDefault="0090631D">
                            <w:pPr>
                              <w:tabs>
                                <w:tab w:val="left" w:pos="426"/>
                              </w:tabs>
                              <w:spacing w:line="160" w:lineRule="exact"/>
                              <w:ind w:firstLineChars="118" w:firstLine="283"/>
                              <w:rPr>
                                <w:sz w:val="24"/>
                                <w:u w:val="single"/>
                              </w:rPr>
                            </w:pPr>
                          </w:p>
                          <w:p w:rsidR="0090631D" w:rsidRDefault="0090631D">
                            <w:pPr>
                              <w:tabs>
                                <w:tab w:val="left" w:pos="426"/>
                              </w:tabs>
                              <w:spacing w:line="360" w:lineRule="auto"/>
                              <w:ind w:firstLineChars="118" w:firstLine="283"/>
                              <w:rPr>
                                <w:sz w:val="24"/>
                                <w:u w:val="single"/>
                              </w:rPr>
                            </w:pPr>
                            <w:r>
                              <w:rPr>
                                <w:rFonts w:hint="eastAsia"/>
                                <w:sz w:val="24"/>
                              </w:rPr>
                              <w:t>餐饮服务单位经办人：</w:t>
                            </w:r>
                            <w:r>
                              <w:rPr>
                                <w:rFonts w:hint="eastAsia"/>
                                <w:sz w:val="24"/>
                                <w:u w:val="single"/>
                              </w:rPr>
                              <w:t xml:space="preserve">             </w:t>
                            </w:r>
                            <w:r>
                              <w:rPr>
                                <w:rFonts w:hint="eastAsia"/>
                                <w:sz w:val="24"/>
                              </w:rPr>
                              <w:t xml:space="preserve">  收运服务单位经办人：</w:t>
                            </w:r>
                            <w:r>
                              <w:rPr>
                                <w:rFonts w:hint="eastAsia"/>
                                <w:sz w:val="24"/>
                                <w:u w:val="single"/>
                              </w:rPr>
                              <w:t xml:space="preserve">             </w:t>
                            </w:r>
                          </w:p>
                          <w:p w:rsidR="0090631D" w:rsidRDefault="0090631D">
                            <w:pPr>
                              <w:spacing w:line="360" w:lineRule="auto"/>
                              <w:jc w:val="center"/>
                              <w:rPr>
                                <w:sz w:val="24"/>
                                <w:szCs w:val="24"/>
                              </w:rPr>
                            </w:pPr>
                            <w:r>
                              <w:rPr>
                                <w:rFonts w:hint="eastAsia"/>
                                <w:sz w:val="24"/>
                                <w:szCs w:val="24"/>
                              </w:rPr>
                              <w:t>第一联：收运服务单位留存</w:t>
                            </w:r>
                          </w:p>
                          <w:p w:rsidR="0090631D" w:rsidRDefault="0090631D">
                            <w:pPr>
                              <w:spacing w:line="360" w:lineRule="auto"/>
                              <w:jc w:val="center"/>
                              <w:rPr>
                                <w:szCs w:val="21"/>
                                <w:u w:val="single"/>
                              </w:rPr>
                            </w:pPr>
                          </w:p>
                        </w:txbxContent>
                      </wps:txbx>
                      <wps:bodyPr upright="1"/>
                    </wps:wsp>
                  </a:graphicData>
                </a:graphic>
              </wp:anchor>
            </w:drawing>
          </mc:Choice>
          <mc:Fallback>
            <w:pict>
              <v:shape w14:anchorId="27B24E90" id="文本框 19" o:spid="_x0000_s1027" type="#_x0000_t202" style="position:absolute;left:0;text-align:left;margin-left:-6.35pt;margin-top:6.2pt;width:450.7pt;height:30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">
                <v:textbox>
                  <w:txbxContent>
                    <w:p w:rsidR="0090631D" w:rsidRDefault="0090631D">
                      <w:pPr>
                        <w:spacing w:line="360" w:lineRule="auto"/>
                        <w:jc w:val="center"/>
                        <w:rPr>
                          <w:b/>
                          <w:bCs/>
                          <w:sz w:val="36"/>
                          <w:szCs w:val="36"/>
                        </w:rPr>
                      </w:pPr>
                      <w:r>
                        <w:rPr>
                          <w:rFonts w:hint="eastAsia"/>
                          <w:b/>
                          <w:bCs/>
                          <w:sz w:val="36"/>
                          <w:szCs w:val="36"/>
                        </w:rPr>
                        <w:t>北京市餐厨垃圾收集运输三联单</w:t>
                      </w:r>
                    </w:p>
                    <w:p w:rsidR="0090631D" w:rsidRDefault="0090631D">
                      <w:pPr>
                        <w:spacing w:line="360" w:lineRule="auto"/>
                        <w:jc w:val="center"/>
                        <w:rPr>
                          <w:sz w:val="24"/>
                        </w:rPr>
                      </w:pPr>
                      <w:r>
                        <w:rPr>
                          <w:rFonts w:hint="eastAsia"/>
                          <w:sz w:val="24"/>
                        </w:rPr>
                        <w:t>年    月    日</w:t>
                      </w:r>
                    </w:p>
                    <w:p w:rsidR="0090631D" w:rsidRDefault="0090631D">
                      <w:pPr>
                        <w:spacing w:line="240" w:lineRule="exact"/>
                        <w:jc w:val="center"/>
                        <w:rPr>
                          <w:sz w:val="24"/>
                        </w:rPr>
                      </w:pPr>
                    </w:p>
                    <w:p w:rsidR="0090631D" w:rsidRDefault="0090631D">
                      <w:pPr>
                        <w:rPr>
                          <w:sz w:val="24"/>
                          <w:u w:val="single"/>
                        </w:rPr>
                      </w:pPr>
                      <w:r>
                        <w:rPr>
                          <w:rFonts w:hint="eastAsia"/>
                          <w:sz w:val="24"/>
                        </w:rPr>
                        <w:t>餐饮服务单位：</w:t>
                      </w:r>
                      <w:r>
                        <w:rPr>
                          <w:rFonts w:hint="eastAsia"/>
                          <w:sz w:val="24"/>
                          <w:u w:val="single"/>
                        </w:rPr>
                        <w:t xml:space="preserve">                                                         </w:t>
                      </w:r>
                    </w:p>
                    <w:p w:rsidR="0090631D" w:rsidRDefault="0090631D">
                      <w:pPr>
                        <w:spacing w:line="200" w:lineRule="exact"/>
                        <w:rPr>
                          <w:sz w:val="24"/>
                          <w:u w:val="single"/>
                        </w:rPr>
                      </w:pPr>
                    </w:p>
                    <w:p w:rsidR="0090631D" w:rsidRDefault="0090631D">
                      <w:pPr>
                        <w:rPr>
                          <w:sz w:val="24"/>
                        </w:rPr>
                      </w:pPr>
                      <w:r>
                        <w:rPr>
                          <w:rFonts w:hint="eastAsia"/>
                          <w:sz w:val="24"/>
                        </w:rPr>
                        <w:t>收运服务单位：</w:t>
                      </w:r>
                      <w:r>
                        <w:rPr>
                          <w:rFonts w:hint="eastAsia"/>
                          <w:sz w:val="24"/>
                          <w:u w:val="single"/>
                        </w:rPr>
                        <w:t xml:space="preserve">                                  </w:t>
                      </w:r>
                      <w:r>
                        <w:rPr>
                          <w:rFonts w:hint="eastAsia"/>
                          <w:sz w:val="24"/>
                        </w:rPr>
                        <w:t>车号：</w:t>
                      </w:r>
                      <w:r>
                        <w:rPr>
                          <w:rFonts w:hint="eastAsia"/>
                          <w:sz w:val="24"/>
                          <w:u w:val="single"/>
                        </w:rPr>
                        <w:t xml:space="preserve">                 </w:t>
                      </w:r>
                    </w:p>
                    <w:p w:rsidR="0090631D" w:rsidRDefault="0090631D">
                      <w:pPr>
                        <w:spacing w:line="200" w:lineRule="exact"/>
                        <w:rPr>
                          <w:sz w:val="24"/>
                        </w:rPr>
                      </w:pPr>
                    </w:p>
                    <w:p w:rsidR="0090631D" w:rsidRDefault="0090631D">
                      <w:pPr>
                        <w:spacing w:line="440" w:lineRule="exact"/>
                        <w:rPr>
                          <w:sz w:val="24"/>
                        </w:rPr>
                      </w:pPr>
                      <w:r>
                        <w:rPr>
                          <w:rFonts w:hint="eastAsia"/>
                          <w:sz w:val="24"/>
                          <w:u w:val="single"/>
                        </w:rPr>
                        <w:t xml:space="preserve">     </w:t>
                      </w:r>
                      <w:r>
                        <w:rPr>
                          <w:rFonts w:hint="eastAsia"/>
                          <w:sz w:val="24"/>
                        </w:rPr>
                        <w:t>时</w:t>
                      </w:r>
                      <w:r>
                        <w:rPr>
                          <w:rFonts w:hint="eastAsia"/>
                          <w:sz w:val="24"/>
                          <w:u w:val="single"/>
                        </w:rPr>
                        <w:t xml:space="preserve">     </w:t>
                      </w:r>
                      <w:r>
                        <w:rPr>
                          <w:rFonts w:hint="eastAsia"/>
                          <w:sz w:val="24"/>
                        </w:rPr>
                        <w:t>分双方经办人对此次送交的餐厨垃圾作如下确认：</w:t>
                      </w:r>
                    </w:p>
                    <w:p w:rsidR="0090631D" w:rsidRDefault="0090631D">
                      <w:pPr>
                        <w:tabs>
                          <w:tab w:val="left" w:pos="426"/>
                        </w:tabs>
                        <w:spacing w:line="440" w:lineRule="exact"/>
                        <w:rPr>
                          <w:sz w:val="24"/>
                        </w:rPr>
                      </w:pPr>
                      <w:r>
                        <w:rPr>
                          <w:rFonts w:hint="eastAsia"/>
                          <w:sz w:val="24"/>
                        </w:rPr>
                        <w:t>1.数量：桶数：</w:t>
                      </w:r>
                      <w:r>
                        <w:rPr>
                          <w:rFonts w:hint="eastAsia"/>
                          <w:sz w:val="24"/>
                          <w:u w:val="single"/>
                        </w:rPr>
                        <w:t xml:space="preserve">          </w:t>
                      </w:r>
                      <w:r>
                        <w:rPr>
                          <w:rFonts w:hint="eastAsia"/>
                          <w:sz w:val="24"/>
                        </w:rPr>
                        <w:t>（□120升 □240升）桶     重量：</w:t>
                      </w:r>
                      <w:r>
                        <w:rPr>
                          <w:rFonts w:hint="eastAsia"/>
                          <w:sz w:val="24"/>
                          <w:u w:val="single"/>
                        </w:rPr>
                        <w:t xml:space="preserve">          </w:t>
                      </w:r>
                      <w:r>
                        <w:rPr>
                          <w:rFonts w:hint="eastAsia"/>
                          <w:sz w:val="24"/>
                        </w:rPr>
                        <w:t>（kg）</w:t>
                      </w:r>
                    </w:p>
                    <w:p w:rsidR="0090631D" w:rsidRDefault="0090631D">
                      <w:pPr>
                        <w:tabs>
                          <w:tab w:val="left" w:pos="426"/>
                        </w:tabs>
                        <w:spacing w:line="440" w:lineRule="exact"/>
                        <w:rPr>
                          <w:sz w:val="24"/>
                        </w:rPr>
                      </w:pPr>
                      <w:r>
                        <w:rPr>
                          <w:rFonts w:hint="eastAsia"/>
                          <w:sz w:val="24"/>
                        </w:rPr>
                        <w:t>2.分类质量：□合格（不含木筷、塑料、纸类、金属、玻璃、织物、灰土、炊具、餐具、建筑垃圾等杂质），□不合格（含□木筷 □塑料 □纸类 □金属 □玻璃 □织物 □灰土 □炊具 □餐具 □建筑垃圾 □其他</w:t>
                      </w:r>
                      <w:r>
                        <w:rPr>
                          <w:rFonts w:hint="eastAsia"/>
                          <w:sz w:val="24"/>
                          <w:u w:val="single"/>
                        </w:rPr>
                        <w:t xml:space="preserve">          </w:t>
                      </w:r>
                      <w:r>
                        <w:rPr>
                          <w:rFonts w:hint="eastAsia"/>
                          <w:sz w:val="24"/>
                        </w:rPr>
                        <w:t>），收运服务单位不接收。</w:t>
                      </w:r>
                    </w:p>
                    <w:p w:rsidR="0090631D" w:rsidRDefault="0090631D">
                      <w:pPr>
                        <w:tabs>
                          <w:tab w:val="left" w:pos="426"/>
                        </w:tabs>
                        <w:spacing w:line="160" w:lineRule="exact"/>
                        <w:ind w:firstLineChars="118" w:firstLine="283"/>
                        <w:rPr>
                          <w:sz w:val="24"/>
                          <w:u w:val="single"/>
                        </w:rPr>
                      </w:pPr>
                    </w:p>
                    <w:p w:rsidR="0090631D" w:rsidRDefault="0090631D">
                      <w:pPr>
                        <w:tabs>
                          <w:tab w:val="left" w:pos="426"/>
                        </w:tabs>
                        <w:spacing w:line="360" w:lineRule="auto"/>
                        <w:ind w:firstLineChars="118" w:firstLine="283"/>
                        <w:rPr>
                          <w:sz w:val="24"/>
                          <w:u w:val="single"/>
                        </w:rPr>
                      </w:pPr>
                      <w:r>
                        <w:rPr>
                          <w:rFonts w:hint="eastAsia"/>
                          <w:sz w:val="24"/>
                        </w:rPr>
                        <w:t>餐饮服务单位经办人：</w:t>
                      </w:r>
                      <w:r>
                        <w:rPr>
                          <w:rFonts w:hint="eastAsia"/>
                          <w:sz w:val="24"/>
                          <w:u w:val="single"/>
                        </w:rPr>
                        <w:t xml:space="preserve">             </w:t>
                      </w:r>
                      <w:r>
                        <w:rPr>
                          <w:rFonts w:hint="eastAsia"/>
                          <w:sz w:val="24"/>
                        </w:rPr>
                        <w:t xml:space="preserve">  收运服务单位经办人：</w:t>
                      </w:r>
                      <w:r>
                        <w:rPr>
                          <w:rFonts w:hint="eastAsia"/>
                          <w:sz w:val="24"/>
                          <w:u w:val="single"/>
                        </w:rPr>
                        <w:t xml:space="preserve">             </w:t>
                      </w:r>
                    </w:p>
                    <w:p w:rsidR="0090631D" w:rsidRDefault="0090631D">
                      <w:pPr>
                        <w:spacing w:line="360" w:lineRule="auto"/>
                        <w:jc w:val="center"/>
                        <w:rPr>
                          <w:sz w:val="24"/>
                          <w:szCs w:val="24"/>
                        </w:rPr>
                      </w:pPr>
                      <w:r>
                        <w:rPr>
                          <w:rFonts w:hint="eastAsia"/>
                          <w:sz w:val="24"/>
                          <w:szCs w:val="24"/>
                        </w:rPr>
                        <w:t>第一联：收运服务单位留存</w:t>
                      </w:r>
                    </w:p>
                    <w:p w:rsidR="0090631D" w:rsidRDefault="0090631D">
                      <w:pPr>
                        <w:spacing w:line="360" w:lineRule="auto"/>
                        <w:jc w:val="center"/>
                        <w:rPr>
                          <w:szCs w:val="21"/>
                          <w:u w:val="single"/>
                        </w:rPr>
                      </w:pPr>
                    </w:p>
                  </w:txbxContent>
                </v:textbox>
              </v:shape>
            </w:pict>
          </mc:Fallback>
        </mc:AlternateContent>
      </w: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rsidP="00DF5341">
      <w:pPr>
        <w:spacing w:line="360" w:lineRule="auto"/>
        <w:rPr>
          <w:rFonts w:asciiTheme="minorEastAsia" w:hAnsiTheme="minorEastAsia" w:cstheme="minorEastAsia"/>
          <w:sz w:val="24"/>
          <w:szCs w:val="24"/>
        </w:rPr>
      </w:pPr>
      <w:r>
        <w:rPr>
          <w:rFonts w:asciiTheme="minorEastAsia" w:hAnsiTheme="minorEastAsia" w:cstheme="minorEastAsia" w:hint="eastAsia"/>
          <w:noProof/>
          <w:sz w:val="24"/>
          <w:szCs w:val="24"/>
        </w:rPr>
        <mc:AlternateContent>
          <mc:Choice Requires="wps">
            <w:drawing>
              <wp:anchor distT="0" distB="0" distL="114300" distR="114300" simplePos="0" relativeHeight="251662336" behindDoc="0" locked="0" layoutInCell="1" allowOverlap="1" wp14:anchorId="2C96234A" wp14:editId="16D4863B">
                <wp:simplePos x="0" y="0"/>
                <wp:positionH relativeFrom="column">
                  <wp:posOffset>5183</wp:posOffset>
                </wp:positionH>
                <wp:positionV relativeFrom="paragraph">
                  <wp:posOffset>351298</wp:posOffset>
                </wp:positionV>
                <wp:extent cx="5723890" cy="3931285"/>
                <wp:effectExtent l="4445" t="4445" r="5715" b="7620"/>
                <wp:wrapNone/>
                <wp:docPr id="5" name="文本框 20"/>
                <wp:cNvGraphicFramePr/>
                <a:graphic xmlns:a="http://schemas.openxmlformats.org/drawingml/2006/main">
                  <a:graphicData uri="http://schemas.microsoft.com/office/word/2010/wordprocessingShape">
                    <wps:wsp>
                      <wps:cNvSpPr txBox="1"/>
                      <wps:spPr>
                        <a:xfrm>
                          <a:off x="0" y="0"/>
                          <a:ext cx="5723890" cy="393128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0631D" w:rsidRDefault="0090631D" w:rsidP="00DF5341">
                            <w:pPr>
                              <w:spacing w:line="360" w:lineRule="auto"/>
                              <w:jc w:val="center"/>
                              <w:rPr>
                                <w:b/>
                                <w:bCs/>
                                <w:sz w:val="36"/>
                                <w:szCs w:val="36"/>
                              </w:rPr>
                            </w:pPr>
                            <w:r>
                              <w:rPr>
                                <w:rFonts w:hint="eastAsia"/>
                                <w:b/>
                                <w:bCs/>
                                <w:sz w:val="36"/>
                                <w:szCs w:val="36"/>
                              </w:rPr>
                              <w:t>北京市餐厨垃圾收集运输三联单</w:t>
                            </w:r>
                          </w:p>
                          <w:p w:rsidR="0090631D" w:rsidRDefault="0090631D" w:rsidP="00DF5341">
                            <w:pPr>
                              <w:spacing w:line="360" w:lineRule="auto"/>
                              <w:jc w:val="center"/>
                              <w:rPr>
                                <w:sz w:val="24"/>
                              </w:rPr>
                            </w:pPr>
                            <w:r>
                              <w:rPr>
                                <w:rFonts w:hint="eastAsia"/>
                                <w:sz w:val="24"/>
                              </w:rPr>
                              <w:t>年    月    日</w:t>
                            </w:r>
                          </w:p>
                          <w:p w:rsidR="0090631D" w:rsidRDefault="0090631D" w:rsidP="00DF5341">
                            <w:pPr>
                              <w:spacing w:line="240" w:lineRule="exact"/>
                              <w:jc w:val="center"/>
                              <w:rPr>
                                <w:sz w:val="24"/>
                              </w:rPr>
                            </w:pPr>
                          </w:p>
                          <w:p w:rsidR="0090631D" w:rsidRDefault="0090631D" w:rsidP="00DF5341">
                            <w:pPr>
                              <w:rPr>
                                <w:sz w:val="24"/>
                                <w:u w:val="single"/>
                              </w:rPr>
                            </w:pPr>
                            <w:r>
                              <w:rPr>
                                <w:rFonts w:hint="eastAsia"/>
                                <w:sz w:val="24"/>
                              </w:rPr>
                              <w:t>餐饮服务单位：</w:t>
                            </w:r>
                            <w:r>
                              <w:rPr>
                                <w:rFonts w:hint="eastAsia"/>
                                <w:sz w:val="24"/>
                                <w:u w:val="single"/>
                              </w:rPr>
                              <w:t xml:space="preserve">                                                         </w:t>
                            </w:r>
                          </w:p>
                          <w:p w:rsidR="0090631D" w:rsidRDefault="0090631D" w:rsidP="00DF5341">
                            <w:pPr>
                              <w:spacing w:line="200" w:lineRule="exact"/>
                              <w:rPr>
                                <w:sz w:val="24"/>
                                <w:u w:val="single"/>
                              </w:rPr>
                            </w:pPr>
                          </w:p>
                          <w:p w:rsidR="0090631D" w:rsidRDefault="0090631D" w:rsidP="00DF5341">
                            <w:pPr>
                              <w:rPr>
                                <w:sz w:val="24"/>
                              </w:rPr>
                            </w:pPr>
                            <w:r>
                              <w:rPr>
                                <w:rFonts w:hint="eastAsia"/>
                                <w:sz w:val="24"/>
                              </w:rPr>
                              <w:t>收运服务单位：</w:t>
                            </w:r>
                            <w:r>
                              <w:rPr>
                                <w:rFonts w:hint="eastAsia"/>
                                <w:sz w:val="24"/>
                                <w:u w:val="single"/>
                              </w:rPr>
                              <w:t xml:space="preserve">                                  </w:t>
                            </w:r>
                            <w:r>
                              <w:rPr>
                                <w:rFonts w:hint="eastAsia"/>
                                <w:sz w:val="24"/>
                              </w:rPr>
                              <w:t>车号：</w:t>
                            </w:r>
                            <w:r>
                              <w:rPr>
                                <w:rFonts w:hint="eastAsia"/>
                                <w:sz w:val="24"/>
                                <w:u w:val="single"/>
                              </w:rPr>
                              <w:t xml:space="preserve">                 </w:t>
                            </w:r>
                          </w:p>
                          <w:p w:rsidR="0090631D" w:rsidRDefault="0090631D" w:rsidP="00DF5341">
                            <w:pPr>
                              <w:spacing w:line="200" w:lineRule="exact"/>
                              <w:rPr>
                                <w:sz w:val="24"/>
                              </w:rPr>
                            </w:pPr>
                          </w:p>
                          <w:p w:rsidR="0090631D" w:rsidRDefault="0090631D" w:rsidP="00DF5341">
                            <w:pPr>
                              <w:spacing w:line="440" w:lineRule="exact"/>
                              <w:rPr>
                                <w:sz w:val="24"/>
                              </w:rPr>
                            </w:pPr>
                            <w:r>
                              <w:rPr>
                                <w:rFonts w:hint="eastAsia"/>
                                <w:sz w:val="24"/>
                                <w:u w:val="single"/>
                              </w:rPr>
                              <w:t xml:space="preserve">     </w:t>
                            </w:r>
                            <w:r>
                              <w:rPr>
                                <w:rFonts w:hint="eastAsia"/>
                                <w:sz w:val="24"/>
                              </w:rPr>
                              <w:t>时</w:t>
                            </w:r>
                            <w:r>
                              <w:rPr>
                                <w:rFonts w:hint="eastAsia"/>
                                <w:sz w:val="24"/>
                                <w:u w:val="single"/>
                              </w:rPr>
                              <w:t xml:space="preserve">     </w:t>
                            </w:r>
                            <w:r>
                              <w:rPr>
                                <w:rFonts w:hint="eastAsia"/>
                                <w:sz w:val="24"/>
                              </w:rPr>
                              <w:t>分双方经办人对此次送交的餐厨垃圾作如下确认：</w:t>
                            </w:r>
                          </w:p>
                          <w:p w:rsidR="0090631D" w:rsidRDefault="0090631D" w:rsidP="00DF5341">
                            <w:pPr>
                              <w:tabs>
                                <w:tab w:val="left" w:pos="426"/>
                              </w:tabs>
                              <w:spacing w:line="440" w:lineRule="exact"/>
                              <w:rPr>
                                <w:sz w:val="24"/>
                              </w:rPr>
                            </w:pPr>
                            <w:r>
                              <w:rPr>
                                <w:rFonts w:hint="eastAsia"/>
                                <w:sz w:val="24"/>
                              </w:rPr>
                              <w:t>1.数量：桶数：</w:t>
                            </w:r>
                            <w:r>
                              <w:rPr>
                                <w:rFonts w:hint="eastAsia"/>
                                <w:sz w:val="24"/>
                                <w:u w:val="single"/>
                              </w:rPr>
                              <w:t xml:space="preserve">          </w:t>
                            </w:r>
                            <w:r>
                              <w:rPr>
                                <w:rFonts w:hint="eastAsia"/>
                                <w:sz w:val="24"/>
                              </w:rPr>
                              <w:t>（□120升 □240升）桶     重量：</w:t>
                            </w:r>
                            <w:r>
                              <w:rPr>
                                <w:rFonts w:hint="eastAsia"/>
                                <w:sz w:val="24"/>
                                <w:u w:val="single"/>
                              </w:rPr>
                              <w:t xml:space="preserve">          </w:t>
                            </w:r>
                            <w:r>
                              <w:rPr>
                                <w:rFonts w:hint="eastAsia"/>
                                <w:sz w:val="24"/>
                              </w:rPr>
                              <w:t>（kg）</w:t>
                            </w:r>
                          </w:p>
                          <w:p w:rsidR="0090631D" w:rsidRDefault="0090631D" w:rsidP="00DF5341">
                            <w:pPr>
                              <w:tabs>
                                <w:tab w:val="left" w:pos="426"/>
                              </w:tabs>
                              <w:spacing w:line="440" w:lineRule="exact"/>
                              <w:rPr>
                                <w:sz w:val="24"/>
                              </w:rPr>
                            </w:pPr>
                            <w:r>
                              <w:rPr>
                                <w:rFonts w:hint="eastAsia"/>
                                <w:sz w:val="24"/>
                              </w:rPr>
                              <w:t>2.分类质量：□合格（不含木筷、塑料、纸类、金属、玻璃、织物、灰土、炊具、餐具、建筑垃圾等杂质），□不合格（含□木筷 □塑料 □纸类 □金属 □玻璃 □织物 □灰土 □炊具 □餐具 □建筑垃圾 □其他</w:t>
                            </w:r>
                            <w:r>
                              <w:rPr>
                                <w:rFonts w:hint="eastAsia"/>
                                <w:sz w:val="24"/>
                                <w:u w:val="single"/>
                              </w:rPr>
                              <w:t xml:space="preserve">          </w:t>
                            </w:r>
                            <w:r>
                              <w:rPr>
                                <w:rFonts w:hint="eastAsia"/>
                                <w:sz w:val="24"/>
                              </w:rPr>
                              <w:t>），收运服务单位不接收。</w:t>
                            </w:r>
                          </w:p>
                          <w:p w:rsidR="0090631D" w:rsidRDefault="0090631D" w:rsidP="00DF5341">
                            <w:pPr>
                              <w:tabs>
                                <w:tab w:val="left" w:pos="426"/>
                              </w:tabs>
                              <w:spacing w:line="160" w:lineRule="exact"/>
                              <w:ind w:firstLineChars="118" w:firstLine="283"/>
                              <w:rPr>
                                <w:sz w:val="24"/>
                                <w:u w:val="single"/>
                              </w:rPr>
                            </w:pPr>
                          </w:p>
                          <w:p w:rsidR="0090631D" w:rsidRDefault="0090631D" w:rsidP="00DF5341">
                            <w:pPr>
                              <w:tabs>
                                <w:tab w:val="left" w:pos="426"/>
                              </w:tabs>
                              <w:spacing w:line="360" w:lineRule="auto"/>
                              <w:ind w:firstLineChars="118" w:firstLine="283"/>
                              <w:rPr>
                                <w:sz w:val="24"/>
                                <w:u w:val="single"/>
                              </w:rPr>
                            </w:pPr>
                            <w:r>
                              <w:rPr>
                                <w:rFonts w:hint="eastAsia"/>
                                <w:sz w:val="24"/>
                              </w:rPr>
                              <w:t>餐饮服务单位经办人：</w:t>
                            </w:r>
                            <w:r>
                              <w:rPr>
                                <w:rFonts w:hint="eastAsia"/>
                                <w:sz w:val="24"/>
                                <w:u w:val="single"/>
                              </w:rPr>
                              <w:t xml:space="preserve">             </w:t>
                            </w:r>
                            <w:r>
                              <w:rPr>
                                <w:rFonts w:hint="eastAsia"/>
                                <w:sz w:val="24"/>
                              </w:rPr>
                              <w:t xml:space="preserve">  收运服务单位经办人：</w:t>
                            </w:r>
                            <w:r>
                              <w:rPr>
                                <w:rFonts w:hint="eastAsia"/>
                                <w:sz w:val="24"/>
                                <w:u w:val="single"/>
                              </w:rPr>
                              <w:t xml:space="preserve">             </w:t>
                            </w:r>
                          </w:p>
                          <w:p w:rsidR="0090631D" w:rsidRDefault="0090631D" w:rsidP="00DF5341">
                            <w:pPr>
                              <w:spacing w:line="360" w:lineRule="auto"/>
                              <w:jc w:val="center"/>
                              <w:rPr>
                                <w:sz w:val="24"/>
                                <w:szCs w:val="24"/>
                              </w:rPr>
                            </w:pPr>
                            <w:r>
                              <w:rPr>
                                <w:rFonts w:hint="eastAsia"/>
                                <w:sz w:val="24"/>
                                <w:szCs w:val="24"/>
                              </w:rPr>
                              <w:t>第二联：餐饮服务单位留存</w:t>
                            </w:r>
                          </w:p>
                          <w:p w:rsidR="0090631D" w:rsidRDefault="0090631D" w:rsidP="00DF5341">
                            <w:pPr>
                              <w:spacing w:line="360" w:lineRule="auto"/>
                              <w:jc w:val="center"/>
                              <w:rPr>
                                <w:szCs w:val="21"/>
                                <w:u w:val="single"/>
                              </w:rPr>
                            </w:pPr>
                          </w:p>
                        </w:txbxContent>
                      </wps:txbx>
                      <wps:bodyPr upright="1"/>
                    </wps:wsp>
                  </a:graphicData>
                </a:graphic>
              </wp:anchor>
            </w:drawing>
          </mc:Choice>
          <mc:Fallback>
            <w:pict>
              <v:shape w14:anchorId="2C96234A" id="文本框 20" o:spid="_x0000_s1028" type="#_x0000_t202" style="position:absolute;left:0;text-align:left;margin-left:.4pt;margin-top:27.65pt;width:450.7pt;height:309.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">
                <v:textbox>
                  <w:txbxContent>
                    <w:p w:rsidR="0090631D" w:rsidRDefault="0090631D" w:rsidP="00DF5341">
                      <w:pPr>
                        <w:spacing w:line="360" w:lineRule="auto"/>
                        <w:jc w:val="center"/>
                        <w:rPr>
                          <w:b/>
                          <w:bCs/>
                          <w:sz w:val="36"/>
                          <w:szCs w:val="36"/>
                        </w:rPr>
                      </w:pPr>
                      <w:r>
                        <w:rPr>
                          <w:rFonts w:hint="eastAsia"/>
                          <w:b/>
                          <w:bCs/>
                          <w:sz w:val="36"/>
                          <w:szCs w:val="36"/>
                        </w:rPr>
                        <w:t>北京市餐厨垃圾收集运输三联单</w:t>
                      </w:r>
                    </w:p>
                    <w:p w:rsidR="0090631D" w:rsidRDefault="0090631D" w:rsidP="00DF5341">
                      <w:pPr>
                        <w:spacing w:line="360" w:lineRule="auto"/>
                        <w:jc w:val="center"/>
                        <w:rPr>
                          <w:sz w:val="24"/>
                        </w:rPr>
                      </w:pPr>
                      <w:r>
                        <w:rPr>
                          <w:rFonts w:hint="eastAsia"/>
                          <w:sz w:val="24"/>
                        </w:rPr>
                        <w:t>年    月    日</w:t>
                      </w:r>
                    </w:p>
                    <w:p w:rsidR="0090631D" w:rsidRDefault="0090631D" w:rsidP="00DF5341">
                      <w:pPr>
                        <w:spacing w:line="240" w:lineRule="exact"/>
                        <w:jc w:val="center"/>
                        <w:rPr>
                          <w:sz w:val="24"/>
                        </w:rPr>
                      </w:pPr>
                    </w:p>
                    <w:p w:rsidR="0090631D" w:rsidRDefault="0090631D" w:rsidP="00DF5341">
                      <w:pPr>
                        <w:rPr>
                          <w:sz w:val="24"/>
                          <w:u w:val="single"/>
                        </w:rPr>
                      </w:pPr>
                      <w:r>
                        <w:rPr>
                          <w:rFonts w:hint="eastAsia"/>
                          <w:sz w:val="24"/>
                        </w:rPr>
                        <w:t>餐饮服务单位：</w:t>
                      </w:r>
                      <w:r>
                        <w:rPr>
                          <w:rFonts w:hint="eastAsia"/>
                          <w:sz w:val="24"/>
                          <w:u w:val="single"/>
                        </w:rPr>
                        <w:t xml:space="preserve">                                                         </w:t>
                      </w:r>
                    </w:p>
                    <w:p w:rsidR="0090631D" w:rsidRDefault="0090631D" w:rsidP="00DF5341">
                      <w:pPr>
                        <w:spacing w:line="200" w:lineRule="exact"/>
                        <w:rPr>
                          <w:sz w:val="24"/>
                          <w:u w:val="single"/>
                        </w:rPr>
                      </w:pPr>
                    </w:p>
                    <w:p w:rsidR="0090631D" w:rsidRDefault="0090631D" w:rsidP="00DF5341">
                      <w:pPr>
                        <w:rPr>
                          <w:sz w:val="24"/>
                        </w:rPr>
                      </w:pPr>
                      <w:r>
                        <w:rPr>
                          <w:rFonts w:hint="eastAsia"/>
                          <w:sz w:val="24"/>
                        </w:rPr>
                        <w:t>收运服务单位：</w:t>
                      </w:r>
                      <w:r>
                        <w:rPr>
                          <w:rFonts w:hint="eastAsia"/>
                          <w:sz w:val="24"/>
                          <w:u w:val="single"/>
                        </w:rPr>
                        <w:t xml:space="preserve">                                  </w:t>
                      </w:r>
                      <w:r>
                        <w:rPr>
                          <w:rFonts w:hint="eastAsia"/>
                          <w:sz w:val="24"/>
                        </w:rPr>
                        <w:t>车号：</w:t>
                      </w:r>
                      <w:r>
                        <w:rPr>
                          <w:rFonts w:hint="eastAsia"/>
                          <w:sz w:val="24"/>
                          <w:u w:val="single"/>
                        </w:rPr>
                        <w:t xml:space="preserve">                 </w:t>
                      </w:r>
                    </w:p>
                    <w:p w:rsidR="0090631D" w:rsidRDefault="0090631D" w:rsidP="00DF5341">
                      <w:pPr>
                        <w:spacing w:line="200" w:lineRule="exact"/>
                        <w:rPr>
                          <w:sz w:val="24"/>
                        </w:rPr>
                      </w:pPr>
                    </w:p>
                    <w:p w:rsidR="0090631D" w:rsidRDefault="0090631D" w:rsidP="00DF5341">
                      <w:pPr>
                        <w:spacing w:line="440" w:lineRule="exact"/>
                        <w:rPr>
                          <w:sz w:val="24"/>
                        </w:rPr>
                      </w:pPr>
                      <w:r>
                        <w:rPr>
                          <w:rFonts w:hint="eastAsia"/>
                          <w:sz w:val="24"/>
                          <w:u w:val="single"/>
                        </w:rPr>
                        <w:t xml:space="preserve">     </w:t>
                      </w:r>
                      <w:r>
                        <w:rPr>
                          <w:rFonts w:hint="eastAsia"/>
                          <w:sz w:val="24"/>
                        </w:rPr>
                        <w:t>时</w:t>
                      </w:r>
                      <w:r>
                        <w:rPr>
                          <w:rFonts w:hint="eastAsia"/>
                          <w:sz w:val="24"/>
                          <w:u w:val="single"/>
                        </w:rPr>
                        <w:t xml:space="preserve">     </w:t>
                      </w:r>
                      <w:r>
                        <w:rPr>
                          <w:rFonts w:hint="eastAsia"/>
                          <w:sz w:val="24"/>
                        </w:rPr>
                        <w:t>分双方经办人对此次送交的餐厨垃圾作如下确认：</w:t>
                      </w:r>
                    </w:p>
                    <w:p w:rsidR="0090631D" w:rsidRDefault="0090631D" w:rsidP="00DF5341">
                      <w:pPr>
                        <w:tabs>
                          <w:tab w:val="left" w:pos="426"/>
                        </w:tabs>
                        <w:spacing w:line="440" w:lineRule="exact"/>
                        <w:rPr>
                          <w:sz w:val="24"/>
                        </w:rPr>
                      </w:pPr>
                      <w:r>
                        <w:rPr>
                          <w:rFonts w:hint="eastAsia"/>
                          <w:sz w:val="24"/>
                        </w:rPr>
                        <w:t>1.数量：桶数：</w:t>
                      </w:r>
                      <w:r>
                        <w:rPr>
                          <w:rFonts w:hint="eastAsia"/>
                          <w:sz w:val="24"/>
                          <w:u w:val="single"/>
                        </w:rPr>
                        <w:t xml:space="preserve">          </w:t>
                      </w:r>
                      <w:r>
                        <w:rPr>
                          <w:rFonts w:hint="eastAsia"/>
                          <w:sz w:val="24"/>
                        </w:rPr>
                        <w:t>（□120升 □240升）桶     重量：</w:t>
                      </w:r>
                      <w:r>
                        <w:rPr>
                          <w:rFonts w:hint="eastAsia"/>
                          <w:sz w:val="24"/>
                          <w:u w:val="single"/>
                        </w:rPr>
                        <w:t xml:space="preserve">          </w:t>
                      </w:r>
                      <w:r>
                        <w:rPr>
                          <w:rFonts w:hint="eastAsia"/>
                          <w:sz w:val="24"/>
                        </w:rPr>
                        <w:t>（kg）</w:t>
                      </w:r>
                    </w:p>
                    <w:p w:rsidR="0090631D" w:rsidRDefault="0090631D" w:rsidP="00DF5341">
                      <w:pPr>
                        <w:tabs>
                          <w:tab w:val="left" w:pos="426"/>
                        </w:tabs>
                        <w:spacing w:line="440" w:lineRule="exact"/>
                        <w:rPr>
                          <w:sz w:val="24"/>
                        </w:rPr>
                      </w:pPr>
                      <w:r>
                        <w:rPr>
                          <w:rFonts w:hint="eastAsia"/>
                          <w:sz w:val="24"/>
                        </w:rPr>
                        <w:t>2.分类质量：□合格（不含木筷、塑料、纸类、金属、玻璃、织物、灰土、炊具、餐具、建筑垃圾等杂质），□不合格（含□木筷 □塑料 □纸类 □金属 □玻璃 □织物 □灰土 □炊具 □餐具 □建筑垃圾 □其他</w:t>
                      </w:r>
                      <w:r>
                        <w:rPr>
                          <w:rFonts w:hint="eastAsia"/>
                          <w:sz w:val="24"/>
                          <w:u w:val="single"/>
                        </w:rPr>
                        <w:t xml:space="preserve">          </w:t>
                      </w:r>
                      <w:r>
                        <w:rPr>
                          <w:rFonts w:hint="eastAsia"/>
                          <w:sz w:val="24"/>
                        </w:rPr>
                        <w:t>），收运服务单位不接收。</w:t>
                      </w:r>
                    </w:p>
                    <w:p w:rsidR="0090631D" w:rsidRDefault="0090631D" w:rsidP="00DF5341">
                      <w:pPr>
                        <w:tabs>
                          <w:tab w:val="left" w:pos="426"/>
                        </w:tabs>
                        <w:spacing w:line="160" w:lineRule="exact"/>
                        <w:ind w:firstLineChars="118" w:firstLine="283"/>
                        <w:rPr>
                          <w:sz w:val="24"/>
                          <w:u w:val="single"/>
                        </w:rPr>
                      </w:pPr>
                    </w:p>
                    <w:p w:rsidR="0090631D" w:rsidRDefault="0090631D" w:rsidP="00DF5341">
                      <w:pPr>
                        <w:tabs>
                          <w:tab w:val="left" w:pos="426"/>
                        </w:tabs>
                        <w:spacing w:line="360" w:lineRule="auto"/>
                        <w:ind w:firstLineChars="118" w:firstLine="283"/>
                        <w:rPr>
                          <w:sz w:val="24"/>
                          <w:u w:val="single"/>
                        </w:rPr>
                      </w:pPr>
                      <w:r>
                        <w:rPr>
                          <w:rFonts w:hint="eastAsia"/>
                          <w:sz w:val="24"/>
                        </w:rPr>
                        <w:t>餐饮服务单位经办人：</w:t>
                      </w:r>
                      <w:r>
                        <w:rPr>
                          <w:rFonts w:hint="eastAsia"/>
                          <w:sz w:val="24"/>
                          <w:u w:val="single"/>
                        </w:rPr>
                        <w:t xml:space="preserve">             </w:t>
                      </w:r>
                      <w:r>
                        <w:rPr>
                          <w:rFonts w:hint="eastAsia"/>
                          <w:sz w:val="24"/>
                        </w:rPr>
                        <w:t xml:space="preserve">  收运服务单位经办人：</w:t>
                      </w:r>
                      <w:r>
                        <w:rPr>
                          <w:rFonts w:hint="eastAsia"/>
                          <w:sz w:val="24"/>
                          <w:u w:val="single"/>
                        </w:rPr>
                        <w:t xml:space="preserve">             </w:t>
                      </w:r>
                    </w:p>
                    <w:p w:rsidR="0090631D" w:rsidRDefault="0090631D" w:rsidP="00DF5341">
                      <w:pPr>
                        <w:spacing w:line="360" w:lineRule="auto"/>
                        <w:jc w:val="center"/>
                        <w:rPr>
                          <w:sz w:val="24"/>
                          <w:szCs w:val="24"/>
                        </w:rPr>
                      </w:pPr>
                      <w:r>
                        <w:rPr>
                          <w:rFonts w:hint="eastAsia"/>
                          <w:sz w:val="24"/>
                          <w:szCs w:val="24"/>
                        </w:rPr>
                        <w:t>第二联：餐饮服务单位留存</w:t>
                      </w:r>
                    </w:p>
                    <w:p w:rsidR="0090631D" w:rsidRDefault="0090631D" w:rsidP="00DF5341">
                      <w:pPr>
                        <w:spacing w:line="360" w:lineRule="auto"/>
                        <w:jc w:val="center"/>
                        <w:rPr>
                          <w:szCs w:val="21"/>
                          <w:u w:val="single"/>
                        </w:rPr>
                      </w:pPr>
                    </w:p>
                  </w:txbxContent>
                </v:textbox>
              </v:shape>
            </w:pict>
          </mc:Fallback>
        </mc:AlternateContent>
      </w: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r>
        <w:rPr>
          <w:rFonts w:asciiTheme="minorEastAsia" w:hAnsiTheme="minorEastAsia" w:cstheme="minorEastAsia" w:hint="eastAsia"/>
          <w:noProof/>
          <w:sz w:val="24"/>
          <w:szCs w:val="24"/>
        </w:rPr>
        <mc:AlternateContent>
          <mc:Choice Requires="wps">
            <w:drawing>
              <wp:anchor distT="0" distB="0" distL="114300" distR="114300" simplePos="0" relativeHeight="251661312" behindDoc="0" locked="0" layoutInCell="1" allowOverlap="1" wp14:anchorId="63315A6D" wp14:editId="7323D9A8">
                <wp:simplePos x="0" y="0"/>
                <wp:positionH relativeFrom="column">
                  <wp:posOffset>5449</wp:posOffset>
                </wp:positionH>
                <wp:positionV relativeFrom="paragraph">
                  <wp:posOffset>124706</wp:posOffset>
                </wp:positionV>
                <wp:extent cx="5723890" cy="3941445"/>
                <wp:effectExtent l="4445" t="4445" r="5715" b="16510"/>
                <wp:wrapNone/>
                <wp:docPr id="1" name="文本框 21"/>
                <wp:cNvGraphicFramePr/>
                <a:graphic xmlns:a="http://schemas.openxmlformats.org/drawingml/2006/main">
                  <a:graphicData uri="http://schemas.microsoft.com/office/word/2010/wordprocessingShape">
                    <wps:wsp>
                      <wps:cNvSpPr txBox="1"/>
                      <wps:spPr>
                        <a:xfrm>
                          <a:off x="0" y="0"/>
                          <a:ext cx="5723890" cy="394144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0631D" w:rsidRDefault="0090631D">
                            <w:pPr>
                              <w:spacing w:line="360" w:lineRule="auto"/>
                              <w:jc w:val="center"/>
                              <w:rPr>
                                <w:b/>
                                <w:bCs/>
                                <w:sz w:val="36"/>
                                <w:szCs w:val="36"/>
                              </w:rPr>
                            </w:pPr>
                            <w:r>
                              <w:rPr>
                                <w:rFonts w:hint="eastAsia"/>
                                <w:b/>
                                <w:bCs/>
                                <w:sz w:val="36"/>
                                <w:szCs w:val="36"/>
                              </w:rPr>
                              <w:t>北京市餐厨垃圾收集运输三联单</w:t>
                            </w:r>
                          </w:p>
                          <w:p w:rsidR="0090631D" w:rsidRDefault="0090631D">
                            <w:pPr>
                              <w:spacing w:line="360" w:lineRule="auto"/>
                              <w:jc w:val="center"/>
                              <w:rPr>
                                <w:sz w:val="24"/>
                              </w:rPr>
                            </w:pPr>
                            <w:r>
                              <w:rPr>
                                <w:rFonts w:hint="eastAsia"/>
                                <w:sz w:val="24"/>
                              </w:rPr>
                              <w:t>年    月    日</w:t>
                            </w:r>
                          </w:p>
                          <w:p w:rsidR="0090631D" w:rsidRDefault="0090631D">
                            <w:pPr>
                              <w:spacing w:line="240" w:lineRule="exact"/>
                              <w:jc w:val="center"/>
                              <w:rPr>
                                <w:sz w:val="24"/>
                              </w:rPr>
                            </w:pPr>
                          </w:p>
                          <w:p w:rsidR="0090631D" w:rsidRDefault="0090631D">
                            <w:pPr>
                              <w:rPr>
                                <w:sz w:val="24"/>
                                <w:u w:val="single"/>
                              </w:rPr>
                            </w:pPr>
                            <w:r>
                              <w:rPr>
                                <w:rFonts w:hint="eastAsia"/>
                                <w:sz w:val="24"/>
                              </w:rPr>
                              <w:t>餐饮服务单位：</w:t>
                            </w:r>
                            <w:r>
                              <w:rPr>
                                <w:rFonts w:hint="eastAsia"/>
                                <w:sz w:val="24"/>
                                <w:u w:val="single"/>
                              </w:rPr>
                              <w:t xml:space="preserve">                                                         </w:t>
                            </w:r>
                          </w:p>
                          <w:p w:rsidR="0090631D" w:rsidRDefault="0090631D">
                            <w:pPr>
                              <w:spacing w:line="200" w:lineRule="exact"/>
                              <w:rPr>
                                <w:sz w:val="24"/>
                                <w:u w:val="single"/>
                              </w:rPr>
                            </w:pPr>
                          </w:p>
                          <w:p w:rsidR="0090631D" w:rsidRDefault="0090631D">
                            <w:pPr>
                              <w:rPr>
                                <w:sz w:val="24"/>
                              </w:rPr>
                            </w:pPr>
                            <w:r>
                              <w:rPr>
                                <w:rFonts w:hint="eastAsia"/>
                                <w:sz w:val="24"/>
                              </w:rPr>
                              <w:t>收运服务单位：</w:t>
                            </w:r>
                            <w:r>
                              <w:rPr>
                                <w:rFonts w:hint="eastAsia"/>
                                <w:sz w:val="24"/>
                                <w:u w:val="single"/>
                              </w:rPr>
                              <w:t xml:space="preserve">                                  </w:t>
                            </w:r>
                            <w:r>
                              <w:rPr>
                                <w:rFonts w:hint="eastAsia"/>
                                <w:sz w:val="24"/>
                              </w:rPr>
                              <w:t>车号：</w:t>
                            </w:r>
                            <w:r>
                              <w:rPr>
                                <w:rFonts w:hint="eastAsia"/>
                                <w:sz w:val="24"/>
                                <w:u w:val="single"/>
                              </w:rPr>
                              <w:t xml:space="preserve">                 </w:t>
                            </w:r>
                          </w:p>
                          <w:p w:rsidR="0090631D" w:rsidRDefault="0090631D">
                            <w:pPr>
                              <w:spacing w:line="200" w:lineRule="exact"/>
                              <w:rPr>
                                <w:sz w:val="24"/>
                              </w:rPr>
                            </w:pPr>
                          </w:p>
                          <w:p w:rsidR="0090631D" w:rsidRDefault="0090631D">
                            <w:pPr>
                              <w:spacing w:line="440" w:lineRule="exact"/>
                              <w:rPr>
                                <w:sz w:val="24"/>
                              </w:rPr>
                            </w:pPr>
                            <w:r>
                              <w:rPr>
                                <w:rFonts w:hint="eastAsia"/>
                                <w:sz w:val="24"/>
                                <w:u w:val="single"/>
                              </w:rPr>
                              <w:t xml:space="preserve">     </w:t>
                            </w:r>
                            <w:r>
                              <w:rPr>
                                <w:rFonts w:hint="eastAsia"/>
                                <w:sz w:val="24"/>
                              </w:rPr>
                              <w:t>时</w:t>
                            </w:r>
                            <w:r>
                              <w:rPr>
                                <w:rFonts w:hint="eastAsia"/>
                                <w:sz w:val="24"/>
                                <w:u w:val="single"/>
                              </w:rPr>
                              <w:t xml:space="preserve">     </w:t>
                            </w:r>
                            <w:r>
                              <w:rPr>
                                <w:rFonts w:hint="eastAsia"/>
                                <w:sz w:val="24"/>
                              </w:rPr>
                              <w:t>分双方经办人对此次送交的餐厨垃圾作如下确认：</w:t>
                            </w:r>
                          </w:p>
                          <w:p w:rsidR="0090631D" w:rsidRDefault="0090631D">
                            <w:pPr>
                              <w:tabs>
                                <w:tab w:val="left" w:pos="426"/>
                              </w:tabs>
                              <w:spacing w:line="440" w:lineRule="exact"/>
                              <w:rPr>
                                <w:sz w:val="24"/>
                              </w:rPr>
                            </w:pPr>
                            <w:r>
                              <w:rPr>
                                <w:rFonts w:hint="eastAsia"/>
                                <w:sz w:val="24"/>
                              </w:rPr>
                              <w:t>1.数量：桶数：</w:t>
                            </w:r>
                            <w:r>
                              <w:rPr>
                                <w:rFonts w:hint="eastAsia"/>
                                <w:sz w:val="24"/>
                                <w:u w:val="single"/>
                              </w:rPr>
                              <w:t xml:space="preserve">          </w:t>
                            </w:r>
                            <w:r>
                              <w:rPr>
                                <w:rFonts w:hint="eastAsia"/>
                                <w:sz w:val="24"/>
                              </w:rPr>
                              <w:t>（□120升 □240升）桶     重量：</w:t>
                            </w:r>
                            <w:r>
                              <w:rPr>
                                <w:rFonts w:hint="eastAsia"/>
                                <w:sz w:val="24"/>
                                <w:u w:val="single"/>
                              </w:rPr>
                              <w:t xml:space="preserve">          </w:t>
                            </w:r>
                            <w:r>
                              <w:rPr>
                                <w:rFonts w:hint="eastAsia"/>
                                <w:sz w:val="24"/>
                              </w:rPr>
                              <w:t>（kg）</w:t>
                            </w:r>
                          </w:p>
                          <w:p w:rsidR="0090631D" w:rsidRDefault="0090631D">
                            <w:pPr>
                              <w:tabs>
                                <w:tab w:val="left" w:pos="426"/>
                              </w:tabs>
                              <w:spacing w:line="440" w:lineRule="exact"/>
                              <w:rPr>
                                <w:sz w:val="24"/>
                              </w:rPr>
                            </w:pPr>
                            <w:r>
                              <w:rPr>
                                <w:rFonts w:hint="eastAsia"/>
                                <w:sz w:val="24"/>
                              </w:rPr>
                              <w:t>2.分类质量：□合格（不含木筷、塑料、纸类、金属、玻璃、织物、灰土、炊具、餐具、建筑垃圾等杂质），□不合格（含□木筷 □塑料 □纸类 □金属 □玻璃 □织物 □灰土 □炊具 □餐具 □建筑垃圾 □其他</w:t>
                            </w:r>
                            <w:r>
                              <w:rPr>
                                <w:rFonts w:hint="eastAsia"/>
                                <w:sz w:val="24"/>
                                <w:u w:val="single"/>
                              </w:rPr>
                              <w:t xml:space="preserve">          </w:t>
                            </w:r>
                            <w:r>
                              <w:rPr>
                                <w:rFonts w:hint="eastAsia"/>
                                <w:sz w:val="24"/>
                              </w:rPr>
                              <w:t>），收运服务单位不接收。</w:t>
                            </w:r>
                          </w:p>
                          <w:p w:rsidR="0090631D" w:rsidRDefault="0090631D">
                            <w:pPr>
                              <w:tabs>
                                <w:tab w:val="left" w:pos="426"/>
                              </w:tabs>
                              <w:spacing w:line="160" w:lineRule="exact"/>
                              <w:ind w:firstLineChars="118" w:firstLine="283"/>
                              <w:rPr>
                                <w:sz w:val="24"/>
                                <w:u w:val="single"/>
                              </w:rPr>
                            </w:pPr>
                          </w:p>
                          <w:p w:rsidR="0090631D" w:rsidRDefault="0090631D">
                            <w:pPr>
                              <w:tabs>
                                <w:tab w:val="left" w:pos="426"/>
                              </w:tabs>
                              <w:spacing w:line="360" w:lineRule="auto"/>
                              <w:ind w:firstLineChars="118" w:firstLine="283"/>
                              <w:rPr>
                                <w:sz w:val="24"/>
                                <w:u w:val="single"/>
                              </w:rPr>
                            </w:pPr>
                            <w:r>
                              <w:rPr>
                                <w:rFonts w:hint="eastAsia"/>
                                <w:sz w:val="24"/>
                              </w:rPr>
                              <w:t>餐饮服务单位经办人：</w:t>
                            </w:r>
                            <w:r>
                              <w:rPr>
                                <w:rFonts w:hint="eastAsia"/>
                                <w:sz w:val="24"/>
                                <w:u w:val="single"/>
                              </w:rPr>
                              <w:t xml:space="preserve">             </w:t>
                            </w:r>
                            <w:r>
                              <w:rPr>
                                <w:rFonts w:hint="eastAsia"/>
                                <w:sz w:val="24"/>
                              </w:rPr>
                              <w:t xml:space="preserve">  收运服务单位经办人：</w:t>
                            </w:r>
                            <w:r>
                              <w:rPr>
                                <w:rFonts w:hint="eastAsia"/>
                                <w:sz w:val="24"/>
                                <w:u w:val="single"/>
                              </w:rPr>
                              <w:t xml:space="preserve">             </w:t>
                            </w:r>
                          </w:p>
                          <w:p w:rsidR="0090631D" w:rsidRDefault="0090631D">
                            <w:pPr>
                              <w:spacing w:line="360" w:lineRule="auto"/>
                              <w:jc w:val="center"/>
                              <w:rPr>
                                <w:sz w:val="24"/>
                                <w:szCs w:val="24"/>
                              </w:rPr>
                            </w:pPr>
                            <w:r>
                              <w:rPr>
                                <w:rFonts w:hint="eastAsia"/>
                                <w:sz w:val="24"/>
                                <w:szCs w:val="24"/>
                              </w:rPr>
                              <w:t>第三联：区城市管理委（市政市容委）留存</w:t>
                            </w:r>
                          </w:p>
                          <w:p w:rsidR="0090631D" w:rsidRDefault="0090631D">
                            <w:pPr>
                              <w:spacing w:line="360" w:lineRule="auto"/>
                              <w:jc w:val="center"/>
                              <w:rPr>
                                <w:szCs w:val="21"/>
                                <w:u w:val="single"/>
                              </w:rPr>
                            </w:pPr>
                          </w:p>
                        </w:txbxContent>
                      </wps:txbx>
                      <wps:bodyPr upright="1"/>
                    </wps:wsp>
                  </a:graphicData>
                </a:graphic>
              </wp:anchor>
            </w:drawing>
          </mc:Choice>
          <mc:Fallback>
            <w:pict>
              <v:shape w14:anchorId="63315A6D" id="文本框 21" o:spid="_x0000_s1029" type="#_x0000_t202" style="position:absolute;left:0;text-align:left;margin-left:.45pt;margin-top:9.8pt;width:450.7pt;height:310.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">
                <v:textbox>
                  <w:txbxContent>
                    <w:p w:rsidR="0090631D" w:rsidRDefault="0090631D">
                      <w:pPr>
                        <w:spacing w:line="360" w:lineRule="auto"/>
                        <w:jc w:val="center"/>
                        <w:rPr>
                          <w:b/>
                          <w:bCs/>
                          <w:sz w:val="36"/>
                          <w:szCs w:val="36"/>
                        </w:rPr>
                      </w:pPr>
                      <w:r>
                        <w:rPr>
                          <w:rFonts w:hint="eastAsia"/>
                          <w:b/>
                          <w:bCs/>
                          <w:sz w:val="36"/>
                          <w:szCs w:val="36"/>
                        </w:rPr>
                        <w:t>北京市餐厨垃圾收集运输三联单</w:t>
                      </w:r>
                    </w:p>
                    <w:p w:rsidR="0090631D" w:rsidRDefault="0090631D">
                      <w:pPr>
                        <w:spacing w:line="360" w:lineRule="auto"/>
                        <w:jc w:val="center"/>
                        <w:rPr>
                          <w:sz w:val="24"/>
                        </w:rPr>
                      </w:pPr>
                      <w:r>
                        <w:rPr>
                          <w:rFonts w:hint="eastAsia"/>
                          <w:sz w:val="24"/>
                        </w:rPr>
                        <w:t>年    月    日</w:t>
                      </w:r>
                    </w:p>
                    <w:p w:rsidR="0090631D" w:rsidRDefault="0090631D">
                      <w:pPr>
                        <w:spacing w:line="240" w:lineRule="exact"/>
                        <w:jc w:val="center"/>
                        <w:rPr>
                          <w:sz w:val="24"/>
                        </w:rPr>
                      </w:pPr>
                    </w:p>
                    <w:p w:rsidR="0090631D" w:rsidRDefault="0090631D">
                      <w:pPr>
                        <w:rPr>
                          <w:sz w:val="24"/>
                          <w:u w:val="single"/>
                        </w:rPr>
                      </w:pPr>
                      <w:r>
                        <w:rPr>
                          <w:rFonts w:hint="eastAsia"/>
                          <w:sz w:val="24"/>
                        </w:rPr>
                        <w:t>餐饮服务单位：</w:t>
                      </w:r>
                      <w:r>
                        <w:rPr>
                          <w:rFonts w:hint="eastAsia"/>
                          <w:sz w:val="24"/>
                          <w:u w:val="single"/>
                        </w:rPr>
                        <w:t xml:space="preserve">                                                         </w:t>
                      </w:r>
                    </w:p>
                    <w:p w:rsidR="0090631D" w:rsidRDefault="0090631D">
                      <w:pPr>
                        <w:spacing w:line="200" w:lineRule="exact"/>
                        <w:rPr>
                          <w:sz w:val="24"/>
                          <w:u w:val="single"/>
                        </w:rPr>
                      </w:pPr>
                    </w:p>
                    <w:p w:rsidR="0090631D" w:rsidRDefault="0090631D">
                      <w:pPr>
                        <w:rPr>
                          <w:sz w:val="24"/>
                        </w:rPr>
                      </w:pPr>
                      <w:r>
                        <w:rPr>
                          <w:rFonts w:hint="eastAsia"/>
                          <w:sz w:val="24"/>
                        </w:rPr>
                        <w:t>收运服务单位：</w:t>
                      </w:r>
                      <w:r>
                        <w:rPr>
                          <w:rFonts w:hint="eastAsia"/>
                          <w:sz w:val="24"/>
                          <w:u w:val="single"/>
                        </w:rPr>
                        <w:t xml:space="preserve">                                  </w:t>
                      </w:r>
                      <w:r>
                        <w:rPr>
                          <w:rFonts w:hint="eastAsia"/>
                          <w:sz w:val="24"/>
                        </w:rPr>
                        <w:t>车号：</w:t>
                      </w:r>
                      <w:r>
                        <w:rPr>
                          <w:rFonts w:hint="eastAsia"/>
                          <w:sz w:val="24"/>
                          <w:u w:val="single"/>
                        </w:rPr>
                        <w:t xml:space="preserve">                 </w:t>
                      </w:r>
                    </w:p>
                    <w:p w:rsidR="0090631D" w:rsidRDefault="0090631D">
                      <w:pPr>
                        <w:spacing w:line="200" w:lineRule="exact"/>
                        <w:rPr>
                          <w:sz w:val="24"/>
                        </w:rPr>
                      </w:pPr>
                    </w:p>
                    <w:p w:rsidR="0090631D" w:rsidRDefault="0090631D">
                      <w:pPr>
                        <w:spacing w:line="440" w:lineRule="exact"/>
                        <w:rPr>
                          <w:sz w:val="24"/>
                        </w:rPr>
                      </w:pPr>
                      <w:r>
                        <w:rPr>
                          <w:rFonts w:hint="eastAsia"/>
                          <w:sz w:val="24"/>
                          <w:u w:val="single"/>
                        </w:rPr>
                        <w:t xml:space="preserve">     </w:t>
                      </w:r>
                      <w:r>
                        <w:rPr>
                          <w:rFonts w:hint="eastAsia"/>
                          <w:sz w:val="24"/>
                        </w:rPr>
                        <w:t>时</w:t>
                      </w:r>
                      <w:r>
                        <w:rPr>
                          <w:rFonts w:hint="eastAsia"/>
                          <w:sz w:val="24"/>
                          <w:u w:val="single"/>
                        </w:rPr>
                        <w:t xml:space="preserve">     </w:t>
                      </w:r>
                      <w:r>
                        <w:rPr>
                          <w:rFonts w:hint="eastAsia"/>
                          <w:sz w:val="24"/>
                        </w:rPr>
                        <w:t>分双方经办人对此次送交的餐厨垃圾作如下确认：</w:t>
                      </w:r>
                    </w:p>
                    <w:p w:rsidR="0090631D" w:rsidRDefault="0090631D">
                      <w:pPr>
                        <w:tabs>
                          <w:tab w:val="left" w:pos="426"/>
                        </w:tabs>
                        <w:spacing w:line="440" w:lineRule="exact"/>
                        <w:rPr>
                          <w:sz w:val="24"/>
                        </w:rPr>
                      </w:pPr>
                      <w:r>
                        <w:rPr>
                          <w:rFonts w:hint="eastAsia"/>
                          <w:sz w:val="24"/>
                        </w:rPr>
                        <w:t>1.数量：桶数：</w:t>
                      </w:r>
                      <w:r>
                        <w:rPr>
                          <w:rFonts w:hint="eastAsia"/>
                          <w:sz w:val="24"/>
                          <w:u w:val="single"/>
                        </w:rPr>
                        <w:t xml:space="preserve">          </w:t>
                      </w:r>
                      <w:r>
                        <w:rPr>
                          <w:rFonts w:hint="eastAsia"/>
                          <w:sz w:val="24"/>
                        </w:rPr>
                        <w:t>（□120升 □240升）桶     重量：</w:t>
                      </w:r>
                      <w:r>
                        <w:rPr>
                          <w:rFonts w:hint="eastAsia"/>
                          <w:sz w:val="24"/>
                          <w:u w:val="single"/>
                        </w:rPr>
                        <w:t xml:space="preserve">          </w:t>
                      </w:r>
                      <w:r>
                        <w:rPr>
                          <w:rFonts w:hint="eastAsia"/>
                          <w:sz w:val="24"/>
                        </w:rPr>
                        <w:t>（kg）</w:t>
                      </w:r>
                    </w:p>
                    <w:p w:rsidR="0090631D" w:rsidRDefault="0090631D">
                      <w:pPr>
                        <w:tabs>
                          <w:tab w:val="left" w:pos="426"/>
                        </w:tabs>
                        <w:spacing w:line="440" w:lineRule="exact"/>
                        <w:rPr>
                          <w:sz w:val="24"/>
                        </w:rPr>
                      </w:pPr>
                      <w:r>
                        <w:rPr>
                          <w:rFonts w:hint="eastAsia"/>
                          <w:sz w:val="24"/>
                        </w:rPr>
                        <w:t>2.分类质量：□合格（不含木筷、塑料、纸类、金属、玻璃、织物、灰土、炊具、餐具、建筑垃圾等杂质），□不合格（含□木筷 □塑料 □纸类 □金属 □玻璃 □织物 □灰土 □炊具 □餐具 □建筑垃圾 □其他</w:t>
                      </w:r>
                      <w:r>
                        <w:rPr>
                          <w:rFonts w:hint="eastAsia"/>
                          <w:sz w:val="24"/>
                          <w:u w:val="single"/>
                        </w:rPr>
                        <w:t xml:space="preserve">          </w:t>
                      </w:r>
                      <w:r>
                        <w:rPr>
                          <w:rFonts w:hint="eastAsia"/>
                          <w:sz w:val="24"/>
                        </w:rPr>
                        <w:t>），收运服务单位不接收。</w:t>
                      </w:r>
                    </w:p>
                    <w:p w:rsidR="0090631D" w:rsidRDefault="0090631D">
                      <w:pPr>
                        <w:tabs>
                          <w:tab w:val="left" w:pos="426"/>
                        </w:tabs>
                        <w:spacing w:line="160" w:lineRule="exact"/>
                        <w:ind w:firstLineChars="118" w:firstLine="283"/>
                        <w:rPr>
                          <w:sz w:val="24"/>
                          <w:u w:val="single"/>
                        </w:rPr>
                      </w:pPr>
                    </w:p>
                    <w:p w:rsidR="0090631D" w:rsidRDefault="0090631D">
                      <w:pPr>
                        <w:tabs>
                          <w:tab w:val="left" w:pos="426"/>
                        </w:tabs>
                        <w:spacing w:line="360" w:lineRule="auto"/>
                        <w:ind w:firstLineChars="118" w:firstLine="283"/>
                        <w:rPr>
                          <w:sz w:val="24"/>
                          <w:u w:val="single"/>
                        </w:rPr>
                      </w:pPr>
                      <w:r>
                        <w:rPr>
                          <w:rFonts w:hint="eastAsia"/>
                          <w:sz w:val="24"/>
                        </w:rPr>
                        <w:t>餐饮服务单位经办人：</w:t>
                      </w:r>
                      <w:r>
                        <w:rPr>
                          <w:rFonts w:hint="eastAsia"/>
                          <w:sz w:val="24"/>
                          <w:u w:val="single"/>
                        </w:rPr>
                        <w:t xml:space="preserve">             </w:t>
                      </w:r>
                      <w:r>
                        <w:rPr>
                          <w:rFonts w:hint="eastAsia"/>
                          <w:sz w:val="24"/>
                        </w:rPr>
                        <w:t xml:space="preserve">  收运服务单位经办人：</w:t>
                      </w:r>
                      <w:r>
                        <w:rPr>
                          <w:rFonts w:hint="eastAsia"/>
                          <w:sz w:val="24"/>
                          <w:u w:val="single"/>
                        </w:rPr>
                        <w:t xml:space="preserve">             </w:t>
                      </w:r>
                    </w:p>
                    <w:p w:rsidR="0090631D" w:rsidRDefault="0090631D">
                      <w:pPr>
                        <w:spacing w:line="360" w:lineRule="auto"/>
                        <w:jc w:val="center"/>
                        <w:rPr>
                          <w:sz w:val="24"/>
                          <w:szCs w:val="24"/>
                        </w:rPr>
                      </w:pPr>
                      <w:r>
                        <w:rPr>
                          <w:rFonts w:hint="eastAsia"/>
                          <w:sz w:val="24"/>
                          <w:szCs w:val="24"/>
                        </w:rPr>
                        <w:t>第三联：区城市管理委（市政市容委）留存</w:t>
                      </w:r>
                    </w:p>
                    <w:p w:rsidR="0090631D" w:rsidRDefault="0090631D">
                      <w:pPr>
                        <w:spacing w:line="360" w:lineRule="auto"/>
                        <w:jc w:val="center"/>
                        <w:rPr>
                          <w:szCs w:val="21"/>
                          <w:u w:val="single"/>
                        </w:rPr>
                      </w:pPr>
                    </w:p>
                  </w:txbxContent>
                </v:textbox>
              </v:shape>
            </w:pict>
          </mc:Fallback>
        </mc:AlternateContent>
      </w: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p w:rsidR="0090631D" w:rsidRDefault="0090631D">
      <w:pPr>
        <w:spacing w:line="360" w:lineRule="auto"/>
        <w:rPr>
          <w:rFonts w:asciiTheme="minorEastAsia" w:hAnsiTheme="minorEastAsia" w:cstheme="minorEastAsia"/>
          <w:sz w:val="24"/>
          <w:szCs w:val="24"/>
        </w:rPr>
      </w:pPr>
    </w:p>
    <w:sectPr w:rsidR="0090631D" w:rsidSect="00F027A1">
      <w:footerReference w:type="even" r:id="rId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90631D">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90631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90631D">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2B3025"/>
    <w:rsid w:val="0090631D"/>
    <w:rsid w:val="00D61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
    <w:name w:val="Body Text Indent 3"/>
    <w:basedOn w:val="a"/>
    <w:link w:val="30"/>
    <w:rsid w:val="00D61B1E"/>
    <w:pPr>
      <w:spacing w:after="120"/>
      <w:ind w:leftChars="200" w:left="420"/>
    </w:pPr>
    <w:rPr>
      <w:sz w:val="16"/>
      <w:szCs w:val="16"/>
    </w:rPr>
  </w:style>
  <w:style w:type="character" w:customStyle="1" w:styleId="30">
    <w:name w:val="正文文本缩进 3 字符"/>
    <w:basedOn w:val="a0"/>
    <w:link w:val="3"/>
    <w:rsid w:val="00D61B1E"/>
    <w:rPr>
      <w:sz w:val="16"/>
      <w:szCs w:val="16"/>
    </w:rPr>
  </w:style>
  <w:style w:type="character" w:styleId="a9">
    <w:name w:val="page number"/>
    <w:basedOn w:val="a0"/>
    <w:rsid w:val="00D61B1E"/>
  </w:style>
  <w:style w:type="table" w:styleId="aa">
    <w:name w:val="Table Grid"/>
    <w:basedOn w:val="a1"/>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2019-03-18T00:17:00Z</dcterms:created>
  <dcterms:modified xsi:type="dcterms:W3CDTF">2019-03-18T00:17:00Z</dcterms:modified>
</cp:coreProperties>
</file>