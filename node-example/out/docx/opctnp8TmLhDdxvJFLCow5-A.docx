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77C" w:rsidRDefault="0072377C" w:rsidP="00004226">
      <w:pPr>
        <w:wordWrap w:val="0"/>
        <w:adjustRightInd w:val="0"/>
        <w:snapToGrid w:val="0"/>
        <w:spacing w:line="360" w:lineRule="auto"/>
        <w:jc w:val="right"/>
        <w:rPr>
          <w:rFonts w:ascii="宋体" w:eastAsia="宋体" w:hAnsi="宋体"/>
          <w:bCs/>
          <w:sz w:val="24"/>
        </w:rPr>
      </w:pPr>
      <w:r w:rsidRPr="009A2603">
        <w:rPr>
          <w:rFonts w:ascii="宋体" w:eastAsia="宋体" w:hAnsi="宋体" w:hint="eastAsia"/>
          <w:bCs/>
          <w:sz w:val="24"/>
        </w:rPr>
        <w:t>合同编号</w:t>
      </w:r>
      <w:r w:rsidRPr="009A2603">
        <w:rPr>
          <w:rFonts w:ascii="宋体" w:eastAsia="宋体" w:hAnsi="宋体" w:hint="eastAsia"/>
          <w:bCs/>
          <w:sz w:val="24"/>
          <w:u w:val="single"/>
        </w:rPr>
        <w:t xml:space="preserve">            </w:t>
      </w:r>
    </w:p>
    <w:p w:rsidR="0072377C" w:rsidRPr="009A2603" w:rsidRDefault="0072377C" w:rsidP="0072377C">
      <w:pPr>
        <w:pStyle w:val="3"/>
      </w:pPr>
      <w:bookmarkStart w:id="0" w:name="_GoBack"/>
      <w:r w:rsidRPr="009A2603">
        <w:rPr>
          <w:rFonts w:hint="eastAsia"/>
        </w:rPr>
        <w:t>上海市汽车维修合同</w:t>
      </w:r>
    </w:p>
    <w:bookmarkEnd w:id="0"/>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托修方（甲方）：</w:t>
      </w:r>
      <w:r w:rsidRPr="009A2603">
        <w:rPr>
          <w:rFonts w:ascii="宋体" w:eastAsia="宋体" w:hAnsi="宋体" w:cs="宋体-18030" w:hint="eastAsia"/>
          <w:sz w:val="24"/>
          <w:u w:val="single"/>
        </w:rPr>
        <w:t xml:space="preserve">                                           </w:t>
      </w:r>
    </w:p>
    <w:p w:rsidR="0072377C"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承修方（乙方）：</w:t>
      </w:r>
      <w:r w:rsidRPr="009A2603">
        <w:rPr>
          <w:rFonts w:ascii="宋体" w:eastAsia="宋体" w:hAnsi="宋体" w:cs="宋体-18030" w:hint="eastAsia"/>
          <w:sz w:val="24"/>
          <w:u w:val="single"/>
        </w:rPr>
        <w:t xml:space="preserve">                                           </w:t>
      </w:r>
    </w:p>
    <w:p w:rsidR="0072377C" w:rsidRPr="009A2603" w:rsidRDefault="0072377C" w:rsidP="00004226">
      <w:pPr>
        <w:wordWrap w:val="0"/>
        <w:adjustRightInd w:val="0"/>
        <w:snapToGrid w:val="0"/>
        <w:spacing w:beforeLines="100" w:before="312" w:line="360" w:lineRule="auto"/>
        <w:ind w:firstLineChars="200" w:firstLine="480"/>
        <w:rPr>
          <w:rFonts w:ascii="宋体" w:eastAsia="宋体" w:hAnsi="宋体"/>
          <w:sz w:val="24"/>
        </w:rPr>
      </w:pPr>
      <w:r w:rsidRPr="009A2603">
        <w:rPr>
          <w:rFonts w:ascii="宋体" w:eastAsia="宋体" w:hAnsi="宋体" w:hint="eastAsia"/>
          <w:sz w:val="24"/>
        </w:rPr>
        <w:t>根据《中华人民共和国合同法》等法律、法规的规定，甲乙双方在平等、自愿、公平、诚实信用的基础上，就汽车维修事宜达成协议如下：</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第一条  维修车辆</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807"/>
        <w:gridCol w:w="1434"/>
        <w:gridCol w:w="1752"/>
        <w:gridCol w:w="1115"/>
        <w:gridCol w:w="969"/>
      </w:tblGrid>
      <w:tr w:rsidR="0072377C" w:rsidRPr="009A2603" w:rsidTr="0070211D">
        <w:trPr>
          <w:trHeight w:val="567"/>
          <w:jc w:val="center"/>
        </w:trPr>
        <w:tc>
          <w:tcPr>
            <w:tcW w:w="735"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车牌号</w:t>
            </w:r>
          </w:p>
        </w:tc>
        <w:tc>
          <w:tcPr>
            <w:tcW w:w="1089"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86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发动机号</w:t>
            </w:r>
          </w:p>
        </w:tc>
        <w:tc>
          <w:tcPr>
            <w:tcW w:w="1056"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672"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roofErr w:type="gramStart"/>
            <w:r w:rsidRPr="009A2603">
              <w:rPr>
                <w:rFonts w:ascii="宋体" w:eastAsia="宋体" w:hAnsi="宋体" w:cs="宋体-18030" w:hint="eastAsia"/>
                <w:sz w:val="24"/>
              </w:rPr>
              <w:t>颜</w:t>
            </w:r>
            <w:proofErr w:type="gramEnd"/>
            <w:r w:rsidRPr="009A2603">
              <w:rPr>
                <w:rFonts w:ascii="宋体" w:eastAsia="宋体" w:hAnsi="宋体" w:cs="宋体-18030" w:hint="eastAsia"/>
                <w:sz w:val="24"/>
              </w:rPr>
              <w:t xml:space="preserve">  色</w:t>
            </w:r>
          </w:p>
        </w:tc>
        <w:tc>
          <w:tcPr>
            <w:tcW w:w="58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r>
      <w:tr w:rsidR="0072377C" w:rsidRPr="009A2603" w:rsidTr="0070211D">
        <w:trPr>
          <w:trHeight w:val="567"/>
          <w:jc w:val="center"/>
        </w:trPr>
        <w:tc>
          <w:tcPr>
            <w:tcW w:w="735"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车  型</w:t>
            </w:r>
          </w:p>
        </w:tc>
        <w:tc>
          <w:tcPr>
            <w:tcW w:w="1089"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86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color w:val="000000"/>
                <w:sz w:val="24"/>
              </w:rPr>
            </w:pPr>
            <w:r w:rsidRPr="009A2603">
              <w:rPr>
                <w:rFonts w:ascii="宋体" w:eastAsia="宋体" w:hAnsi="宋体" w:cs="宋体-18030" w:hint="eastAsia"/>
                <w:color w:val="000000"/>
                <w:sz w:val="24"/>
              </w:rPr>
              <w:t>VIN代码/</w:t>
            </w:r>
          </w:p>
          <w:p w:rsidR="0072377C" w:rsidRPr="009A2603" w:rsidRDefault="0072377C" w:rsidP="00004226">
            <w:pPr>
              <w:wordWrap w:val="0"/>
              <w:adjustRightInd w:val="0"/>
              <w:snapToGrid w:val="0"/>
              <w:spacing w:line="360" w:lineRule="auto"/>
              <w:jc w:val="center"/>
              <w:rPr>
                <w:rFonts w:ascii="宋体" w:eastAsia="宋体" w:hAnsi="宋体" w:cs="宋体-18030"/>
                <w:color w:val="000000"/>
                <w:sz w:val="24"/>
              </w:rPr>
            </w:pPr>
            <w:r w:rsidRPr="009A2603">
              <w:rPr>
                <w:rFonts w:ascii="宋体" w:eastAsia="宋体" w:hAnsi="宋体" w:cs="宋体-18030" w:hint="eastAsia"/>
                <w:color w:val="000000"/>
                <w:sz w:val="24"/>
              </w:rPr>
              <w:t>车 架 号</w:t>
            </w:r>
          </w:p>
        </w:tc>
        <w:tc>
          <w:tcPr>
            <w:tcW w:w="1056"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c>
          <w:tcPr>
            <w:tcW w:w="672"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 xml:space="preserve">行  </w:t>
            </w:r>
            <w:proofErr w:type="gramStart"/>
            <w:r w:rsidRPr="009A2603">
              <w:rPr>
                <w:rFonts w:ascii="宋体" w:eastAsia="宋体" w:hAnsi="宋体" w:cs="宋体-18030" w:hint="eastAsia"/>
                <w:sz w:val="24"/>
              </w:rPr>
              <w:t>驶</w:t>
            </w:r>
            <w:proofErr w:type="gramEnd"/>
          </w:p>
          <w:p w:rsidR="0072377C" w:rsidRPr="009A2603" w:rsidRDefault="0072377C" w:rsidP="00004226">
            <w:pPr>
              <w:wordWrap w:val="0"/>
              <w:adjustRightInd w:val="0"/>
              <w:snapToGrid w:val="0"/>
              <w:spacing w:line="360" w:lineRule="auto"/>
              <w:jc w:val="center"/>
              <w:rPr>
                <w:rFonts w:ascii="宋体" w:eastAsia="宋体" w:hAnsi="宋体" w:cs="宋体-18030"/>
                <w:sz w:val="24"/>
              </w:rPr>
            </w:pPr>
            <w:r w:rsidRPr="009A2603">
              <w:rPr>
                <w:rFonts w:ascii="宋体" w:eastAsia="宋体" w:hAnsi="宋体" w:cs="宋体-18030" w:hint="eastAsia"/>
                <w:sz w:val="24"/>
              </w:rPr>
              <w:t>公里数</w:t>
            </w:r>
          </w:p>
        </w:tc>
        <w:tc>
          <w:tcPr>
            <w:tcW w:w="584" w:type="pct"/>
            <w:vAlign w:val="center"/>
          </w:tcPr>
          <w:p w:rsidR="0072377C" w:rsidRPr="009A2603" w:rsidRDefault="0072377C" w:rsidP="00004226">
            <w:pPr>
              <w:wordWrap w:val="0"/>
              <w:adjustRightInd w:val="0"/>
              <w:snapToGrid w:val="0"/>
              <w:spacing w:line="360" w:lineRule="auto"/>
              <w:jc w:val="center"/>
              <w:rPr>
                <w:rFonts w:ascii="宋体" w:eastAsia="宋体" w:hAnsi="宋体" w:cs="宋体-18030"/>
                <w:sz w:val="24"/>
              </w:rPr>
            </w:pPr>
          </w:p>
        </w:tc>
      </w:tr>
    </w:tbl>
    <w:p w:rsidR="0072377C" w:rsidRPr="009A2603" w:rsidRDefault="0072377C" w:rsidP="00004226">
      <w:pPr>
        <w:wordWrap w:val="0"/>
        <w:adjustRightInd w:val="0"/>
        <w:snapToGrid w:val="0"/>
        <w:spacing w:before="60" w:line="360" w:lineRule="auto"/>
        <w:ind w:firstLineChars="200" w:firstLine="482"/>
        <w:rPr>
          <w:rFonts w:ascii="宋体" w:eastAsia="宋体" w:hAnsi="宋体"/>
          <w:b/>
          <w:sz w:val="24"/>
        </w:rPr>
      </w:pPr>
      <w:r w:rsidRPr="009A2603">
        <w:rPr>
          <w:rFonts w:ascii="宋体" w:eastAsia="宋体" w:hAnsi="宋体" w:hint="eastAsia"/>
          <w:b/>
          <w:sz w:val="24"/>
        </w:rPr>
        <w:t>第二条  维修类别与项目</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乙方应当对承修车辆进行维修前诊断检验，提出需要维修的类别和项目，填写《车辆维修前诊断检验单》（见附件1、2、3）。甲方确认后在该《车辆维修前诊断检验单》上签字。</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第三条  维修配件材料</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1．乙方提供维修配件材料的，应当如实填写材料清单，分别标明原厂配件、副厂配件或者修复配件，明码标价，并保证质量。</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2．乙方在维修中换下配件、总成等，交由甲方自行处理。</w:t>
      </w:r>
    </w:p>
    <w:p w:rsidR="0072377C" w:rsidRPr="009A2603" w:rsidRDefault="0072377C" w:rsidP="00004226">
      <w:pPr>
        <w:wordWrap w:val="0"/>
        <w:adjustRightInd w:val="0"/>
        <w:snapToGrid w:val="0"/>
        <w:spacing w:line="360" w:lineRule="auto"/>
        <w:ind w:firstLineChars="200" w:firstLine="482"/>
        <w:rPr>
          <w:rFonts w:ascii="宋体" w:eastAsia="宋体" w:hAnsi="宋体"/>
          <w:b/>
          <w:sz w:val="24"/>
        </w:rPr>
      </w:pPr>
      <w:r w:rsidRPr="009A2603">
        <w:rPr>
          <w:rFonts w:ascii="宋体" w:eastAsia="宋体" w:hAnsi="宋体" w:hint="eastAsia"/>
          <w:b/>
          <w:sz w:val="24"/>
        </w:rPr>
        <w:t>第四条  维修价格</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1．甲方同意乙方按照公示的工时单价</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元／工时、材料进销差价率</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%进行计价。</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pacing w:val="-4"/>
          <w:sz w:val="24"/>
        </w:rPr>
      </w:pPr>
      <w:r w:rsidRPr="009A2603">
        <w:rPr>
          <w:rFonts w:ascii="宋体" w:eastAsia="宋体" w:hAnsi="宋体" w:cs="宋体-18030" w:hint="eastAsia"/>
          <w:sz w:val="24"/>
        </w:rPr>
        <w:t>2．</w:t>
      </w:r>
      <w:r w:rsidRPr="009A2603">
        <w:rPr>
          <w:rFonts w:ascii="宋体" w:eastAsia="宋体" w:hAnsi="宋体" w:cs="宋体-18030" w:hint="eastAsia"/>
          <w:spacing w:val="-4"/>
          <w:sz w:val="24"/>
        </w:rPr>
        <w:t>结算工时定额执行标准：汽车制造企业提供 □  市交通局制定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3．维修预算费用：</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。其中：工时费</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；材料费</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元，大写：</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4．维修费用高于或低于维修预算费用的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%时，由双方协商解决，否则按照实际发生的维修费用结算。</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lastRenderedPageBreak/>
        <w:t>第五条  车辆交接</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乙方接收待修车辆时，甲方应当自行取走车内可移动物品。车上附件、设备等填入《车辆维修前诊断检验单》的，乙方在竣工交车前对其及承修车辆负有保管责任。</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第六条  质量标准</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1．质量标准执行：国家标准 □  行业标准 □  地方标准 □  制造企业维修手册等有关资料的要求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2．质量保证</w:t>
      </w:r>
      <w:proofErr w:type="gramStart"/>
      <w:r w:rsidRPr="009A2603">
        <w:rPr>
          <w:rFonts w:ascii="宋体" w:eastAsia="宋体" w:hAnsi="宋体" w:cs="宋体-18030" w:hint="eastAsia"/>
          <w:sz w:val="24"/>
        </w:rPr>
        <w:t>期按照</w:t>
      </w:r>
      <w:proofErr w:type="gramEnd"/>
      <w:r w:rsidRPr="009A2603">
        <w:rPr>
          <w:rFonts w:ascii="宋体" w:eastAsia="宋体" w:hAnsi="宋体" w:cs="宋体-18030" w:hint="eastAsia"/>
          <w:sz w:val="24"/>
        </w:rPr>
        <w:t>下列第</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项执行。</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pacing w:val="-8"/>
          <w:sz w:val="24"/>
        </w:rPr>
      </w:pPr>
      <w:r w:rsidRPr="009A2603">
        <w:rPr>
          <w:rFonts w:ascii="宋体" w:eastAsia="宋体" w:hAnsi="宋体" w:cs="宋体-18030" w:hint="eastAsia"/>
          <w:sz w:val="24"/>
        </w:rPr>
        <w:t>（1）按照交通部《机动车维修管理规定》第三十七条规定执行：整车或总成修理的质量保证期为车辆行驶20000公里或者100日；二级维护的质量保证期为车辆行驶5000公里或者30日；</w:t>
      </w:r>
      <w:r w:rsidRPr="009A2603">
        <w:rPr>
          <w:rFonts w:ascii="宋体" w:eastAsia="宋体" w:hAnsi="宋体" w:cs="宋体-18030" w:hint="eastAsia"/>
          <w:spacing w:val="-8"/>
          <w:sz w:val="24"/>
        </w:rPr>
        <w:t>一级维护、小修、专项修理的质量保证期为车辆行驶2000公里或者10日。</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（2）按照乙方承诺（不低于交通部规定）的“车辆行驶</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公里或</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日”执行。</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3．质量保证期，从维修竣工后，由甲方验收取车的当日起计算；因维修质量问题返修的，其返修的作业项目，从返修竣工后，由甲方验收取车的当日起重新计算。行驶里程和日期指标，以先达到者为准。</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第七条  竣工验收</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1．竣工交付日期为</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年</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月</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日前，交付地点为</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维修竣工质量检验合格的，对二级维护（含）以上的车辆，乙方应当由维修质量检验人员签发全国统一样式的机动车维修竣工出厂合格证；对二级维护以下的车辆，乙方应当发给维修合格证明（含结算清单）。乙方未签发或者发给的，甲方有权拒付费用。</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第八条  结算</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车辆维修竣工后，乙方应当向甲方出具法定的结算票据，并附上海市运输管理处监制的《上海市机动车维修结算清单》，工时费和材料费应当分项列明。乙方未出具法定结算票据及结算清单的，甲方有权拒付费用。</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2．付款方式：现金 □  转账 □  其他</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 xml:space="preserve">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3．付款期限：</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lastRenderedPageBreak/>
        <w:t>第九条  违约责任</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1．乙方对承修的车辆及车上附件、设备等，因保管不善造成毁损、灭失的，承担赔偿责任。</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2．在质量保证期内，因维修质量原因造成车辆无法正常使用，乙方负责无偿返修，并赔偿甲方相应损失。</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u w:val="single"/>
        </w:rPr>
      </w:pPr>
      <w:r w:rsidRPr="009A2603">
        <w:rPr>
          <w:rFonts w:ascii="宋体" w:eastAsia="宋体" w:hAnsi="宋体" w:cs="宋体-18030" w:hint="eastAsia"/>
          <w:sz w:val="24"/>
        </w:rPr>
        <w:t>3．乙方逾期交付车辆的，可按每逾期一天</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元或维修费用的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%向甲方支付违约金。</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4．甲方逾期支付维修费用的，乙方对车辆有权留置，并可按每逾期一天</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元或维修费用的</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%向乙方支付违约金。</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5．乙方在承修过程中，发现确需增加维修项目、增加约定维修费用或延长维修期限的，应当及时通知甲方，说明理由并征得同意，否则甲方不承担乙方擅自增加项目的维修费用或逾期支付维修费用的违约责任；甲方接到通知后</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天内应当给予答复。</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甲方中途需要变更或解除合同，应当及时通知乙方，若给乙方造成损失的，应当赔偿相应损失。</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第十条  其它约定</w:t>
      </w:r>
    </w:p>
    <w:p w:rsidR="0072377C" w:rsidRPr="009A2603" w:rsidRDefault="0072377C" w:rsidP="00004226">
      <w:pPr>
        <w:tabs>
          <w:tab w:val="left" w:pos="7176"/>
        </w:tabs>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w:t>
      </w:r>
      <w:r w:rsidRPr="009A2603">
        <w:rPr>
          <w:rFonts w:ascii="宋体" w:eastAsia="宋体" w:hAnsi="宋体" w:cs="宋体-18030" w:hint="eastAsia"/>
          <w:sz w:val="24"/>
          <w:u w:val="single"/>
        </w:rPr>
        <w:t xml:space="preserve">                                                                                                                        </w:t>
      </w:r>
      <w:r>
        <w:rPr>
          <w:rFonts w:ascii="宋体" w:eastAsia="宋体" w:hAnsi="宋体" w:cs="宋体-18030"/>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w:t>
      </w:r>
      <w:r w:rsidRPr="009A2603">
        <w:rPr>
          <w:rFonts w:ascii="宋体" w:eastAsia="宋体" w:hAnsi="宋体" w:cs="宋体-18030" w:hint="eastAsia"/>
          <w:sz w:val="24"/>
          <w:u w:val="single"/>
        </w:rPr>
        <w:t xml:space="preserve">                                                                                                                        </w:t>
      </w:r>
      <w:r>
        <w:rPr>
          <w:rFonts w:ascii="宋体" w:eastAsia="宋体" w:hAnsi="宋体" w:cs="宋体-18030"/>
          <w:sz w:val="24"/>
          <w:u w:val="single"/>
        </w:rPr>
        <w:t xml:space="preserve">             </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 xml:space="preserve">第十一条  争议解决 </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因本合同而</w:t>
      </w:r>
      <w:r w:rsidRPr="009A2603">
        <w:rPr>
          <w:rFonts w:ascii="宋体" w:eastAsia="宋体" w:hAnsi="宋体" w:cs="宋体-18030"/>
          <w:sz w:val="24"/>
        </w:rPr>
        <w:t>发生的争议，由双方协商解决，也可请求</w:t>
      </w:r>
      <w:r w:rsidRPr="009A2603">
        <w:rPr>
          <w:rFonts w:ascii="宋体" w:eastAsia="宋体" w:hAnsi="宋体" w:cs="宋体-18030" w:hint="eastAsia"/>
          <w:sz w:val="24"/>
        </w:rPr>
        <w:t>上海市汽车维修行业协会等组织予以</w:t>
      </w:r>
      <w:r w:rsidRPr="009A2603">
        <w:rPr>
          <w:rFonts w:ascii="宋体" w:eastAsia="宋体" w:hAnsi="宋体" w:cs="宋体-18030"/>
          <w:sz w:val="24"/>
        </w:rPr>
        <w:t>调解；</w:t>
      </w:r>
      <w:r w:rsidRPr="009A2603">
        <w:rPr>
          <w:rFonts w:ascii="宋体" w:eastAsia="宋体" w:hAnsi="宋体" w:cs="宋体-18030" w:hint="eastAsia"/>
          <w:sz w:val="24"/>
        </w:rPr>
        <w:t>或按照以下</w:t>
      </w:r>
      <w:r w:rsidRPr="009A2603">
        <w:rPr>
          <w:rFonts w:ascii="宋体" w:eastAsia="宋体" w:hAnsi="宋体" w:cs="宋体-18030"/>
          <w:sz w:val="24"/>
        </w:rPr>
        <w:t>第</w:t>
      </w:r>
      <w:r w:rsidRPr="009A2603">
        <w:rPr>
          <w:rFonts w:ascii="宋体" w:eastAsia="宋体" w:hAnsi="宋体" w:cs="宋体-18030" w:hint="eastAsia"/>
          <w:sz w:val="24"/>
          <w:u w:val="single"/>
        </w:rPr>
        <w:t xml:space="preserve">    </w:t>
      </w:r>
      <w:r w:rsidRPr="009A2603">
        <w:rPr>
          <w:rFonts w:ascii="宋体" w:eastAsia="宋体" w:hAnsi="宋体" w:cs="宋体-18030" w:hint="eastAsia"/>
          <w:sz w:val="24"/>
        </w:rPr>
        <w:t>种方</w:t>
      </w:r>
      <w:r w:rsidRPr="009A2603">
        <w:rPr>
          <w:rFonts w:ascii="宋体" w:eastAsia="宋体" w:hAnsi="宋体" w:cs="宋体-18030"/>
          <w:sz w:val="24"/>
        </w:rPr>
        <w:t>式解决</w:t>
      </w:r>
      <w:r w:rsidRPr="009A2603">
        <w:rPr>
          <w:rFonts w:ascii="宋体" w:eastAsia="宋体" w:hAnsi="宋体" w:cs="宋体-18030" w:hint="eastAsia"/>
          <w:sz w:val="24"/>
        </w:rPr>
        <w:t>。</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1．提交上海仲裁委员会仲裁；</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2．依法向人民法院提起诉讼。</w:t>
      </w:r>
    </w:p>
    <w:p w:rsidR="0072377C" w:rsidRPr="009A2603" w:rsidRDefault="0072377C" w:rsidP="00004226">
      <w:pPr>
        <w:wordWrap w:val="0"/>
        <w:adjustRightInd w:val="0"/>
        <w:snapToGrid w:val="0"/>
        <w:spacing w:line="360" w:lineRule="auto"/>
        <w:ind w:firstLineChars="200" w:firstLine="482"/>
        <w:rPr>
          <w:rFonts w:ascii="宋体" w:eastAsia="宋体" w:hAnsi="宋体" w:cs="宋体-18030"/>
          <w:b/>
          <w:sz w:val="24"/>
        </w:rPr>
      </w:pPr>
      <w:r w:rsidRPr="009A2603">
        <w:rPr>
          <w:rFonts w:ascii="宋体" w:eastAsia="宋体" w:hAnsi="宋体" w:cs="宋体-18030" w:hint="eastAsia"/>
          <w:b/>
          <w:sz w:val="24"/>
        </w:rPr>
        <w:t>第十二条  附则</w:t>
      </w:r>
    </w:p>
    <w:p w:rsidR="0072377C" w:rsidRPr="009A2603" w:rsidRDefault="0072377C" w:rsidP="00004226">
      <w:pPr>
        <w:wordWrap w:val="0"/>
        <w:adjustRightInd w:val="0"/>
        <w:snapToGrid w:val="0"/>
        <w:spacing w:line="360" w:lineRule="auto"/>
        <w:ind w:firstLineChars="200" w:firstLine="480"/>
        <w:rPr>
          <w:rFonts w:ascii="宋体" w:eastAsia="宋体" w:hAnsi="宋体" w:cs="宋体-18030"/>
          <w:sz w:val="24"/>
        </w:rPr>
      </w:pPr>
      <w:r w:rsidRPr="009A2603">
        <w:rPr>
          <w:rFonts w:ascii="宋体" w:eastAsia="宋体" w:hAnsi="宋体" w:cs="宋体-18030" w:hint="eastAsia"/>
          <w:sz w:val="24"/>
        </w:rPr>
        <w:t>1．本合同末尽事宜按国家法律、法规和规章办理。</w:t>
      </w:r>
    </w:p>
    <w:p w:rsidR="0072377C" w:rsidRPr="009A2603" w:rsidRDefault="0072377C" w:rsidP="00004226">
      <w:pPr>
        <w:wordWrap w:val="0"/>
        <w:adjustRightInd w:val="0"/>
        <w:snapToGrid w:val="0"/>
        <w:spacing w:afterLines="100" w:after="312" w:line="360" w:lineRule="auto"/>
        <w:ind w:firstLineChars="200" w:firstLine="480"/>
        <w:rPr>
          <w:rFonts w:ascii="宋体" w:eastAsia="宋体" w:hAnsi="宋体" w:cs="宋体-18030"/>
          <w:sz w:val="24"/>
        </w:rPr>
      </w:pPr>
      <w:r w:rsidRPr="009A2603">
        <w:rPr>
          <w:rFonts w:ascii="宋体" w:eastAsia="宋体" w:hAnsi="宋体" w:cs="宋体-18030" w:hint="eastAsia"/>
          <w:sz w:val="24"/>
        </w:rPr>
        <w:t>2．本合同及附件一式两份，甲乙双方各执一份，自双方签字或盖章之日起</w:t>
      </w:r>
      <w:r w:rsidRPr="009A2603">
        <w:rPr>
          <w:rFonts w:ascii="宋体" w:eastAsia="宋体" w:hAnsi="宋体" w:cs="宋体-18030" w:hint="eastAsia"/>
          <w:sz w:val="24"/>
        </w:rPr>
        <w:lastRenderedPageBreak/>
        <w:t>生效。</w:t>
      </w:r>
    </w:p>
    <w:tbl>
      <w:tblPr>
        <w:tblW w:w="5000" w:type="pct"/>
        <w:tblLook w:val="04A0" w:firstRow="1" w:lastRow="0" w:firstColumn="1" w:lastColumn="0" w:noHBand="0" w:noVBand="1"/>
      </w:tblPr>
      <w:tblGrid>
        <w:gridCol w:w="4153"/>
        <w:gridCol w:w="4153"/>
      </w:tblGrid>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甲方（签章）：</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乙方（签章）：</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住    所：</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住    所：</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通讯地址：</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通讯地址：</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邮</w:t>
            </w:r>
            <w:proofErr w:type="gramEnd"/>
            <w:r w:rsidRPr="00060BE7">
              <w:rPr>
                <w:rFonts w:ascii="宋体" w:eastAsia="宋体" w:hAnsi="宋体" w:cs="宋体-18030" w:hint="eastAsia"/>
                <w:sz w:val="24"/>
              </w:rPr>
              <w:t xml:space="preserve">    编：</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邮</w:t>
            </w:r>
            <w:proofErr w:type="gramEnd"/>
            <w:r w:rsidRPr="00060BE7">
              <w:rPr>
                <w:rFonts w:ascii="宋体" w:eastAsia="宋体" w:hAnsi="宋体" w:cs="宋体-18030" w:hint="eastAsia"/>
                <w:sz w:val="24"/>
              </w:rPr>
              <w:t xml:space="preserve">    编：</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法定代表人：</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法定代表人：</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委托代理人：</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经办人：</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电    话：</w:t>
            </w: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电    话：</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开户银行：</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roofErr w:type="gramStart"/>
            <w:r w:rsidRPr="00060BE7">
              <w:rPr>
                <w:rFonts w:ascii="宋体" w:eastAsia="宋体" w:hAnsi="宋体" w:cs="宋体-18030" w:hint="eastAsia"/>
                <w:sz w:val="24"/>
              </w:rPr>
              <w:t>账</w:t>
            </w:r>
            <w:proofErr w:type="gramEnd"/>
            <w:r w:rsidRPr="00060BE7">
              <w:rPr>
                <w:rFonts w:ascii="宋体" w:eastAsia="宋体" w:hAnsi="宋体" w:cs="宋体-18030" w:hint="eastAsia"/>
                <w:sz w:val="24"/>
              </w:rPr>
              <w:t xml:space="preserve">    号：</w:t>
            </w:r>
          </w:p>
        </w:tc>
      </w:tr>
      <w:tr w:rsidR="0072377C" w:rsidRPr="00060BE7" w:rsidTr="00C51B84">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p>
        </w:tc>
        <w:tc>
          <w:tcPr>
            <w:tcW w:w="2500" w:type="pct"/>
            <w:shd w:val="clear" w:color="auto" w:fill="auto"/>
          </w:tcPr>
          <w:p w:rsidR="0072377C" w:rsidRPr="00060BE7" w:rsidRDefault="0072377C" w:rsidP="00004226">
            <w:pPr>
              <w:wordWrap w:val="0"/>
              <w:adjustRightInd w:val="0"/>
              <w:snapToGrid w:val="0"/>
              <w:spacing w:line="360" w:lineRule="auto"/>
              <w:rPr>
                <w:rFonts w:ascii="宋体" w:eastAsia="宋体" w:hAnsi="宋体" w:cs="宋体-18030"/>
                <w:sz w:val="24"/>
              </w:rPr>
            </w:pPr>
            <w:r w:rsidRPr="00060BE7">
              <w:rPr>
                <w:rFonts w:ascii="宋体" w:eastAsia="宋体" w:hAnsi="宋体" w:cs="宋体-18030" w:hint="eastAsia"/>
                <w:sz w:val="24"/>
              </w:rPr>
              <w:t>签约时间：</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年</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月</w:t>
            </w:r>
            <w:r w:rsidRPr="00060BE7">
              <w:rPr>
                <w:rFonts w:ascii="宋体" w:eastAsia="宋体" w:hAnsi="宋体" w:cs="宋体-18030" w:hint="eastAsia"/>
                <w:sz w:val="24"/>
                <w:u w:val="single"/>
              </w:rPr>
              <w:t xml:space="preserve">   </w:t>
            </w:r>
            <w:r w:rsidRPr="00060BE7">
              <w:rPr>
                <w:rFonts w:ascii="宋体" w:eastAsia="宋体" w:hAnsi="宋体" w:cs="宋体-18030" w:hint="eastAsia"/>
                <w:sz w:val="24"/>
              </w:rPr>
              <w:t>日</w:t>
            </w:r>
          </w:p>
        </w:tc>
      </w:tr>
    </w:tbl>
    <w:p w:rsidR="0072377C" w:rsidRPr="00004226" w:rsidRDefault="0072377C" w:rsidP="00004226">
      <w:pPr>
        <w:wordWrap w:val="0"/>
        <w:adjustRightInd w:val="0"/>
        <w:snapToGrid w:val="0"/>
        <w:spacing w:beforeLines="100" w:before="312" w:line="360" w:lineRule="auto"/>
        <w:ind w:firstLineChars="200" w:firstLine="482"/>
        <w:rPr>
          <w:rFonts w:ascii="宋体" w:eastAsia="宋体" w:hAnsi="宋体" w:cs="宋体-18030"/>
          <w:b/>
          <w:sz w:val="24"/>
        </w:rPr>
      </w:pPr>
      <w:r w:rsidRPr="00004226">
        <w:rPr>
          <w:rFonts w:ascii="宋体" w:eastAsia="宋体" w:hAnsi="宋体" w:hint="eastAsia"/>
          <w:b/>
          <w:sz w:val="24"/>
        </w:rPr>
        <w:t>附件：1</w:t>
      </w:r>
      <w:r w:rsidRPr="00004226">
        <w:rPr>
          <w:rFonts w:ascii="宋体" w:eastAsia="宋体" w:hAnsi="宋体" w:cs="宋体-18030" w:hint="eastAsia"/>
          <w:b/>
          <w:sz w:val="24"/>
        </w:rPr>
        <w:t>．车辆维修前诊断检验单（小客车）</w:t>
      </w:r>
    </w:p>
    <w:p w:rsidR="0072377C" w:rsidRPr="00004226" w:rsidRDefault="0072377C" w:rsidP="00004226">
      <w:pPr>
        <w:wordWrap w:val="0"/>
        <w:adjustRightInd w:val="0"/>
        <w:snapToGrid w:val="0"/>
        <w:spacing w:line="360" w:lineRule="auto"/>
        <w:ind w:firstLineChars="200" w:firstLine="482"/>
        <w:rPr>
          <w:rFonts w:ascii="宋体" w:eastAsia="宋体" w:hAnsi="宋体" w:cs="宋体-18030"/>
          <w:b/>
          <w:sz w:val="24"/>
        </w:rPr>
      </w:pPr>
      <w:r w:rsidRPr="00004226">
        <w:rPr>
          <w:rFonts w:ascii="宋体" w:eastAsia="宋体" w:hAnsi="宋体" w:cs="宋体-18030" w:hint="eastAsia"/>
          <w:b/>
          <w:sz w:val="24"/>
        </w:rPr>
        <w:t xml:space="preserve">      2．车辆维修前诊断检验单（大客车）</w:t>
      </w:r>
    </w:p>
    <w:p w:rsidR="0072377C" w:rsidRPr="00004226" w:rsidRDefault="0072377C" w:rsidP="00004226">
      <w:pPr>
        <w:wordWrap w:val="0"/>
        <w:adjustRightInd w:val="0"/>
        <w:snapToGrid w:val="0"/>
        <w:spacing w:line="360" w:lineRule="auto"/>
        <w:ind w:firstLineChars="200" w:firstLine="482"/>
        <w:rPr>
          <w:rFonts w:ascii="宋体" w:eastAsia="宋体" w:hAnsi="宋体" w:cs="宋体-18030"/>
          <w:b/>
          <w:sz w:val="24"/>
        </w:rPr>
      </w:pPr>
      <w:r w:rsidRPr="00004226">
        <w:rPr>
          <w:rFonts w:ascii="宋体" w:eastAsia="宋体" w:hAnsi="宋体" w:cs="宋体-18030" w:hint="eastAsia"/>
          <w:b/>
          <w:sz w:val="24"/>
        </w:rPr>
        <w:t xml:space="preserve">      3．车辆维修前诊断检验单（载重车）</w:t>
      </w:r>
    </w:p>
    <w:p w:rsidR="0072377C" w:rsidRPr="009A2603" w:rsidRDefault="0072377C" w:rsidP="00004226">
      <w:pPr>
        <w:wordWrap w:val="0"/>
        <w:adjustRightInd w:val="0"/>
        <w:snapToGrid w:val="0"/>
        <w:spacing w:line="360" w:lineRule="auto"/>
        <w:ind w:firstLineChars="200" w:firstLine="480"/>
        <w:rPr>
          <w:rFonts w:ascii="宋体" w:eastAsia="宋体" w:hAnsi="宋体"/>
          <w:szCs w:val="21"/>
        </w:rPr>
      </w:pPr>
      <w:r>
        <w:rPr>
          <w:rFonts w:ascii="宋体" w:eastAsia="宋体" w:hAnsi="宋体"/>
          <w:sz w:val="24"/>
        </w:rPr>
        <w:br w:type="page"/>
      </w:r>
      <w:r w:rsidRPr="009A2603">
        <w:rPr>
          <w:rFonts w:ascii="宋体" w:eastAsia="宋体" w:hAnsi="宋体" w:hint="eastAsia"/>
          <w:szCs w:val="21"/>
        </w:rPr>
        <w:lastRenderedPageBreak/>
        <w:t>附件1</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车辆维修前诊断检验单（小客车）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after="60" w:line="360" w:lineRule="auto"/>
        <w:ind w:firstLineChars="200" w:firstLine="420"/>
        <w:rPr>
          <w:rFonts w:ascii="宋体" w:eastAsia="宋体" w:hAnsi="宋体" w:cs="Arial Unicode MS"/>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11"/>
        <w:gridCol w:w="1009"/>
        <w:gridCol w:w="1156"/>
        <w:gridCol w:w="238"/>
        <w:gridCol w:w="490"/>
        <w:gridCol w:w="1079"/>
        <w:gridCol w:w="132"/>
        <w:gridCol w:w="804"/>
        <w:gridCol w:w="1308"/>
        <w:gridCol w:w="1059"/>
      </w:tblGrid>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牌  照</w:t>
            </w:r>
          </w:p>
        </w:tc>
        <w:tc>
          <w:tcPr>
            <w:tcW w:w="623"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车  型</w:t>
            </w:r>
          </w:p>
        </w:tc>
        <w:tc>
          <w:tcPr>
            <w:tcW w:w="62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上牌照日期</w:t>
            </w:r>
          </w:p>
        </w:tc>
        <w:tc>
          <w:tcPr>
            <w:tcW w:w="431" w:type="pct"/>
            <w:gridSpan w:val="2"/>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底盘号</w:t>
            </w:r>
          </w:p>
        </w:tc>
        <w:tc>
          <w:tcPr>
            <w:tcW w:w="66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发动机号</w:t>
            </w:r>
          </w:p>
        </w:tc>
        <w:tc>
          <w:tcPr>
            <w:tcW w:w="575" w:type="pct"/>
            <w:gridSpan w:val="2"/>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颜色</w:t>
            </w:r>
          </w:p>
        </w:tc>
        <w:tc>
          <w:tcPr>
            <w:tcW w:w="789"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40"/>
              <w:jc w:val="center"/>
              <w:rPr>
                <w:rFonts w:ascii="宋体" w:eastAsia="宋体" w:hAnsi="宋体" w:cs="Arial Unicode MS"/>
                <w:spacing w:val="-20"/>
                <w:szCs w:val="21"/>
              </w:rPr>
            </w:pPr>
            <w:r w:rsidRPr="009A2603">
              <w:rPr>
                <w:rFonts w:ascii="宋体" w:eastAsia="宋体" w:hAnsi="宋体" w:hint="eastAsia"/>
                <w:spacing w:val="-20"/>
                <w:szCs w:val="21"/>
              </w:rPr>
              <w:t>进厂行驶公里数</w:t>
            </w:r>
          </w:p>
        </w:tc>
        <w:tc>
          <w:tcPr>
            <w:tcW w:w="667"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进厂时间</w:t>
            </w:r>
          </w:p>
        </w:tc>
      </w:tr>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3" w:type="pct"/>
            <w:tcBorders>
              <w:top w:val="nil"/>
              <w:left w:val="single" w:sz="8"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431" w:type="pct"/>
            <w:gridSpan w:val="2"/>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66"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75" w:type="pct"/>
            <w:gridSpan w:val="2"/>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789"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67" w:type="pct"/>
            <w:tcBorders>
              <w:top w:val="nil"/>
              <w:left w:val="nil"/>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841"/>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（故障发生状况、行驶速度、发动机状态、发生频度、发生时间、部位、天气、路面状况、声音描述）</w:t>
            </w:r>
          </w:p>
        </w:tc>
      </w:tr>
      <w:tr w:rsidR="0072377C" w:rsidRPr="009A2603" w:rsidTr="0070211D">
        <w:trPr>
          <w:cantSplit/>
          <w:trHeight w:val="284"/>
          <w:jc w:val="center"/>
        </w:trPr>
        <w:tc>
          <w:tcPr>
            <w:tcW w:w="1247" w:type="pct"/>
            <w:gridSpan w:val="2"/>
            <w:vMerge w:val="restart"/>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r>
              <w:rPr>
                <w:rFonts w:ascii="宋体" w:eastAsia="宋体" w:hAnsi="宋体"/>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3.45pt;margin-top:3.1pt;width:75.75pt;height:97.15pt;rotation:-176362fd;z-index:251662336;mso-position-horizontal-relative:text;mso-position-vertical-relative:text">
                  <v:imagedata r:id="rId5" o:title="2007-05-28_133604"/>
                  <w10:wrap anchorx="page"/>
                </v:shape>
              </w:pict>
            </w: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after="60"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057"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三、功能确认：</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55"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 xml:space="preserve">工作正常√ </w:t>
            </w:r>
            <w:r w:rsidRPr="009A2603">
              <w:rPr>
                <w:rFonts w:ascii="宋体" w:eastAsia="宋体" w:hAnsi="宋体"/>
                <w:szCs w:val="21"/>
              </w:rPr>
              <w:t xml:space="preserve">    </w:t>
            </w:r>
            <w:r w:rsidRPr="009A2603">
              <w:rPr>
                <w:rFonts w:ascii="宋体" w:eastAsia="宋体" w:hAnsi="宋体" w:hint="eastAsia"/>
                <w:szCs w:val="21"/>
              </w:rPr>
              <w:t>不正常×</w:t>
            </w: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音响系统</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换刹车液：</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点烟噐</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中央门锁</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后视镜</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天窗</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626" w:type="pct"/>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1" w:type="pct"/>
            <w:gridSpan w:val="3"/>
            <w:tcBorders>
              <w:top w:val="single" w:sz="8" w:space="0" w:color="auto"/>
              <w:left w:val="single" w:sz="8" w:space="0" w:color="auto"/>
              <w:bottom w:val="single" w:sz="4" w:space="0" w:color="000000"/>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789"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四门玻璃升降噐</w:t>
            </w:r>
          </w:p>
        </w:tc>
        <w:tc>
          <w:tcPr>
            <w:tcW w:w="667"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四、升高检查</w:t>
            </w:r>
          </w:p>
        </w:tc>
        <w:tc>
          <w:tcPr>
            <w:tcW w:w="1057" w:type="pct"/>
            <w:gridSpan w:val="3"/>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五、内部检查</w:t>
            </w: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六、随车附属物检查</w:t>
            </w:r>
          </w:p>
        </w:tc>
        <w:tc>
          <w:tcPr>
            <w:tcW w:w="1455"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七、</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轮胎：磨损</w:t>
            </w:r>
            <w:r w:rsidRPr="009A2603">
              <w:rPr>
                <w:rFonts w:ascii="宋体" w:eastAsia="宋体" w:hAnsi="宋体"/>
                <w:szCs w:val="21"/>
              </w:rPr>
              <w:t xml:space="preserve"> </w:t>
            </w:r>
            <w:r w:rsidRPr="009A2603">
              <w:rPr>
                <w:rFonts w:ascii="宋体" w:eastAsia="宋体" w:hAnsi="宋体" w:hint="eastAsia"/>
                <w:szCs w:val="21"/>
              </w:rPr>
              <w:t>□</w:t>
            </w:r>
            <w:r w:rsidRPr="009A2603">
              <w:rPr>
                <w:rFonts w:ascii="宋体" w:eastAsia="宋体" w:hAnsi="宋体"/>
                <w:szCs w:val="21"/>
              </w:rPr>
              <w:t xml:space="preserve"> </w:t>
            </w:r>
            <w:r w:rsidRPr="009A2603">
              <w:rPr>
                <w:rFonts w:ascii="宋体" w:eastAsia="宋体" w:hAnsi="宋体" w:hint="eastAsia"/>
                <w:szCs w:val="21"/>
              </w:rPr>
              <w:t>损坏□</w:t>
            </w:r>
          </w:p>
        </w:tc>
        <w:tc>
          <w:tcPr>
            <w:tcW w:w="1057" w:type="pct"/>
            <w:gridSpan w:val="3"/>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仪表盘照明和信号：</w:t>
            </w: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55" w:type="pct"/>
            <w:gridSpan w:val="2"/>
            <w:vMerge w:val="restar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26" type="#_x0000_t75" style="position:absolute;left:0;text-align:left;margin-left:20.05pt;margin-top:2.75pt;width:110.25pt;height:110.05pt;z-index:251659264;mso-position-horizontal-relative:text;mso-position-vertical-relative:text">
                  <v:imagedata r:id="rId6" o:title="2007-05-28_133808"/>
                  <w10:wrap anchorx="page"/>
                </v:shape>
              </w:pict>
            </w: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内部照明：</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lastRenderedPageBreak/>
              <w:t>尾灯及尾灯罩：</w:t>
            </w:r>
          </w:p>
        </w:tc>
        <w:tc>
          <w:tcPr>
            <w:tcW w:w="765"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40"/>
              <w:rPr>
                <w:rFonts w:ascii="宋体" w:eastAsia="宋体" w:hAnsi="宋体" w:cs="Arial Unicode MS"/>
                <w:spacing w:val="-20"/>
                <w:szCs w:val="21"/>
              </w:rPr>
            </w:pPr>
            <w:r w:rsidRPr="009A2603">
              <w:rPr>
                <w:rFonts w:ascii="宋体" w:eastAsia="宋体" w:hAnsi="宋体" w:hint="eastAsia"/>
                <w:spacing w:val="-20"/>
                <w:szCs w:val="21"/>
              </w:rPr>
              <w:t>转向及转向间隙：</w:t>
            </w:r>
          </w:p>
        </w:tc>
        <w:tc>
          <w:tcPr>
            <w:tcW w:w="291" w:type="pct"/>
            <w:tcBorders>
              <w:top w:val="single" w:sz="4" w:space="0" w:color="000000"/>
              <w:left w:val="single" w:sz="4" w:space="0" w:color="auto"/>
              <w:bottom w:val="single" w:sz="4" w:space="0" w:color="000000"/>
              <w:right w:val="single" w:sz="4" w:space="0" w:color="000000"/>
            </w:tcBorders>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减震噐：密封</w:t>
            </w:r>
            <w:r w:rsidRPr="009A2603">
              <w:rPr>
                <w:rFonts w:ascii="宋体" w:eastAsia="宋体" w:hAnsi="宋体"/>
                <w:szCs w:val="21"/>
              </w:rPr>
              <w:t xml:space="preserve">  状态</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手制动</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脚踏板及噪音</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车轮防盗螺絲扳手有□无□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626"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1" w:type="pct"/>
            <w:gridSpan w:val="3"/>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55" w:type="pct"/>
            <w:gridSpan w:val="2"/>
            <w:vMerge/>
            <w:tcBorders>
              <w:top w:val="nil"/>
              <w:left w:val="nil"/>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623"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623" w:type="pct"/>
            <w:tcBorders>
              <w:top w:val="single" w:sz="4" w:space="0" w:color="000000"/>
              <w:left w:val="single" w:sz="8" w:space="0" w:color="auto"/>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26" w:type="pct"/>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431" w:type="pct"/>
            <w:gridSpan w:val="2"/>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746" w:type="pct"/>
            <w:gridSpan w:val="2"/>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496" w:type="pct"/>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455"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八、旧件交还用户：是□</w:t>
            </w:r>
            <w:r w:rsidRPr="009A2603">
              <w:rPr>
                <w:rFonts w:ascii="宋体" w:eastAsia="宋体" w:hAnsi="宋体"/>
                <w:b/>
                <w:bCs/>
                <w:szCs w:val="21"/>
              </w:rPr>
              <w:t xml:space="preserve">  否□</w:t>
            </w:r>
          </w:p>
        </w:tc>
      </w:tr>
      <w:tr w:rsidR="0072377C" w:rsidRPr="009A2603" w:rsidTr="0070211D">
        <w:trPr>
          <w:trHeight w:val="541"/>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建议维修项目：</w:t>
            </w:r>
          </w:p>
        </w:tc>
      </w:tr>
      <w:tr w:rsidR="0072377C" w:rsidRPr="009A2603" w:rsidTr="0070211D">
        <w:trPr>
          <w:trHeight w:val="550"/>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检测确定结果及主要故障零部件：</w:t>
            </w:r>
          </w:p>
        </w:tc>
      </w:tr>
      <w:tr w:rsidR="0072377C" w:rsidRPr="009A2603" w:rsidTr="0070211D">
        <w:trPr>
          <w:trHeight w:val="340"/>
          <w:jc w:val="center"/>
        </w:trPr>
        <w:tc>
          <w:tcPr>
            <w:tcW w:w="5000" w:type="pct"/>
            <w:gridSpan w:val="10"/>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70211D">
        <w:trPr>
          <w:trHeight w:val="340"/>
          <w:jc w:val="center"/>
        </w:trPr>
        <w:tc>
          <w:tcPr>
            <w:tcW w:w="1247"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802" w:type="pct"/>
            <w:gridSpan w:val="5"/>
            <w:tcBorders>
              <w:top w:val="single" w:sz="4" w:space="0" w:color="auto"/>
              <w:left w:val="single" w:sz="8"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1951" w:type="pct"/>
            <w:gridSpan w:val="3"/>
            <w:tcBorders>
              <w:top w:val="single" w:sz="4" w:space="0" w:color="auto"/>
              <w:left w:val="single" w:sz="4"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r>
    </w:tbl>
    <w:p w:rsidR="0072377C" w:rsidRPr="009A2603" w:rsidRDefault="0072377C" w:rsidP="00004226">
      <w:pPr>
        <w:tabs>
          <w:tab w:val="left" w:pos="9392"/>
          <w:tab w:val="left" w:pos="10975"/>
        </w:tabs>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贵重物品：在将车辆交给乙方检查前，已提示将车内贵重物品自行收起并保存好。</w:t>
      </w:r>
    </w:p>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w:t>
      </w:r>
      <w:r w:rsidRPr="009A2603">
        <w:rPr>
          <w:rFonts w:ascii="宋体" w:eastAsia="宋体" w:hAnsi="宋体" w:cs="Arial Unicode MS"/>
          <w:szCs w:val="21"/>
        </w:rPr>
        <w:t xml:space="preserve">                                     </w:t>
      </w:r>
      <w:r w:rsidRPr="009A2603">
        <w:rPr>
          <w:rFonts w:ascii="宋体" w:eastAsia="宋体" w:hAnsi="宋体" w:hint="eastAsia"/>
          <w:szCs w:val="21"/>
        </w:rPr>
        <w:t>交车时间：</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szCs w:val="21"/>
        </w:rPr>
        <w:br w:type="page"/>
      </w:r>
      <w:r w:rsidRPr="009A2603">
        <w:rPr>
          <w:rFonts w:ascii="宋体" w:eastAsia="宋体" w:hAnsi="宋体" w:hint="eastAsia"/>
          <w:szCs w:val="21"/>
        </w:rPr>
        <w:lastRenderedPageBreak/>
        <w:t>附件2</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车辆维修前诊断检验单（大客车）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 xml:space="preserve">                                            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after="60" w:line="360" w:lineRule="auto"/>
        <w:ind w:firstLineChars="200" w:firstLine="420"/>
        <w:rPr>
          <w:rFonts w:ascii="宋体" w:eastAsia="宋体" w:hAnsi="宋体"/>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34"/>
        <w:gridCol w:w="922"/>
        <w:gridCol w:w="1031"/>
        <w:gridCol w:w="894"/>
        <w:gridCol w:w="1193"/>
        <w:gridCol w:w="861"/>
        <w:gridCol w:w="1381"/>
        <w:gridCol w:w="970"/>
      </w:tblGrid>
      <w:tr w:rsidR="0072377C" w:rsidRPr="009A2603" w:rsidTr="0070211D">
        <w:trPr>
          <w:trHeight w:val="284"/>
          <w:jc w:val="center"/>
        </w:trPr>
        <w:tc>
          <w:tcPr>
            <w:tcW w:w="527"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牌  照</w:t>
            </w:r>
          </w:p>
        </w:tc>
        <w:tc>
          <w:tcPr>
            <w:tcW w:w="519"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车  型</w:t>
            </w:r>
          </w:p>
        </w:tc>
        <w:tc>
          <w:tcPr>
            <w:tcW w:w="647"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上牌照日期</w:t>
            </w:r>
          </w:p>
        </w:tc>
        <w:tc>
          <w:tcPr>
            <w:tcW w:w="56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底盘号</w:t>
            </w:r>
          </w:p>
        </w:tc>
        <w:tc>
          <w:tcPr>
            <w:tcW w:w="776"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发动机号</w:t>
            </w:r>
          </w:p>
        </w:tc>
        <w:tc>
          <w:tcPr>
            <w:tcW w:w="56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proofErr w:type="gramStart"/>
            <w:r w:rsidRPr="009A2603">
              <w:rPr>
                <w:rFonts w:ascii="宋体" w:eastAsia="宋体" w:hAnsi="宋体" w:hint="eastAsia"/>
                <w:szCs w:val="21"/>
              </w:rPr>
              <w:t>颜</w:t>
            </w:r>
            <w:proofErr w:type="gramEnd"/>
            <w:r w:rsidRPr="009A2603">
              <w:rPr>
                <w:rFonts w:ascii="宋体" w:eastAsia="宋体" w:hAnsi="宋体" w:hint="eastAsia"/>
                <w:szCs w:val="21"/>
              </w:rPr>
              <w:t xml:space="preserve">  色</w:t>
            </w:r>
          </w:p>
        </w:tc>
        <w:tc>
          <w:tcPr>
            <w:tcW w:w="825"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80"/>
              <w:jc w:val="center"/>
              <w:rPr>
                <w:rFonts w:ascii="宋体" w:eastAsia="宋体" w:hAnsi="宋体"/>
                <w:spacing w:val="-10"/>
                <w:szCs w:val="21"/>
              </w:rPr>
            </w:pPr>
            <w:r w:rsidRPr="009A2603">
              <w:rPr>
                <w:rFonts w:ascii="宋体" w:eastAsia="宋体" w:hAnsi="宋体" w:hint="eastAsia"/>
                <w:spacing w:val="-10"/>
                <w:szCs w:val="21"/>
              </w:rPr>
              <w:t>进厂行驶公里数</w:t>
            </w:r>
          </w:p>
        </w:tc>
        <w:tc>
          <w:tcPr>
            <w:tcW w:w="578"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sidRPr="009A2603">
              <w:rPr>
                <w:rFonts w:ascii="宋体" w:eastAsia="宋体" w:hAnsi="宋体" w:hint="eastAsia"/>
                <w:szCs w:val="21"/>
              </w:rPr>
              <w:t>进厂时间</w:t>
            </w:r>
          </w:p>
        </w:tc>
      </w:tr>
      <w:tr w:rsidR="0072377C" w:rsidRPr="009A2603" w:rsidTr="0070211D">
        <w:trPr>
          <w:trHeight w:val="284"/>
          <w:jc w:val="center"/>
        </w:trPr>
        <w:tc>
          <w:tcPr>
            <w:tcW w:w="527" w:type="pct"/>
            <w:tcBorders>
              <w:top w:val="nil"/>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19"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47"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6"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776"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825"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78" w:type="pc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715"/>
          <w:jc w:val="center"/>
        </w:trPr>
        <w:tc>
          <w:tcPr>
            <w:tcW w:w="5000" w:type="pct"/>
            <w:gridSpan w:val="8"/>
            <w:tcBorders>
              <w:top w:val="single" w:sz="4"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（故障发生状况或在行驶跑偏、行驶摆震、</w:t>
            </w:r>
            <w:proofErr w:type="gramStart"/>
            <w:r w:rsidRPr="009A2603">
              <w:rPr>
                <w:rFonts w:ascii="宋体" w:eastAsia="宋体" w:hAnsi="宋体" w:hint="eastAsia"/>
                <w:szCs w:val="21"/>
              </w:rPr>
              <w:t>转向回正</w:t>
            </w:r>
            <w:proofErr w:type="gramEnd"/>
            <w:r w:rsidRPr="009A2603">
              <w:rPr>
                <w:rFonts w:ascii="宋体" w:eastAsia="宋体" w:hAnsi="宋体" w:hint="eastAsia"/>
                <w:szCs w:val="21"/>
              </w:rPr>
              <w:t>及沉重、离合噐、变速噐、传动轴、主减速</w:t>
            </w:r>
            <w:proofErr w:type="gramStart"/>
            <w:r w:rsidRPr="009A2603">
              <w:rPr>
                <w:rFonts w:ascii="宋体" w:eastAsia="宋体" w:hAnsi="宋体" w:hint="eastAsia"/>
                <w:szCs w:val="21"/>
              </w:rPr>
              <w:t>噐及差</w:t>
            </w:r>
            <w:proofErr w:type="gramEnd"/>
            <w:r w:rsidRPr="009A2603">
              <w:rPr>
                <w:rFonts w:ascii="宋体" w:eastAsia="宋体" w:hAnsi="宋体" w:hint="eastAsia"/>
                <w:szCs w:val="21"/>
              </w:rPr>
              <w:t>速噐状况）</w:t>
            </w:r>
          </w:p>
        </w:tc>
      </w:tr>
      <w:tr w:rsidR="0072377C" w:rsidRPr="009A2603" w:rsidTr="0070211D">
        <w:trPr>
          <w:cantSplit/>
          <w:trHeight w:val="284"/>
          <w:jc w:val="center"/>
        </w:trPr>
        <w:tc>
          <w:tcPr>
            <w:tcW w:w="2260" w:type="pct"/>
            <w:gridSpan w:val="4"/>
            <w:vMerge w:val="restart"/>
            <w:tcBorders>
              <w:top w:val="single" w:sz="8" w:space="0" w:color="auto"/>
              <w:left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r>
              <w:rPr>
                <w:rFonts w:ascii="宋体" w:eastAsia="宋体" w:hAnsi="宋体"/>
                <w:szCs w:val="21"/>
              </w:rPr>
              <w:pict>
                <v:shape id="_x0000_s1028" type="#_x0000_t75" style="position:absolute;left:0;text-align:left;margin-left:18.65pt;margin-top:2.8pt;width:206.95pt;height:111.75pt;z-index:251661312;mso-position-horizontal-relative:text;mso-position-vertical-relative:text">
                  <v:imagedata r:id="rId7" o:title="复件 00"/>
                  <w10:wrap anchorx="page"/>
                </v:shape>
              </w:pict>
            </w: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8"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1403" w:type="pct"/>
            <w:gridSpan w:val="2"/>
            <w:tcBorders>
              <w:top w:val="single" w:sz="8"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三、外观升高初检</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03"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轮胎：磨损</w:t>
            </w:r>
            <w:r w:rsidRPr="009A2603">
              <w:rPr>
                <w:rFonts w:ascii="宋体" w:eastAsia="宋体" w:hAnsi="宋体"/>
                <w:szCs w:val="21"/>
              </w:rPr>
              <w:t xml:space="preserve"> □ </w:t>
            </w:r>
            <w:r w:rsidRPr="009A2603">
              <w:rPr>
                <w:rFonts w:ascii="宋体" w:eastAsia="宋体" w:hAnsi="宋体" w:hint="eastAsia"/>
                <w:szCs w:val="21"/>
              </w:rPr>
              <w:t xml:space="preserve">  </w:t>
            </w:r>
            <w:r w:rsidRPr="009A2603">
              <w:rPr>
                <w:rFonts w:ascii="宋体" w:eastAsia="宋体" w:hAnsi="宋体"/>
                <w:szCs w:val="21"/>
              </w:rPr>
              <w:t>损坏</w:t>
            </w:r>
            <w:r w:rsidRPr="009A2603">
              <w:rPr>
                <w:rFonts w:ascii="宋体" w:eastAsia="宋体" w:hAnsi="宋体" w:hint="eastAsia"/>
                <w:szCs w:val="21"/>
              </w:rPr>
              <w:t>□</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 xml:space="preserve">刹车液：  </w:t>
            </w:r>
            <w:r w:rsidRPr="009A2603">
              <w:rPr>
                <w:rFonts w:ascii="宋体" w:eastAsia="宋体" w:hAnsi="宋体"/>
                <w:szCs w:val="21"/>
              </w:rPr>
              <w:t xml:space="preserve">  是□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尾灯及尾灯罩：</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1403"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钢板悬挂及骑马攀：</w:t>
            </w: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776"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560" w:type="pct"/>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vMerge/>
            <w:tcBorders>
              <w:top w:val="single" w:sz="4" w:space="0" w:color="auto"/>
              <w:left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337" w:type="pct"/>
            <w:gridSpan w:val="2"/>
            <w:vMerge w:val="restart"/>
            <w:tcBorders>
              <w:top w:val="single" w:sz="4" w:space="0" w:color="auto"/>
              <w:left w:val="single" w:sz="4"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tcBorders>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337" w:type="pct"/>
            <w:gridSpan w:val="2"/>
            <w:vMerge/>
            <w:tcBorders>
              <w:top w:val="single" w:sz="4" w:space="0" w:color="auto"/>
              <w:left w:val="single" w:sz="4" w:space="0" w:color="auto"/>
              <w:bottom w:val="single" w:sz="4" w:space="0" w:color="auto"/>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2260" w:type="pct"/>
            <w:gridSpan w:val="4"/>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337" w:type="pct"/>
            <w:gridSpan w:val="2"/>
            <w:vMerge/>
            <w:tcBorders>
              <w:top w:val="single" w:sz="4" w:space="0" w:color="auto"/>
              <w:left w:val="single" w:sz="4" w:space="0" w:color="auto"/>
              <w:bottom w:val="single" w:sz="4" w:space="0" w:color="auto"/>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25"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润滑脂杯：</w:t>
            </w:r>
          </w:p>
        </w:tc>
        <w:tc>
          <w:tcPr>
            <w:tcW w:w="57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519"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566"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vMerge/>
            <w:tcBorders>
              <w:top w:val="single" w:sz="4" w:space="0" w:color="auto"/>
              <w:left w:val="single" w:sz="4" w:space="0" w:color="auto"/>
              <w:bottom w:val="single" w:sz="4" w:space="0" w:color="000000"/>
              <w:right w:val="nil"/>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1403" w:type="pct"/>
            <w:gridSpan w:val="2"/>
            <w:vMerge w:val="restar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519"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566"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vMerge/>
            <w:tcBorders>
              <w:top w:val="single" w:sz="4" w:space="0" w:color="auto"/>
              <w:left w:val="single" w:sz="4" w:space="0" w:color="auto"/>
              <w:bottom w:val="single" w:sz="4" w:space="0" w:color="000000"/>
              <w:right w:val="nil"/>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403" w:type="pct"/>
            <w:gridSpan w:val="2"/>
            <w:vMerge/>
            <w:tcBorders>
              <w:top w:val="single" w:sz="4" w:space="0" w:color="auto"/>
              <w:left w:val="single" w:sz="4" w:space="0" w:color="auto"/>
              <w:bottom w:val="single" w:sz="4" w:space="0" w:color="auto"/>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四、排放净化性能检测</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六、柴油车工作性能检测</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八、随车附属物检查</w:t>
            </w:r>
          </w:p>
        </w:tc>
        <w:tc>
          <w:tcPr>
            <w:tcW w:w="1403"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九、</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lastRenderedPageBreak/>
              <w:t>CO</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HC</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供油提前角</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03" w:type="pct"/>
            <w:gridSpan w:val="2"/>
            <w:vMerge w:val="restart"/>
            <w:tcBorders>
              <w:top w:val="nil"/>
              <w:left w:val="nil"/>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30" type="#_x0000_t75" style="position:absolute;left:0;text-align:left;margin-left:30.6pt;margin-top:6.7pt;width:83.65pt;height:94.85pt;z-index:251663360;mso-position-horizontal-relative:text;mso-position-vertical-relative:text">
                  <v:imagedata r:id="rId6" o:title="2007-05-28_133808"/>
                  <w10:wrap anchorx="page"/>
                </v:shape>
              </w:pict>
            </w: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NO</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烟度值</w:t>
            </w:r>
            <w:proofErr w:type="spellStart"/>
            <w:r w:rsidRPr="009A2603">
              <w:rPr>
                <w:rFonts w:ascii="宋体" w:eastAsia="宋体" w:hAnsi="宋体"/>
                <w:szCs w:val="21"/>
              </w:rPr>
              <w:t>Rb</w:t>
            </w:r>
            <w:proofErr w:type="spellEnd"/>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w:t>
            </w:r>
            <w:proofErr w:type="gramStart"/>
            <w:r w:rsidRPr="009A2603">
              <w:rPr>
                <w:rFonts w:ascii="宋体" w:eastAsia="宋体" w:hAnsi="宋体" w:hint="eastAsia"/>
                <w:szCs w:val="21"/>
              </w:rPr>
              <w:t>问隔角</w:t>
            </w:r>
            <w:proofErr w:type="gramEnd"/>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五、电控燃油系统检查</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喷油泵供油压力</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w:t>
            </w:r>
            <w:proofErr w:type="gramStart"/>
            <w:r w:rsidRPr="009A2603">
              <w:rPr>
                <w:rFonts w:ascii="宋体" w:eastAsia="宋体" w:hAnsi="宋体" w:hint="eastAsia"/>
                <w:szCs w:val="21"/>
              </w:rPr>
              <w:t>怠</w:t>
            </w:r>
            <w:proofErr w:type="gramEnd"/>
            <w:r w:rsidRPr="009A2603">
              <w:rPr>
                <w:rFonts w:ascii="宋体" w:eastAsia="宋体" w:hAnsi="宋体" w:hint="eastAsia"/>
                <w:szCs w:val="21"/>
              </w:rPr>
              <w:t>速</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13"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七、安全性能检测</w:t>
            </w: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基本点火正时</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系统工作参数</w:t>
            </w: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制动力平衡</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车轮防盗螺丝扳手有□无□</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52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系统备部件</w:t>
            </w:r>
          </w:p>
        </w:tc>
        <w:tc>
          <w:tcPr>
            <w:tcW w:w="519"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47"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40"/>
              <w:rPr>
                <w:rFonts w:ascii="宋体" w:eastAsia="宋体" w:hAnsi="宋体" w:cs="Arial Unicode MS"/>
                <w:spacing w:val="-20"/>
                <w:szCs w:val="21"/>
              </w:rPr>
            </w:pPr>
            <w:r w:rsidRPr="009A2603">
              <w:rPr>
                <w:rFonts w:ascii="宋体" w:eastAsia="宋体" w:hAnsi="宋体" w:hint="eastAsia"/>
                <w:spacing w:val="-20"/>
                <w:szCs w:val="21"/>
              </w:rPr>
              <w:t>制动协调时间</w:t>
            </w:r>
          </w:p>
        </w:tc>
        <w:tc>
          <w:tcPr>
            <w:tcW w:w="566"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33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03"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cantSplit/>
          <w:trHeight w:val="284"/>
          <w:jc w:val="center"/>
        </w:trPr>
        <w:tc>
          <w:tcPr>
            <w:tcW w:w="1047"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线路连接线及配线</w:t>
            </w:r>
          </w:p>
        </w:tc>
        <w:tc>
          <w:tcPr>
            <w:tcW w:w="1213" w:type="pct"/>
            <w:gridSpan w:val="2"/>
            <w:tcBorders>
              <w:top w:val="single" w:sz="4" w:space="0" w:color="000000"/>
              <w:left w:val="nil"/>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04"/>
              <w:rPr>
                <w:rFonts w:ascii="宋体" w:eastAsia="宋体" w:hAnsi="宋体" w:cs="Arial Unicode MS"/>
                <w:spacing w:val="-4"/>
                <w:szCs w:val="21"/>
              </w:rPr>
            </w:pPr>
            <w:r w:rsidRPr="009A2603">
              <w:rPr>
                <w:rFonts w:ascii="宋体" w:eastAsia="宋体" w:hAnsi="宋体" w:hint="eastAsia"/>
                <w:spacing w:val="-4"/>
                <w:szCs w:val="21"/>
              </w:rPr>
              <w:t>前照灯发光强度：左</w:t>
            </w:r>
            <w:r w:rsidRPr="009A2603">
              <w:rPr>
                <w:rFonts w:ascii="宋体" w:eastAsia="宋体" w:hAnsi="宋体"/>
                <w:spacing w:val="-4"/>
                <w:szCs w:val="21"/>
              </w:rPr>
              <w:t xml:space="preserve">  右</w:t>
            </w:r>
          </w:p>
        </w:tc>
        <w:tc>
          <w:tcPr>
            <w:tcW w:w="1337"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03" w:type="pct"/>
            <w:gridSpan w:val="2"/>
            <w:vMerge/>
            <w:tcBorders>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70211D">
        <w:trPr>
          <w:trHeight w:val="284"/>
          <w:jc w:val="center"/>
        </w:trPr>
        <w:tc>
          <w:tcPr>
            <w:tcW w:w="1047" w:type="pct"/>
            <w:gridSpan w:val="2"/>
            <w:tcBorders>
              <w:top w:val="single" w:sz="4" w:space="0" w:color="000000"/>
              <w:left w:val="single" w:sz="8" w:space="0" w:color="auto"/>
              <w:bottom w:val="single" w:sz="4" w:space="0" w:color="auto"/>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各导线及真空软管</w:t>
            </w:r>
          </w:p>
        </w:tc>
        <w:tc>
          <w:tcPr>
            <w:tcW w:w="1213" w:type="pct"/>
            <w:gridSpan w:val="2"/>
            <w:tcBorders>
              <w:top w:val="single" w:sz="4" w:space="0" w:color="000000"/>
              <w:left w:val="nil"/>
              <w:bottom w:val="nil"/>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04"/>
              <w:rPr>
                <w:rFonts w:ascii="宋体" w:eastAsia="宋体" w:hAnsi="宋体" w:cs="Arial Unicode MS"/>
                <w:spacing w:val="-4"/>
                <w:szCs w:val="21"/>
              </w:rPr>
            </w:pPr>
            <w:r w:rsidRPr="009A2603">
              <w:rPr>
                <w:rFonts w:ascii="宋体" w:eastAsia="宋体" w:hAnsi="宋体" w:hint="eastAsia"/>
                <w:spacing w:val="-4"/>
                <w:szCs w:val="21"/>
              </w:rPr>
              <w:t>光轴照射位置：</w:t>
            </w:r>
            <w:r w:rsidRPr="009A2603">
              <w:rPr>
                <w:rFonts w:ascii="宋体" w:eastAsia="宋体" w:hAnsi="宋体"/>
                <w:spacing w:val="-4"/>
                <w:szCs w:val="21"/>
              </w:rPr>
              <w:t xml:space="preserve">  左  右</w:t>
            </w:r>
          </w:p>
        </w:tc>
        <w:tc>
          <w:tcPr>
            <w:tcW w:w="1337" w:type="pct"/>
            <w:gridSpan w:val="2"/>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1403"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十、旧件交还用户：是□</w:t>
            </w:r>
            <w:r w:rsidRPr="009A2603">
              <w:rPr>
                <w:rFonts w:ascii="宋体" w:eastAsia="宋体" w:hAnsi="宋体"/>
                <w:szCs w:val="21"/>
              </w:rPr>
              <w:t xml:space="preserve">  否□</w:t>
            </w:r>
          </w:p>
        </w:tc>
      </w:tr>
      <w:tr w:rsidR="0072377C" w:rsidRPr="009A2603" w:rsidTr="0070211D">
        <w:trPr>
          <w:trHeight w:val="585"/>
          <w:jc w:val="center"/>
        </w:trPr>
        <w:tc>
          <w:tcPr>
            <w:tcW w:w="5000" w:type="pct"/>
            <w:gridSpan w:val="8"/>
            <w:tcBorders>
              <w:top w:val="single" w:sz="4" w:space="0" w:color="auto"/>
              <w:left w:val="single" w:sz="8" w:space="0" w:color="auto"/>
              <w:bottom w:val="nil"/>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建议维修项目：</w:t>
            </w:r>
          </w:p>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p>
        </w:tc>
      </w:tr>
      <w:tr w:rsidR="0072377C" w:rsidRPr="009A2603" w:rsidTr="0070211D">
        <w:trPr>
          <w:trHeight w:val="1049"/>
          <w:jc w:val="center"/>
        </w:trPr>
        <w:tc>
          <w:tcPr>
            <w:tcW w:w="5000" w:type="pct"/>
            <w:gridSpan w:val="8"/>
            <w:tcBorders>
              <w:top w:val="single" w:sz="4" w:space="0" w:color="auto"/>
              <w:left w:val="single" w:sz="8" w:space="0" w:color="auto"/>
              <w:bottom w:val="nil"/>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检测确定结果及主要故障零部件：</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70211D">
        <w:trPr>
          <w:trHeight w:val="454"/>
          <w:jc w:val="center"/>
        </w:trPr>
        <w:tc>
          <w:tcPr>
            <w:tcW w:w="1047" w:type="pct"/>
            <w:gridSpan w:val="2"/>
            <w:tcBorders>
              <w:top w:val="single" w:sz="4" w:space="0" w:color="auto"/>
              <w:left w:val="single" w:sz="8" w:space="0" w:color="auto"/>
              <w:bottom w:val="single" w:sz="8" w:space="0" w:color="auto"/>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990" w:type="pct"/>
            <w:gridSpan w:val="3"/>
            <w:tcBorders>
              <w:top w:val="single" w:sz="4" w:space="0" w:color="auto"/>
              <w:left w:val="single" w:sz="4" w:space="0" w:color="auto"/>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1964" w:type="pct"/>
            <w:gridSpan w:val="3"/>
            <w:tcBorders>
              <w:top w:val="single" w:sz="4" w:space="0" w:color="auto"/>
              <w:left w:val="single" w:sz="4"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r>
    </w:tbl>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贵重物品：在将车辆交给乙方检查前，已提示将车内贵重物品自行收起并保存好。</w:t>
      </w:r>
    </w:p>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                                    交车时间：</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szCs w:val="21"/>
        </w:rPr>
        <w:br w:type="page"/>
      </w:r>
      <w:r w:rsidRPr="009A2603">
        <w:rPr>
          <w:rFonts w:ascii="宋体" w:eastAsia="宋体" w:hAnsi="宋体" w:hint="eastAsia"/>
          <w:szCs w:val="21"/>
        </w:rPr>
        <w:lastRenderedPageBreak/>
        <w:t>附件3</w:t>
      </w:r>
    </w:p>
    <w:p w:rsidR="0072377C" w:rsidRPr="009A2603" w:rsidRDefault="0072377C" w:rsidP="00004226">
      <w:pPr>
        <w:wordWrap w:val="0"/>
        <w:adjustRightInd w:val="0"/>
        <w:snapToGrid w:val="0"/>
        <w:spacing w:line="360" w:lineRule="auto"/>
        <w:ind w:firstLineChars="200" w:firstLine="422"/>
        <w:jc w:val="center"/>
        <w:rPr>
          <w:rFonts w:ascii="宋体" w:eastAsia="宋体" w:hAnsi="宋体"/>
          <w:b/>
          <w:bCs/>
          <w:szCs w:val="21"/>
        </w:rPr>
      </w:pPr>
      <w:r w:rsidRPr="009A2603">
        <w:rPr>
          <w:rFonts w:ascii="宋体" w:eastAsia="宋体" w:hAnsi="宋体" w:hint="eastAsia"/>
          <w:b/>
          <w:bCs/>
          <w:szCs w:val="21"/>
        </w:rPr>
        <w:t>车辆维修前诊断检验单（载重车）</w:t>
      </w:r>
    </w:p>
    <w:p w:rsidR="0072377C" w:rsidRPr="009A2603" w:rsidRDefault="0072377C" w:rsidP="00004226">
      <w:pPr>
        <w:wordWrap w:val="0"/>
        <w:adjustRightInd w:val="0"/>
        <w:snapToGrid w:val="0"/>
        <w:spacing w:before="120" w:after="120" w:line="360" w:lineRule="auto"/>
        <w:ind w:firstLineChars="200" w:firstLine="420"/>
        <w:jc w:val="right"/>
        <w:rPr>
          <w:rFonts w:ascii="宋体" w:eastAsia="宋体" w:hAnsi="宋体"/>
          <w:bCs/>
          <w:szCs w:val="21"/>
        </w:rPr>
      </w:pPr>
      <w:r w:rsidRPr="009A2603">
        <w:rPr>
          <w:rFonts w:ascii="宋体" w:eastAsia="宋体" w:hAnsi="宋体" w:hint="eastAsia"/>
          <w:bCs/>
          <w:szCs w:val="21"/>
        </w:rPr>
        <w:t xml:space="preserve">                                            合同编号</w:t>
      </w:r>
      <w:r w:rsidRPr="009A2603">
        <w:rPr>
          <w:rFonts w:ascii="宋体" w:eastAsia="宋体" w:hAnsi="宋体" w:hint="eastAsia"/>
          <w:bCs/>
          <w:szCs w:val="21"/>
          <w:u w:val="single"/>
        </w:rPr>
        <w:t xml:space="preserve">            </w:t>
      </w:r>
    </w:p>
    <w:p w:rsidR="0072377C" w:rsidRPr="009A2603" w:rsidRDefault="0072377C" w:rsidP="00004226">
      <w:pPr>
        <w:wordWrap w:val="0"/>
        <w:adjustRightInd w:val="0"/>
        <w:snapToGrid w:val="0"/>
        <w:spacing w:line="360" w:lineRule="auto"/>
        <w:ind w:firstLineChars="200" w:firstLine="420"/>
        <w:rPr>
          <w:rFonts w:ascii="宋体" w:eastAsia="宋体" w:hAnsi="宋体"/>
          <w:szCs w:val="21"/>
        </w:rPr>
      </w:pPr>
      <w:r w:rsidRPr="009A2603">
        <w:rPr>
          <w:rFonts w:ascii="宋体" w:eastAsia="宋体" w:hAnsi="宋体" w:hint="eastAsia"/>
          <w:szCs w:val="21"/>
        </w:rPr>
        <w:t>甲方：（托修方）                 乙方：（承修方）</w:t>
      </w:r>
    </w:p>
    <w:tbl>
      <w:tblPr>
        <w:tblW w:w="5000" w:type="pct"/>
        <w:jc w:val="center"/>
        <w:tblCellMar>
          <w:left w:w="0" w:type="dxa"/>
          <w:right w:w="0" w:type="dxa"/>
        </w:tblCellMar>
        <w:tblLook w:val="0000" w:firstRow="0" w:lastRow="0" w:firstColumn="0" w:lastColumn="0" w:noHBand="0" w:noVBand="0"/>
      </w:tblPr>
      <w:tblGrid>
        <w:gridCol w:w="1053"/>
        <w:gridCol w:w="937"/>
        <w:gridCol w:w="1192"/>
        <w:gridCol w:w="818"/>
        <w:gridCol w:w="970"/>
        <w:gridCol w:w="992"/>
        <w:gridCol w:w="1340"/>
        <w:gridCol w:w="984"/>
      </w:tblGrid>
      <w:tr w:rsidR="0072377C" w:rsidRPr="009A2603" w:rsidTr="00C51B84">
        <w:trPr>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牌  照</w:t>
            </w:r>
          </w:p>
        </w:tc>
        <w:tc>
          <w:tcPr>
            <w:tcW w:w="563" w:type="pct"/>
            <w:tcBorders>
              <w:top w:val="single" w:sz="8"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车  型</w:t>
            </w:r>
          </w:p>
        </w:tc>
        <w:tc>
          <w:tcPr>
            <w:tcW w:w="688"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上牌照日期</w:t>
            </w:r>
          </w:p>
        </w:tc>
        <w:tc>
          <w:tcPr>
            <w:tcW w:w="501"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底盘号</w:t>
            </w:r>
          </w:p>
        </w:tc>
        <w:tc>
          <w:tcPr>
            <w:tcW w:w="614"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发动机号</w:t>
            </w:r>
          </w:p>
        </w:tc>
        <w:tc>
          <w:tcPr>
            <w:tcW w:w="63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颜色</w:t>
            </w:r>
          </w:p>
        </w:tc>
        <w:tc>
          <w:tcPr>
            <w:tcW w:w="850" w:type="pct"/>
            <w:tcBorders>
              <w:top w:val="single" w:sz="8" w:space="0" w:color="auto"/>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380"/>
              <w:jc w:val="center"/>
              <w:rPr>
                <w:rFonts w:ascii="宋体" w:eastAsia="宋体" w:hAnsi="宋体" w:cs="Arial Unicode MS"/>
                <w:spacing w:val="-10"/>
                <w:szCs w:val="21"/>
              </w:rPr>
            </w:pPr>
            <w:r w:rsidRPr="009A2603">
              <w:rPr>
                <w:rFonts w:ascii="宋体" w:eastAsia="宋体" w:hAnsi="宋体" w:hint="eastAsia"/>
                <w:spacing w:val="-10"/>
                <w:szCs w:val="21"/>
              </w:rPr>
              <w:t>进厂行驶公里数</w:t>
            </w:r>
          </w:p>
        </w:tc>
        <w:tc>
          <w:tcPr>
            <w:tcW w:w="628" w:type="pct"/>
            <w:tcBorders>
              <w:top w:val="single" w:sz="8" w:space="0" w:color="auto"/>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进厂时间</w:t>
            </w:r>
          </w:p>
        </w:tc>
      </w:tr>
      <w:tr w:rsidR="0072377C" w:rsidRPr="009A2603" w:rsidTr="00C51B84">
        <w:trPr>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63" w:type="pct"/>
            <w:tcBorders>
              <w:top w:val="nil"/>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88"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501"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14"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3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850" w:type="pct"/>
            <w:tcBorders>
              <w:top w:val="nil"/>
              <w:left w:val="nil"/>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628" w:type="pct"/>
            <w:tcBorders>
              <w:top w:val="nil"/>
              <w:left w:val="nil"/>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C51B84">
        <w:trPr>
          <w:trHeight w:val="680"/>
          <w:jc w:val="center"/>
        </w:trPr>
        <w:tc>
          <w:tcPr>
            <w:tcW w:w="5000" w:type="pct"/>
            <w:gridSpan w:val="8"/>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用户陈述：</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（故障发生状况或在行驶跑偏、行驶摆震、</w:t>
            </w:r>
            <w:proofErr w:type="gramStart"/>
            <w:r w:rsidRPr="009A2603">
              <w:rPr>
                <w:rFonts w:ascii="宋体" w:eastAsia="宋体" w:hAnsi="宋体" w:hint="eastAsia"/>
                <w:spacing w:val="-10"/>
                <w:szCs w:val="21"/>
              </w:rPr>
              <w:t>转向回正</w:t>
            </w:r>
            <w:proofErr w:type="gramEnd"/>
            <w:r w:rsidRPr="009A2603">
              <w:rPr>
                <w:rFonts w:ascii="宋体" w:eastAsia="宋体" w:hAnsi="宋体" w:hint="eastAsia"/>
                <w:spacing w:val="-10"/>
                <w:szCs w:val="21"/>
              </w:rPr>
              <w:t>及沉重、离合器、变速器、传动轴、主减速器及差速器</w:t>
            </w:r>
            <w:r w:rsidRPr="009A2603">
              <w:rPr>
                <w:rFonts w:ascii="宋体" w:eastAsia="宋体" w:hAnsi="宋体" w:hint="eastAsia"/>
                <w:szCs w:val="21"/>
              </w:rPr>
              <w:t>状况）</w:t>
            </w:r>
          </w:p>
        </w:tc>
      </w:tr>
      <w:tr w:rsidR="0072377C" w:rsidRPr="009A2603" w:rsidTr="00C51B84">
        <w:trPr>
          <w:cantSplit/>
          <w:trHeight w:val="284"/>
          <w:jc w:val="center"/>
        </w:trPr>
        <w:tc>
          <w:tcPr>
            <w:tcW w:w="2278" w:type="pct"/>
            <w:gridSpan w:val="4"/>
            <w:vMerge w:val="restar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szCs w:val="21"/>
              </w:rPr>
            </w:pP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Pr>
                <w:rFonts w:ascii="宋体" w:eastAsia="宋体" w:hAnsi="宋体" w:cs="Times New Roman"/>
                <w:szCs w:val="21"/>
              </w:rPr>
              <w:pict>
                <v:shape id="_x0000_s1031" type="#_x0000_t75" style="position:absolute;left:0;text-align:left;margin-left:32.5pt;margin-top:7.5pt;width:193.5pt;height:89.3pt;z-index:251664384">
                  <v:imagedata r:id="rId8" o:title="2007-07-11_165000"/>
                  <w10:wrap anchorx="page"/>
                </v:shape>
              </w:pict>
            </w:r>
          </w:p>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二、外部检查</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三、外观升高初检</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更换雨刮：</w:t>
            </w:r>
            <w:r w:rsidRPr="009A2603">
              <w:rPr>
                <w:rFonts w:ascii="宋体" w:eastAsia="宋体" w:hAnsi="宋体"/>
                <w:szCs w:val="21"/>
              </w:rPr>
              <w:t xml:space="preserve">  是□  否□</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轮胎：</w:t>
            </w:r>
            <w:r w:rsidRPr="009A2603">
              <w:rPr>
                <w:rFonts w:ascii="宋体" w:eastAsia="宋体" w:hAnsi="宋体"/>
                <w:szCs w:val="21"/>
              </w:rPr>
              <w:t xml:space="preserve">  磨损 □  损坏</w:t>
            </w:r>
            <w:r w:rsidRPr="009A2603">
              <w:rPr>
                <w:rFonts w:ascii="宋体" w:eastAsia="宋体" w:hAnsi="宋体" w:hint="eastAsia"/>
                <w:szCs w:val="21"/>
              </w:rPr>
              <w:t>□</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添加清洁液：是□</w:t>
            </w:r>
            <w:r w:rsidRPr="009A2603">
              <w:rPr>
                <w:rFonts w:ascii="宋体" w:eastAsia="宋体" w:hAnsi="宋体"/>
                <w:szCs w:val="21"/>
              </w:rPr>
              <w:t xml:space="preserve">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大灯及大灯罩：</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換刹车液：</w:t>
            </w:r>
            <w:r w:rsidRPr="009A2603">
              <w:rPr>
                <w:rFonts w:ascii="宋体" w:eastAsia="宋体" w:hAnsi="宋体"/>
                <w:szCs w:val="21"/>
              </w:rPr>
              <w:t xml:space="preserve">  是□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尾灯及尾灯罩：</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添加机油：</w:t>
            </w:r>
            <w:r w:rsidRPr="009A2603">
              <w:rPr>
                <w:rFonts w:ascii="宋体" w:eastAsia="宋体" w:hAnsi="宋体"/>
                <w:szCs w:val="21"/>
              </w:rPr>
              <w:t xml:space="preserve">  是□  否□</w:t>
            </w:r>
          </w:p>
        </w:tc>
        <w:tc>
          <w:tcPr>
            <w:tcW w:w="1478" w:type="pct"/>
            <w:gridSpan w:val="2"/>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钢板悬挂及骑马攀：</w:t>
            </w: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冷却液：</w:t>
            </w:r>
            <w:r w:rsidRPr="009A2603">
              <w:rPr>
                <w:rFonts w:ascii="宋体" w:eastAsia="宋体" w:hAnsi="宋体"/>
                <w:szCs w:val="21"/>
              </w:rPr>
              <w:t xml:space="preserve">    是□  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变速箱密封性：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皮带：</w:t>
            </w: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油箱及油路管：</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vMerge/>
            <w:tcBorders>
              <w:top w:val="single" w:sz="8" w:space="0" w:color="auto"/>
              <w:left w:val="single" w:sz="8" w:space="0" w:color="auto"/>
              <w:bottom w:val="single" w:sz="8"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244" w:type="pct"/>
            <w:gridSpan w:val="2"/>
            <w:vMerge w:val="restart"/>
            <w:tcBorders>
              <w:top w:val="single" w:sz="4" w:space="0" w:color="auto"/>
              <w:left w:val="single" w:sz="8"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排气密封性：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jc w:val="center"/>
              <w:rPr>
                <w:rFonts w:ascii="宋体" w:eastAsia="宋体" w:hAnsi="宋体" w:cs="Arial Unicode MS"/>
                <w:szCs w:val="21"/>
              </w:rPr>
            </w:pPr>
            <w:r w:rsidRPr="009A2603">
              <w:rPr>
                <w:rFonts w:ascii="宋体" w:eastAsia="宋体" w:hAnsi="宋体" w:hint="eastAsia"/>
                <w:szCs w:val="21"/>
              </w:rPr>
              <w:t>（请在有缺陷部件作标识）</w:t>
            </w:r>
          </w:p>
        </w:tc>
        <w:tc>
          <w:tcPr>
            <w:tcW w:w="1244" w:type="pct"/>
            <w:gridSpan w:val="2"/>
            <w:vMerge/>
            <w:tcBorders>
              <w:top w:val="single" w:sz="4" w:space="0" w:color="auto"/>
              <w:left w:val="single" w:sz="8" w:space="0" w:color="auto"/>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后轴密封性：</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2278" w:type="pct"/>
            <w:gridSpan w:val="4"/>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一、车身和油漆检查</w:t>
            </w:r>
          </w:p>
        </w:tc>
        <w:tc>
          <w:tcPr>
            <w:tcW w:w="1244" w:type="pct"/>
            <w:gridSpan w:val="2"/>
            <w:vMerge/>
            <w:tcBorders>
              <w:top w:val="single" w:sz="4" w:space="0" w:color="auto"/>
              <w:left w:val="single" w:sz="8" w:space="0" w:color="auto"/>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850"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润滑脂杯：</w:t>
            </w:r>
          </w:p>
        </w:tc>
        <w:tc>
          <w:tcPr>
            <w:tcW w:w="62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1、</w:t>
            </w:r>
          </w:p>
        </w:tc>
        <w:tc>
          <w:tcPr>
            <w:tcW w:w="563" w:type="pct"/>
            <w:tcBorders>
              <w:top w:val="single" w:sz="4" w:space="0" w:color="auto"/>
              <w:left w:val="single" w:sz="8"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3、</w:t>
            </w:r>
          </w:p>
        </w:tc>
        <w:tc>
          <w:tcPr>
            <w:tcW w:w="501" w:type="pct"/>
            <w:tcBorders>
              <w:top w:val="single" w:sz="4" w:space="0" w:color="auto"/>
              <w:left w:val="single" w:sz="4" w:space="0" w:color="auto"/>
              <w:bottom w:val="single" w:sz="4"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vMerge/>
            <w:tcBorders>
              <w:top w:val="single" w:sz="4" w:space="0" w:color="auto"/>
              <w:left w:val="nil"/>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rPr>
                <w:rFonts w:ascii="宋体" w:eastAsia="宋体" w:hAnsi="宋体" w:cs="Arial Unicode MS"/>
                <w:szCs w:val="21"/>
              </w:rPr>
            </w:pPr>
          </w:p>
        </w:tc>
        <w:tc>
          <w:tcPr>
            <w:tcW w:w="1478" w:type="pct"/>
            <w:gridSpan w:val="2"/>
            <w:vMerge w:val="restart"/>
            <w:tcBorders>
              <w:top w:val="single" w:sz="4" w:space="0" w:color="auto"/>
              <w:left w:val="single" w:sz="4" w:space="0" w:color="auto"/>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2、</w:t>
            </w:r>
          </w:p>
        </w:tc>
        <w:tc>
          <w:tcPr>
            <w:tcW w:w="563" w:type="pct"/>
            <w:tcBorders>
              <w:top w:val="single" w:sz="4" w:space="0" w:color="auto"/>
              <w:left w:val="single" w:sz="8"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4、</w:t>
            </w:r>
          </w:p>
        </w:tc>
        <w:tc>
          <w:tcPr>
            <w:tcW w:w="501" w:type="pct"/>
            <w:tcBorders>
              <w:top w:val="single" w:sz="4" w:space="0" w:color="auto"/>
              <w:left w:val="single" w:sz="4" w:space="0" w:color="auto"/>
              <w:bottom w:val="single" w:sz="4" w:space="0" w:color="000000"/>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vMerge/>
            <w:tcBorders>
              <w:top w:val="single" w:sz="4" w:space="0" w:color="auto"/>
              <w:left w:val="nil"/>
              <w:bottom w:val="single" w:sz="4" w:space="0" w:color="000000"/>
              <w:right w:val="single" w:sz="4"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c>
          <w:tcPr>
            <w:tcW w:w="1478" w:type="pct"/>
            <w:gridSpan w:val="2"/>
            <w:vMerge/>
            <w:tcBorders>
              <w:top w:val="single" w:sz="4" w:space="0" w:color="auto"/>
              <w:left w:val="single" w:sz="4" w:space="0" w:color="auto"/>
              <w:bottom w:val="single" w:sz="4" w:space="0" w:color="auto"/>
              <w:right w:val="single" w:sz="8" w:space="0" w:color="auto"/>
            </w:tcBorders>
            <w:vAlign w:val="center"/>
          </w:tcPr>
          <w:p w:rsidR="0072377C" w:rsidRPr="009A2603" w:rsidRDefault="0072377C" w:rsidP="00004226">
            <w:pPr>
              <w:widowControl/>
              <w:wordWrap w:val="0"/>
              <w:adjustRightInd w:val="0"/>
              <w:snapToGrid w:val="0"/>
              <w:spacing w:line="360" w:lineRule="auto"/>
              <w:ind w:firstLineChars="200" w:firstLine="420"/>
              <w:jc w:val="center"/>
              <w:rPr>
                <w:rFonts w:ascii="宋体" w:eastAsia="宋体" w:hAnsi="宋体" w:cs="Arial Unicode MS"/>
                <w:szCs w:val="21"/>
              </w:rPr>
            </w:pP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t>四、排放净化性</w:t>
            </w:r>
            <w:r w:rsidRPr="009A2603">
              <w:rPr>
                <w:rFonts w:ascii="宋体" w:eastAsia="宋体" w:hAnsi="宋体" w:hint="eastAsia"/>
                <w:b/>
                <w:bCs/>
                <w:szCs w:val="21"/>
              </w:rPr>
              <w:lastRenderedPageBreak/>
              <w:t>能检测</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六、柴油车工作</w:t>
            </w:r>
            <w:r w:rsidRPr="009A2603">
              <w:rPr>
                <w:rFonts w:ascii="宋体" w:eastAsia="宋体" w:hAnsi="宋体" w:hint="eastAsia"/>
                <w:b/>
                <w:bCs/>
                <w:szCs w:val="21"/>
              </w:rPr>
              <w:lastRenderedPageBreak/>
              <w:t>性能检测</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八、随车附属物</w:t>
            </w:r>
            <w:r w:rsidRPr="009A2603">
              <w:rPr>
                <w:rFonts w:ascii="宋体" w:eastAsia="宋体" w:hAnsi="宋体" w:hint="eastAsia"/>
                <w:b/>
                <w:bCs/>
                <w:szCs w:val="21"/>
              </w:rPr>
              <w:lastRenderedPageBreak/>
              <w:t>检查</w:t>
            </w:r>
          </w:p>
        </w:tc>
        <w:tc>
          <w:tcPr>
            <w:tcW w:w="1478" w:type="pct"/>
            <w:gridSpan w:val="2"/>
            <w:tcBorders>
              <w:top w:val="nil"/>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jc w:val="center"/>
              <w:rPr>
                <w:rFonts w:ascii="宋体" w:eastAsia="宋体" w:hAnsi="宋体" w:cs="Arial Unicode MS"/>
                <w:b/>
                <w:bCs/>
                <w:szCs w:val="21"/>
              </w:rPr>
            </w:pPr>
            <w:r w:rsidRPr="009A2603">
              <w:rPr>
                <w:rFonts w:ascii="宋体" w:eastAsia="宋体" w:hAnsi="宋体" w:hint="eastAsia"/>
                <w:b/>
                <w:bCs/>
                <w:szCs w:val="21"/>
              </w:rPr>
              <w:lastRenderedPageBreak/>
              <w:t>九、</w:t>
            </w:r>
            <w:proofErr w:type="gramStart"/>
            <w:r w:rsidRPr="009A2603">
              <w:rPr>
                <w:rFonts w:ascii="宋体" w:eastAsia="宋体" w:hAnsi="宋体" w:hint="eastAsia"/>
                <w:b/>
                <w:bCs/>
                <w:szCs w:val="21"/>
              </w:rPr>
              <w:t>燃油表</w:t>
            </w:r>
            <w:proofErr w:type="gramEnd"/>
            <w:r w:rsidRPr="009A2603">
              <w:rPr>
                <w:rFonts w:ascii="宋体" w:eastAsia="宋体" w:hAnsi="宋体" w:hint="eastAsia"/>
                <w:b/>
                <w:bCs/>
                <w:szCs w:val="21"/>
              </w:rPr>
              <w:t>显示：</w:t>
            </w: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CO</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HC</w:t>
            </w:r>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供油提前角</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随车工具：有□</w:t>
            </w:r>
            <w:r w:rsidRPr="009A2603">
              <w:rPr>
                <w:rFonts w:ascii="宋体" w:eastAsia="宋体" w:hAnsi="宋体"/>
                <w:szCs w:val="21"/>
              </w:rPr>
              <w:t xml:space="preserve">  无□</w:t>
            </w:r>
          </w:p>
        </w:tc>
        <w:tc>
          <w:tcPr>
            <w:tcW w:w="1478" w:type="pct"/>
            <w:gridSpan w:val="2"/>
            <w:vMerge w:val="restart"/>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Pr>
                <w:rFonts w:ascii="宋体" w:eastAsia="宋体" w:hAnsi="宋体" w:cs="Times New Roman"/>
                <w:szCs w:val="21"/>
              </w:rPr>
              <w:pict>
                <v:shape id="_x0000_s1027" type="#_x0000_t75" style="position:absolute;left:0;text-align:left;margin-left:13.05pt;margin-top:.3pt;width:119.2pt;height:116.95pt;z-index:251660288;mso-position-horizontal-relative:text;mso-position-vertical-relative:text">
                  <v:imagedata r:id="rId6" o:title="2007-05-28_133808"/>
                  <w10:wrap anchorx="page"/>
                </v:shape>
              </w:pict>
            </w: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szCs w:val="21"/>
              </w:rPr>
              <w:t>NO</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烟度值</w:t>
            </w:r>
            <w:proofErr w:type="spellStart"/>
            <w:r w:rsidRPr="009A2603">
              <w:rPr>
                <w:rFonts w:ascii="宋体" w:eastAsia="宋体" w:hAnsi="宋体"/>
                <w:szCs w:val="21"/>
              </w:rPr>
              <w:t>Rb</w:t>
            </w:r>
            <w:proofErr w:type="spellEnd"/>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供油</w:t>
            </w:r>
            <w:proofErr w:type="gramStart"/>
            <w:r w:rsidRPr="009A2603">
              <w:rPr>
                <w:rFonts w:ascii="宋体" w:eastAsia="宋体" w:hAnsi="宋体" w:hint="eastAsia"/>
                <w:szCs w:val="21"/>
              </w:rPr>
              <w:t>问隔角</w:t>
            </w:r>
            <w:proofErr w:type="gramEnd"/>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备用胎：有□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五、电控燃油系统检查</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喷油泵供油压力</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轮罩：有□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w:t>
            </w:r>
            <w:proofErr w:type="gramStart"/>
            <w:r w:rsidRPr="009A2603">
              <w:rPr>
                <w:rFonts w:ascii="宋体" w:eastAsia="宋体" w:hAnsi="宋体" w:hint="eastAsia"/>
                <w:szCs w:val="21"/>
              </w:rPr>
              <w:t>怠</w:t>
            </w:r>
            <w:proofErr w:type="gramEnd"/>
            <w:r w:rsidRPr="009A2603">
              <w:rPr>
                <w:rFonts w:ascii="宋体" w:eastAsia="宋体" w:hAnsi="宋体" w:hint="eastAsia"/>
                <w:szCs w:val="21"/>
              </w:rPr>
              <w:t>速</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189"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七、安全性能检测</w:t>
            </w: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车载天线：有□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基本点火正时</w:t>
            </w:r>
          </w:p>
        </w:tc>
        <w:tc>
          <w:tcPr>
            <w:tcW w:w="688"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车载电话：有□</w:t>
            </w:r>
            <w:r w:rsidRPr="009A2603">
              <w:rPr>
                <w:rFonts w:ascii="宋体" w:eastAsia="宋体" w:hAnsi="宋体"/>
                <w:szCs w:val="21"/>
              </w:rPr>
              <w:t xml:space="preserve">  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系统工作参数</w:t>
            </w:r>
          </w:p>
        </w:tc>
        <w:tc>
          <w:tcPr>
            <w:tcW w:w="688"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制动力平衡</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396"/>
              <w:rPr>
                <w:rFonts w:ascii="宋体" w:eastAsia="宋体" w:hAnsi="宋体" w:cs="Arial Unicode MS"/>
                <w:spacing w:val="-6"/>
                <w:szCs w:val="21"/>
              </w:rPr>
            </w:pPr>
            <w:r w:rsidRPr="009A2603">
              <w:rPr>
                <w:rFonts w:ascii="宋体" w:eastAsia="宋体" w:hAnsi="宋体" w:hint="eastAsia"/>
                <w:spacing w:val="-6"/>
                <w:szCs w:val="21"/>
              </w:rPr>
              <w:t>车轮防盗螺丝扳手有□无□</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526" w:type="pct"/>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系统备部件</w:t>
            </w:r>
          </w:p>
        </w:tc>
        <w:tc>
          <w:tcPr>
            <w:tcW w:w="563" w:type="pct"/>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688"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制动协调时间</w:t>
            </w:r>
          </w:p>
        </w:tc>
        <w:tc>
          <w:tcPr>
            <w:tcW w:w="501" w:type="pct"/>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244" w:type="pct"/>
            <w:gridSpan w:val="2"/>
            <w:tcBorders>
              <w:top w:val="single" w:sz="4" w:space="0" w:color="000000"/>
              <w:left w:val="single" w:sz="4" w:space="0" w:color="000000"/>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车辆主副钥匙：</w:t>
            </w:r>
            <w:r w:rsidRPr="009A2603">
              <w:rPr>
                <w:rFonts w:ascii="宋体" w:eastAsia="宋体" w:hAnsi="宋体"/>
                <w:szCs w:val="21"/>
              </w:rPr>
              <w:t xml:space="preserve">   把</w:t>
            </w:r>
          </w:p>
        </w:tc>
        <w:tc>
          <w:tcPr>
            <w:tcW w:w="1478" w:type="pct"/>
            <w:gridSpan w:val="2"/>
            <w:vMerge/>
            <w:tcBorders>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cantSplit/>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线路连接线及配线</w:t>
            </w:r>
          </w:p>
        </w:tc>
        <w:tc>
          <w:tcPr>
            <w:tcW w:w="1189" w:type="pct"/>
            <w:gridSpan w:val="2"/>
            <w:tcBorders>
              <w:top w:val="single" w:sz="4" w:space="0" w:color="000000"/>
              <w:left w:val="single" w:sz="8"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前照灯发光强度：左</w:t>
            </w:r>
            <w:r w:rsidRPr="009A2603">
              <w:rPr>
                <w:rFonts w:ascii="宋体" w:eastAsia="宋体" w:hAnsi="宋体"/>
                <w:szCs w:val="21"/>
              </w:rPr>
              <w:t xml:space="preserve">  右</w:t>
            </w:r>
          </w:p>
        </w:tc>
        <w:tc>
          <w:tcPr>
            <w:tcW w:w="1244" w:type="pct"/>
            <w:gridSpan w:val="2"/>
            <w:tcBorders>
              <w:top w:val="single" w:sz="4" w:space="0" w:color="000000"/>
              <w:left w:val="single" w:sz="4" w:space="0" w:color="auto"/>
              <w:bottom w:val="single" w:sz="4" w:space="0" w:color="000000"/>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保养手册：有□</w:t>
            </w:r>
            <w:r w:rsidRPr="009A2603">
              <w:rPr>
                <w:rFonts w:ascii="宋体" w:eastAsia="宋体" w:hAnsi="宋体"/>
                <w:szCs w:val="21"/>
              </w:rPr>
              <w:t xml:space="preserve">  无□</w:t>
            </w:r>
          </w:p>
        </w:tc>
        <w:tc>
          <w:tcPr>
            <w:tcW w:w="1478" w:type="pct"/>
            <w:gridSpan w:val="2"/>
            <w:vMerge/>
            <w:tcBorders>
              <w:left w:val="single" w:sz="4" w:space="0" w:color="000000"/>
              <w:bottom w:val="single" w:sz="4"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各导线及真空软管</w:t>
            </w:r>
          </w:p>
        </w:tc>
        <w:tc>
          <w:tcPr>
            <w:tcW w:w="1189" w:type="pct"/>
            <w:gridSpan w:val="2"/>
            <w:tcBorders>
              <w:top w:val="single" w:sz="4" w:space="0" w:color="000000"/>
              <w:left w:val="single" w:sz="8" w:space="0" w:color="auto"/>
              <w:bottom w:val="nil"/>
              <w:right w:val="single" w:sz="4" w:space="0" w:color="000000"/>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光轴照射位置：</w:t>
            </w:r>
            <w:r w:rsidRPr="009A2603">
              <w:rPr>
                <w:rFonts w:ascii="宋体" w:eastAsia="宋体" w:hAnsi="宋体"/>
                <w:szCs w:val="21"/>
              </w:rPr>
              <w:t xml:space="preserve">  左  右</w:t>
            </w:r>
          </w:p>
        </w:tc>
        <w:tc>
          <w:tcPr>
            <w:tcW w:w="614" w:type="pct"/>
            <w:tcBorders>
              <w:top w:val="single" w:sz="4" w:space="0" w:color="000000"/>
              <w:left w:val="nil"/>
              <w:bottom w:val="nil"/>
              <w:right w:val="nil"/>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其它：</w:t>
            </w:r>
          </w:p>
        </w:tc>
        <w:tc>
          <w:tcPr>
            <w:tcW w:w="630" w:type="pct"/>
            <w:tcBorders>
              <w:top w:val="single" w:sz="4" w:space="0" w:color="000000"/>
              <w:left w:val="nil"/>
              <w:bottom w:val="nil"/>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c>
          <w:tcPr>
            <w:tcW w:w="1478" w:type="pct"/>
            <w:gridSpan w:val="2"/>
            <w:tcBorders>
              <w:top w:val="single" w:sz="4" w:space="0" w:color="auto"/>
              <w:left w:val="single" w:sz="4" w:space="0" w:color="auto"/>
              <w:bottom w:val="nil"/>
              <w:right w:val="single" w:sz="8" w:space="0" w:color="000000"/>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十、旧件交还用户：是□</w:t>
            </w:r>
            <w:r w:rsidRPr="009A2603">
              <w:rPr>
                <w:rFonts w:ascii="宋体" w:eastAsia="宋体" w:hAnsi="宋体"/>
                <w:b/>
                <w:bCs/>
                <w:szCs w:val="21"/>
              </w:rPr>
              <w:t xml:space="preserve"> 否□</w:t>
            </w:r>
          </w:p>
        </w:tc>
      </w:tr>
      <w:tr w:rsidR="0072377C" w:rsidRPr="009A2603" w:rsidTr="00C51B84">
        <w:trPr>
          <w:trHeight w:val="624"/>
          <w:jc w:val="center"/>
        </w:trPr>
        <w:tc>
          <w:tcPr>
            <w:tcW w:w="5000" w:type="pct"/>
            <w:gridSpan w:val="8"/>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建议维修：</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624"/>
          <w:jc w:val="center"/>
        </w:trPr>
        <w:tc>
          <w:tcPr>
            <w:tcW w:w="5000" w:type="pct"/>
            <w:gridSpan w:val="8"/>
            <w:tcBorders>
              <w:top w:val="single" w:sz="8" w:space="0" w:color="auto"/>
              <w:left w:val="single" w:sz="8" w:space="0" w:color="auto"/>
              <w:bottom w:val="single" w:sz="8" w:space="0" w:color="auto"/>
              <w:right w:val="single" w:sz="8" w:space="0" w:color="auto"/>
            </w:tcBorders>
            <w:noWrap/>
          </w:tcPr>
          <w:p w:rsidR="0072377C" w:rsidRPr="009A2603" w:rsidRDefault="0072377C" w:rsidP="00004226">
            <w:pPr>
              <w:wordWrap w:val="0"/>
              <w:adjustRightInd w:val="0"/>
              <w:snapToGrid w:val="0"/>
              <w:spacing w:before="60" w:line="360" w:lineRule="auto"/>
              <w:ind w:firstLineChars="200" w:firstLine="420"/>
              <w:rPr>
                <w:rFonts w:ascii="宋体" w:eastAsia="宋体" w:hAnsi="宋体" w:cs="Arial Unicode MS"/>
                <w:szCs w:val="21"/>
              </w:rPr>
            </w:pPr>
            <w:r w:rsidRPr="009A2603">
              <w:rPr>
                <w:rFonts w:ascii="宋体" w:eastAsia="宋体" w:hAnsi="宋体" w:hint="eastAsia"/>
                <w:szCs w:val="21"/>
              </w:rPr>
              <w:t>检测确定结果及主要故障零部件：</w:t>
            </w:r>
          </w:p>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r w:rsidR="0072377C" w:rsidRPr="009A2603" w:rsidTr="00C51B84">
        <w:trPr>
          <w:trHeight w:val="284"/>
          <w:jc w:val="center"/>
        </w:trPr>
        <w:tc>
          <w:tcPr>
            <w:tcW w:w="5000" w:type="pct"/>
            <w:gridSpan w:val="8"/>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r w:rsidRPr="009A2603">
              <w:rPr>
                <w:rFonts w:ascii="宋体" w:eastAsia="宋体" w:hAnsi="宋体" w:hint="eastAsia"/>
                <w:szCs w:val="21"/>
              </w:rPr>
              <w:t>甲方声明不同意的乙方提出建议的维修项目</w:t>
            </w:r>
            <w:r w:rsidRPr="009A2603">
              <w:rPr>
                <w:rFonts w:ascii="宋体" w:eastAsia="宋体" w:hAnsi="宋体" w:hint="eastAsia"/>
                <w:szCs w:val="21"/>
                <w:u w:val="single"/>
              </w:rPr>
              <w:t xml:space="preserve">       </w:t>
            </w:r>
            <w:r w:rsidRPr="009A2603">
              <w:rPr>
                <w:rFonts w:ascii="宋体" w:eastAsia="宋体" w:hAnsi="宋体" w:hint="eastAsia"/>
                <w:szCs w:val="21"/>
              </w:rPr>
              <w:t>，</w:t>
            </w:r>
            <w:r w:rsidRPr="009A2603">
              <w:rPr>
                <w:rFonts w:ascii="宋体" w:eastAsia="宋体" w:hAnsi="宋体"/>
                <w:szCs w:val="21"/>
              </w:rPr>
              <w:t>由此造成的问题责任自负。特此声明。</w:t>
            </w:r>
            <w:r w:rsidRPr="009A2603">
              <w:rPr>
                <w:rFonts w:ascii="宋体" w:eastAsia="宋体" w:hAnsi="宋体" w:hint="eastAsia"/>
                <w:szCs w:val="21"/>
              </w:rPr>
              <w:t xml:space="preserve">   </w:t>
            </w:r>
            <w:r w:rsidRPr="009A2603">
              <w:rPr>
                <w:rFonts w:ascii="宋体" w:eastAsia="宋体" w:hAnsi="宋体"/>
                <w:szCs w:val="21"/>
              </w:rPr>
              <w:t>甲方签字：</w:t>
            </w:r>
          </w:p>
        </w:tc>
      </w:tr>
      <w:tr w:rsidR="0072377C" w:rsidRPr="009A2603" w:rsidTr="00C51B84">
        <w:trPr>
          <w:trHeight w:val="284"/>
          <w:jc w:val="center"/>
        </w:trPr>
        <w:tc>
          <w:tcPr>
            <w:tcW w:w="1089" w:type="pct"/>
            <w:gridSpan w:val="2"/>
            <w:tcBorders>
              <w:top w:val="single" w:sz="8" w:space="0" w:color="auto"/>
              <w:left w:val="single" w:sz="8" w:space="0" w:color="auto"/>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检查日期：</w:t>
            </w:r>
          </w:p>
        </w:tc>
        <w:tc>
          <w:tcPr>
            <w:tcW w:w="1189" w:type="pct"/>
            <w:gridSpan w:val="2"/>
            <w:tcBorders>
              <w:top w:val="single" w:sz="4" w:space="0" w:color="auto"/>
              <w:left w:val="single" w:sz="8" w:space="0" w:color="auto"/>
              <w:bottom w:val="single" w:sz="8"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检查人：（签字）</w:t>
            </w:r>
          </w:p>
        </w:tc>
        <w:tc>
          <w:tcPr>
            <w:tcW w:w="614" w:type="pct"/>
            <w:tcBorders>
              <w:top w:val="nil"/>
              <w:left w:val="nil"/>
              <w:bottom w:val="single" w:sz="8" w:space="0" w:color="auto"/>
              <w:right w:val="single" w:sz="4" w:space="0" w:color="auto"/>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p>
        </w:tc>
        <w:tc>
          <w:tcPr>
            <w:tcW w:w="1480" w:type="pct"/>
            <w:gridSpan w:val="2"/>
            <w:tcBorders>
              <w:top w:val="single" w:sz="4" w:space="0" w:color="auto"/>
              <w:left w:val="single" w:sz="4" w:space="0" w:color="auto"/>
              <w:bottom w:val="single" w:sz="8" w:space="0" w:color="auto"/>
              <w:right w:val="nil"/>
            </w:tcBorders>
            <w:noWrap/>
            <w:vAlign w:val="center"/>
          </w:tcPr>
          <w:p w:rsidR="0072377C" w:rsidRPr="009A2603" w:rsidRDefault="0072377C" w:rsidP="00004226">
            <w:pPr>
              <w:wordWrap w:val="0"/>
              <w:adjustRightInd w:val="0"/>
              <w:snapToGrid w:val="0"/>
              <w:spacing w:line="360" w:lineRule="auto"/>
              <w:ind w:firstLineChars="200" w:firstLine="422"/>
              <w:rPr>
                <w:rFonts w:ascii="宋体" w:eastAsia="宋体" w:hAnsi="宋体" w:cs="Arial Unicode MS"/>
                <w:b/>
                <w:bCs/>
                <w:szCs w:val="21"/>
              </w:rPr>
            </w:pPr>
            <w:r w:rsidRPr="009A2603">
              <w:rPr>
                <w:rFonts w:ascii="宋体" w:eastAsia="宋体" w:hAnsi="宋体" w:hint="eastAsia"/>
                <w:b/>
                <w:bCs/>
                <w:szCs w:val="21"/>
              </w:rPr>
              <w:t>甲方确认签字：</w:t>
            </w:r>
          </w:p>
        </w:tc>
        <w:tc>
          <w:tcPr>
            <w:tcW w:w="628" w:type="pct"/>
            <w:tcBorders>
              <w:top w:val="nil"/>
              <w:left w:val="nil"/>
              <w:bottom w:val="single" w:sz="8" w:space="0" w:color="auto"/>
              <w:right w:val="single" w:sz="8" w:space="0" w:color="auto"/>
            </w:tcBorders>
            <w:noWrap/>
            <w:vAlign w:val="center"/>
          </w:tcPr>
          <w:p w:rsidR="0072377C" w:rsidRPr="009A2603" w:rsidRDefault="0072377C" w:rsidP="00004226">
            <w:pPr>
              <w:wordWrap w:val="0"/>
              <w:adjustRightInd w:val="0"/>
              <w:snapToGrid w:val="0"/>
              <w:spacing w:line="360" w:lineRule="auto"/>
              <w:ind w:firstLineChars="200" w:firstLine="420"/>
              <w:rPr>
                <w:rFonts w:ascii="宋体" w:eastAsia="宋体" w:hAnsi="宋体" w:cs="Arial Unicode MS"/>
                <w:szCs w:val="21"/>
              </w:rPr>
            </w:pPr>
          </w:p>
        </w:tc>
      </w:tr>
    </w:tbl>
    <w:p w:rsidR="0072377C" w:rsidRPr="009A2603" w:rsidRDefault="0072377C" w:rsidP="00004226">
      <w:p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贵重物品：在将车辆交给乙方检查前，已提示将车内贵重物品自行收起并保存好。</w:t>
      </w:r>
      <w:r w:rsidRPr="009A2603">
        <w:rPr>
          <w:rFonts w:ascii="宋体" w:eastAsia="宋体" w:hAnsi="宋体"/>
          <w:szCs w:val="21"/>
        </w:rPr>
        <w:tab/>
      </w:r>
    </w:p>
    <w:p w:rsidR="0072377C" w:rsidRPr="009A2603" w:rsidRDefault="0072377C" w:rsidP="00004226">
      <w:pPr>
        <w:numPr>
          <w:ins w:id="1" w:author="Unknown"/>
        </w:numPr>
        <w:tabs>
          <w:tab w:val="left" w:pos="3889"/>
          <w:tab w:val="left" w:pos="10975"/>
        </w:tabs>
        <w:wordWrap w:val="0"/>
        <w:adjustRightInd w:val="0"/>
        <w:snapToGrid w:val="0"/>
        <w:spacing w:before="60" w:line="360" w:lineRule="auto"/>
        <w:ind w:firstLineChars="200" w:firstLine="420"/>
        <w:rPr>
          <w:rFonts w:ascii="宋体" w:eastAsia="宋体" w:hAnsi="宋体"/>
          <w:szCs w:val="21"/>
        </w:rPr>
      </w:pPr>
      <w:r w:rsidRPr="009A2603">
        <w:rPr>
          <w:rFonts w:ascii="宋体" w:eastAsia="宋体" w:hAnsi="宋体" w:hint="eastAsia"/>
          <w:szCs w:val="21"/>
        </w:rPr>
        <w:t>是否洗车：                                 交车时间：</w:t>
      </w:r>
    </w:p>
    <w:p w:rsidR="0072377C" w:rsidRPr="009A2603" w:rsidRDefault="0072377C" w:rsidP="00004226">
      <w:pPr>
        <w:wordWrap w:val="0"/>
        <w:adjustRightInd w:val="0"/>
        <w:snapToGrid w:val="0"/>
        <w:spacing w:line="360" w:lineRule="auto"/>
        <w:ind w:firstLineChars="200" w:firstLine="480"/>
        <w:rPr>
          <w:rFonts w:ascii="宋体" w:eastAsia="宋体" w:hAnsi="宋体"/>
          <w:sz w:val="24"/>
        </w:rPr>
      </w:pPr>
    </w:p>
    <w:sectPr w:rsidR="0072377C" w:rsidRPr="009A2603" w:rsidSect="00B26C39">
      <w:footerReference w:type="even"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18030">
    <w:altName w:val="Arial Unicode MS"/>
    <w:charset w:val="86"/>
    <w:family w:val="modern"/>
    <w:pitch w:val="fixed"/>
    <w:sig w:usb0="800022A7" w:usb1="880F3C78" w:usb2="000A005E" w:usb3="00000000" w:csb0="0004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72377C">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270A4B"/>
    <w:rsid w:val="003B29FE"/>
    <w:rsid w:val="003C7C42"/>
    <w:rsid w:val="003E1BF8"/>
    <w:rsid w:val="00426426"/>
    <w:rsid w:val="0044714F"/>
    <w:rsid w:val="00460A07"/>
    <w:rsid w:val="004D2940"/>
    <w:rsid w:val="00537B2C"/>
    <w:rsid w:val="005B54AB"/>
    <w:rsid w:val="006165C5"/>
    <w:rsid w:val="006216AB"/>
    <w:rsid w:val="006D104B"/>
    <w:rsid w:val="0072377C"/>
    <w:rsid w:val="007547E0"/>
    <w:rsid w:val="0077206B"/>
    <w:rsid w:val="00831A22"/>
    <w:rsid w:val="00951DF8"/>
    <w:rsid w:val="00957191"/>
    <w:rsid w:val="009702D1"/>
    <w:rsid w:val="0099266D"/>
    <w:rsid w:val="00A048BC"/>
    <w:rsid w:val="00A910D5"/>
    <w:rsid w:val="00B1355E"/>
    <w:rsid w:val="00B47B10"/>
    <w:rsid w:val="00B55D7B"/>
    <w:rsid w:val="00B6248C"/>
    <w:rsid w:val="00B65FBB"/>
    <w:rsid w:val="00B97B83"/>
    <w:rsid w:val="00C008BF"/>
    <w:rsid w:val="00C1180A"/>
    <w:rsid w:val="00C754E2"/>
    <w:rsid w:val="00CE175C"/>
    <w:rsid w:val="00D10EFF"/>
    <w:rsid w:val="00D631F9"/>
    <w:rsid w:val="00D82357"/>
    <w:rsid w:val="00DE5EA8"/>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2019-03-21T06:50:00Z</dcterms:created>
  <dcterms:modified xsi:type="dcterms:W3CDTF">2019-03-21T06:50:00Z</dcterms:modified>
</cp:coreProperties>
</file>