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B12" w:rsidRPr="00D95BE6" w:rsidRDefault="007B4B12" w:rsidP="007B4B12">
      <w:pPr>
        <w:pStyle w:val="3"/>
      </w:pPr>
      <w:bookmarkStart w:id="0" w:name="_GoBack"/>
      <w:r w:rsidRPr="00D95BE6">
        <w:rPr>
          <w:rFonts w:hint="eastAsia"/>
        </w:rPr>
        <w:t>四川省机动车驾驶员培训合</w:t>
      </w:r>
    </w:p>
    <w:bookmarkEnd w:id="0"/>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甲方（驾驶培训机构）</w:t>
      </w:r>
      <w:r w:rsidRPr="00D95BE6">
        <w:rPr>
          <w:rFonts w:ascii="宋体" w:hAnsi="宋体" w:cs="宋体" w:hint="eastAsia"/>
          <w:sz w:val="24"/>
          <w:u w:val="single"/>
        </w:rPr>
        <w:t xml:space="preserve">       </w:t>
      </w:r>
      <w:proofErr w:type="gramStart"/>
      <w:r w:rsidRPr="00D95BE6">
        <w:rPr>
          <w:rFonts w:ascii="宋体" w:hAnsi="宋体" w:cs="宋体" w:hint="eastAsia"/>
          <w:sz w:val="24"/>
          <w:u w:val="single"/>
        </w:rPr>
        <w:t xml:space="preserve">　　　　　　</w:t>
      </w:r>
      <w:proofErr w:type="gramEnd"/>
      <w:r w:rsidRPr="00D95BE6">
        <w:rPr>
          <w:rFonts w:ascii="宋体" w:hAnsi="宋体" w:cs="宋体" w:hint="eastAsia"/>
          <w:sz w:val="24"/>
          <w:u w:val="single"/>
        </w:rPr>
        <w:t xml:space="preserve">     </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kern w:val="0"/>
          <w:sz w:val="24"/>
        </w:rPr>
        <w:t>乙方（驾驶培训学员）</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p w:rsidR="007B4B12" w:rsidRPr="00D95BE6" w:rsidRDefault="007B4B12" w:rsidP="00D95BE6">
      <w:pPr>
        <w:spacing w:beforeLines="100" w:before="312" w:afterLines="100" w:after="312" w:line="360" w:lineRule="auto"/>
        <w:ind w:firstLineChars="200" w:firstLine="480"/>
        <w:rPr>
          <w:rFonts w:ascii="宋体" w:hAnsi="宋体" w:cs="宋体"/>
          <w:sz w:val="24"/>
        </w:rPr>
      </w:pPr>
      <w:r w:rsidRPr="00D95BE6">
        <w:rPr>
          <w:rFonts w:ascii="宋体" w:hAnsi="宋体" w:cs="宋体" w:hint="eastAsia"/>
          <w:snapToGrid w:val="0"/>
          <w:sz w:val="24"/>
        </w:rPr>
        <w:t>依照《中华人民共和国合同法》、《中华人民共和国道路交通安全法》</w:t>
      </w:r>
      <w:r w:rsidRPr="00D95BE6">
        <w:rPr>
          <w:rFonts w:ascii="宋体" w:hAnsi="宋体" w:cs="宋体" w:hint="eastAsia"/>
          <w:snapToGrid w:val="0"/>
          <w:color w:val="000000"/>
          <w:sz w:val="24"/>
        </w:rPr>
        <w:t>、《中华人民共和国消费者权益保护法》等</w:t>
      </w:r>
      <w:r w:rsidRPr="00D95BE6">
        <w:rPr>
          <w:rFonts w:ascii="宋体" w:hAnsi="宋体" w:cs="宋体" w:hint="eastAsia"/>
          <w:snapToGrid w:val="0"/>
          <w:sz w:val="24"/>
        </w:rPr>
        <w:t>相关法律法规的规定，遵循平等、自愿、公平和诚实信用的原则，双方就甲方接受乙方委托，对乙方开展机动车驾驶培训服务相关事宜协商一致，订立本合同。</w:t>
      </w:r>
    </w:p>
    <w:p w:rsidR="007B4B12" w:rsidRPr="00D95BE6" w:rsidRDefault="007B4B12" w:rsidP="007B4B12">
      <w:pPr>
        <w:pStyle w:val="-11"/>
        <w:numPr>
          <w:ilvl w:val="0"/>
          <w:numId w:val="14"/>
        </w:numPr>
        <w:spacing w:line="360" w:lineRule="auto"/>
        <w:ind w:left="0" w:firstLine="482"/>
        <w:rPr>
          <w:rFonts w:ascii="宋体" w:hAnsi="宋体" w:cs="宋体"/>
          <w:b/>
          <w:color w:val="000000"/>
          <w:sz w:val="24"/>
        </w:rPr>
      </w:pPr>
      <w:r w:rsidRPr="00D95BE6">
        <w:rPr>
          <w:rFonts w:ascii="宋体" w:hAnsi="宋体" w:cs="宋体" w:hint="eastAsia"/>
          <w:b/>
          <w:color w:val="000000"/>
          <w:sz w:val="24"/>
        </w:rPr>
        <w:t xml:space="preserve">订立合同的条件            </w:t>
      </w:r>
    </w:p>
    <w:p w:rsidR="007B4B12" w:rsidRPr="00D95BE6" w:rsidRDefault="007B4B12" w:rsidP="00D95BE6">
      <w:pPr>
        <w:pStyle w:val="-11"/>
        <w:spacing w:line="360" w:lineRule="auto"/>
        <w:ind w:firstLine="480"/>
        <w:rPr>
          <w:rFonts w:ascii="宋体" w:hAnsi="宋体" w:cs="宋体"/>
          <w:sz w:val="24"/>
        </w:rPr>
      </w:pPr>
      <w:r w:rsidRPr="00D95BE6">
        <w:rPr>
          <w:rFonts w:ascii="宋体" w:hAnsi="宋体" w:cs="宋体" w:hint="eastAsia"/>
          <w:sz w:val="24"/>
        </w:rPr>
        <w:t>甲方承诺具有符合国家规定的开展机动车驾驶培训的教练员、教练车、教练场地及教学设施设备等条件。乙方承诺具有符合国家规定的机动车驾驶申请人的年龄、身体、精神等条件，并对其提供的相关材料真实性负责。</w:t>
      </w:r>
    </w:p>
    <w:p w:rsidR="007B4B12" w:rsidRPr="00D95BE6" w:rsidRDefault="007B4B12" w:rsidP="007B4B12">
      <w:pPr>
        <w:pStyle w:val="-11"/>
        <w:numPr>
          <w:ilvl w:val="0"/>
          <w:numId w:val="14"/>
        </w:numPr>
        <w:spacing w:line="360" w:lineRule="auto"/>
        <w:ind w:left="0" w:firstLine="482"/>
        <w:rPr>
          <w:rFonts w:ascii="宋体" w:hAnsi="宋体" w:cs="宋体"/>
          <w:b/>
          <w:sz w:val="24"/>
        </w:rPr>
      </w:pPr>
      <w:r w:rsidRPr="00D95BE6">
        <w:rPr>
          <w:rFonts w:ascii="宋体" w:hAnsi="宋体" w:cs="宋体" w:hint="eastAsia"/>
          <w:b/>
          <w:sz w:val="24"/>
        </w:rPr>
        <w:t>培训服务的基本内容</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（一）乙方学习的准驾车型</w:t>
      </w:r>
      <w:r w:rsidRPr="00D95BE6">
        <w:rPr>
          <w:rFonts w:ascii="宋体" w:hAnsi="宋体" w:cs="宋体" w:hint="eastAsia"/>
          <w:sz w:val="24"/>
        </w:rPr>
        <w:t>:</w:t>
      </w:r>
      <w:r w:rsidRPr="00D95BE6">
        <w:rPr>
          <w:rFonts w:ascii="宋体" w:hAnsi="宋体" w:cs="宋体" w:hint="eastAsia"/>
          <w:sz w:val="24"/>
          <w:u w:val="single"/>
        </w:rPr>
        <w:t xml:space="preserve">　　</w:t>
      </w:r>
      <w:r w:rsidRPr="00D95BE6">
        <w:rPr>
          <w:rFonts w:ascii="宋体" w:hAnsi="宋体" w:cs="宋体" w:hint="eastAsia"/>
          <w:sz w:val="24"/>
        </w:rPr>
        <w:t>。</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（二）甲方按照交通运输部《机动车驾驶培训教学与考试大纲》提供培训服务。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（三）理论培训时间不少于</w:t>
      </w:r>
      <w:r w:rsidRPr="00D95BE6">
        <w:rPr>
          <w:rFonts w:ascii="宋体" w:hAnsi="宋体" w:cs="宋体" w:hint="eastAsia"/>
          <w:sz w:val="24"/>
          <w:u w:val="single"/>
        </w:rPr>
        <w:t xml:space="preserve">    </w:t>
      </w:r>
      <w:r w:rsidRPr="00D95BE6">
        <w:rPr>
          <w:rFonts w:ascii="宋体" w:hAnsi="宋体" w:cs="宋体" w:hint="eastAsia"/>
          <w:sz w:val="24"/>
        </w:rPr>
        <w:t>学时，地点为</w:t>
      </w:r>
      <w:r w:rsidRPr="00D95BE6">
        <w:rPr>
          <w:rFonts w:ascii="宋体" w:hAnsi="宋体" w:cs="宋体" w:hint="eastAsia"/>
          <w:sz w:val="24"/>
          <w:u w:val="single"/>
        </w:rPr>
        <w:t xml:space="preserve">          </w:t>
      </w:r>
      <w:r w:rsidRPr="00D95BE6">
        <w:rPr>
          <w:rFonts w:ascii="宋体" w:hAnsi="宋体" w:cs="宋体" w:hint="eastAsia"/>
          <w:sz w:val="24"/>
        </w:rPr>
        <w:t>；驾驶模拟器培训时间不少于</w:t>
      </w:r>
      <w:r w:rsidRPr="00D95BE6">
        <w:rPr>
          <w:rFonts w:ascii="宋体" w:hAnsi="宋体" w:cs="宋体" w:hint="eastAsia"/>
          <w:sz w:val="24"/>
          <w:u w:val="single"/>
        </w:rPr>
        <w:t xml:space="preserve">     </w:t>
      </w:r>
      <w:r w:rsidRPr="00D95BE6">
        <w:rPr>
          <w:rFonts w:ascii="宋体" w:hAnsi="宋体" w:cs="宋体" w:hint="eastAsia"/>
          <w:sz w:val="24"/>
        </w:rPr>
        <w:t>学时，地点为</w:t>
      </w:r>
      <w:r w:rsidRPr="00D95BE6">
        <w:rPr>
          <w:rFonts w:ascii="宋体" w:hAnsi="宋体" w:cs="宋体" w:hint="eastAsia"/>
          <w:sz w:val="24"/>
          <w:u w:val="single"/>
        </w:rPr>
        <w:t xml:space="preserve">             </w:t>
      </w:r>
      <w:r w:rsidRPr="00D95BE6">
        <w:rPr>
          <w:rFonts w:ascii="宋体" w:hAnsi="宋体" w:cs="宋体" w:hint="eastAsia"/>
          <w:sz w:val="24"/>
        </w:rPr>
        <w:t>；实际操作培训时间不少于</w:t>
      </w:r>
      <w:r w:rsidRPr="00D95BE6">
        <w:rPr>
          <w:rFonts w:ascii="宋体" w:hAnsi="宋体" w:cs="宋体" w:hint="eastAsia"/>
          <w:sz w:val="24"/>
          <w:u w:val="single"/>
        </w:rPr>
        <w:t xml:space="preserve">      </w:t>
      </w:r>
      <w:r w:rsidRPr="00D95BE6">
        <w:rPr>
          <w:rFonts w:ascii="宋体" w:hAnsi="宋体" w:cs="宋体" w:hint="eastAsia"/>
          <w:sz w:val="24"/>
        </w:rPr>
        <w:t>学时，其中场内训练地点为</w:t>
      </w:r>
      <w:r w:rsidRPr="00D95BE6">
        <w:rPr>
          <w:rFonts w:ascii="宋体" w:hAnsi="宋体" w:cs="宋体" w:hint="eastAsia"/>
          <w:sz w:val="24"/>
          <w:u w:val="single"/>
        </w:rPr>
        <w:t xml:space="preserve">                  </w:t>
      </w:r>
      <w:r w:rsidRPr="00D95BE6">
        <w:rPr>
          <w:rFonts w:ascii="宋体" w:hAnsi="宋体" w:cs="宋体" w:hint="eastAsia"/>
          <w:sz w:val="24"/>
        </w:rPr>
        <w:t>，道路训练按公安部门指定路线进行。</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（四）合同订立之日起</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日内，甲方为乙方办理学员</w:t>
      </w:r>
      <w:r w:rsidRPr="00D95BE6">
        <w:rPr>
          <w:rFonts w:ascii="宋体" w:hAnsi="宋体" w:cs="宋体" w:hint="eastAsia"/>
          <w:color w:val="000000"/>
          <w:sz w:val="24"/>
        </w:rPr>
        <w:t>IC</w:t>
      </w:r>
      <w:r w:rsidRPr="00D95BE6">
        <w:rPr>
          <w:rFonts w:ascii="宋体" w:hAnsi="宋体" w:cs="宋体" w:hint="eastAsia"/>
          <w:color w:val="000000"/>
          <w:sz w:val="24"/>
        </w:rPr>
        <w:t>卡、建立培训档案并安排乙方参加第一阶段培训。乙方完成第一阶段培训，经甲方阶段考核合格后，自行办理公安部门的科目一考试预约手续。乙方科目一考试合格并取得《机</w:t>
      </w:r>
      <w:r w:rsidRPr="00D95BE6">
        <w:rPr>
          <w:rFonts w:ascii="宋体" w:hAnsi="宋体" w:cs="宋体" w:hint="eastAsia"/>
          <w:color w:val="000000"/>
          <w:sz w:val="24"/>
        </w:rPr>
        <w:lastRenderedPageBreak/>
        <w:t>动车驾驶技能准考证明》后，甲方在</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日内安排乙方参加第二、三阶段培训。乙方完成规定的培训内容和学时并经甲方分阶段结业考核合格后，自行办理公安部门相应科目（科目二、三）的考试预约手续。</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color w:val="000000"/>
          <w:sz w:val="24"/>
        </w:rPr>
        <w:t>（五）自首次安排理论培训之日起</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日内完成约定学时的理</w:t>
      </w:r>
      <w:r w:rsidRPr="00D95BE6">
        <w:rPr>
          <w:rFonts w:ascii="宋体" w:hAnsi="宋体" w:cs="宋体" w:hint="eastAsia"/>
          <w:sz w:val="24"/>
        </w:rPr>
        <w:t>论培训。自首次安排实际操作培训之日起</w:t>
      </w:r>
      <w:r w:rsidRPr="00D95BE6">
        <w:rPr>
          <w:rFonts w:ascii="宋体" w:hAnsi="宋体" w:cs="宋体" w:hint="eastAsia"/>
          <w:sz w:val="24"/>
          <w:u w:val="single"/>
        </w:rPr>
        <w:t xml:space="preserve">     </w:t>
      </w:r>
      <w:r w:rsidRPr="00D95BE6">
        <w:rPr>
          <w:rFonts w:ascii="宋体" w:hAnsi="宋体" w:cs="宋体" w:hint="eastAsia"/>
          <w:sz w:val="24"/>
        </w:rPr>
        <w:t>日内完成约定学时的实际操作培训。</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color w:val="000000"/>
          <w:sz w:val="24"/>
        </w:rPr>
        <w:t>第三条</w:t>
      </w:r>
      <w:r w:rsidRPr="00D95BE6">
        <w:rPr>
          <w:rFonts w:ascii="宋体" w:hAnsi="宋体" w:cs="宋体" w:hint="eastAsia"/>
          <w:b/>
          <w:color w:val="000000"/>
          <w:sz w:val="24"/>
        </w:rPr>
        <w:t xml:space="preserve">  </w:t>
      </w:r>
      <w:r w:rsidRPr="00D95BE6">
        <w:rPr>
          <w:rFonts w:ascii="宋体" w:hAnsi="宋体" w:cs="宋体" w:hint="eastAsia"/>
          <w:b/>
          <w:color w:val="000000"/>
          <w:sz w:val="24"/>
        </w:rPr>
        <w:t>实际操作培训方式</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实际操作培训为下列第</w:t>
      </w:r>
      <w:r w:rsidRPr="00D95BE6">
        <w:rPr>
          <w:rFonts w:ascii="宋体" w:hAnsi="宋体" w:cs="宋体" w:hint="eastAsia"/>
          <w:sz w:val="24"/>
          <w:u w:val="single"/>
        </w:rPr>
        <w:t xml:space="preserve">    </w:t>
      </w:r>
      <w:r w:rsidRPr="00D95BE6">
        <w:rPr>
          <w:rFonts w:ascii="宋体" w:hAnsi="宋体" w:cs="宋体" w:hint="eastAsia"/>
          <w:sz w:val="24"/>
        </w:rPr>
        <w:t>种方式：</w:t>
      </w:r>
    </w:p>
    <w:p w:rsidR="007B4B12" w:rsidRPr="00D95BE6" w:rsidRDefault="007B4B12" w:rsidP="00D95BE6">
      <w:pPr>
        <w:adjustRightInd w:val="0"/>
        <w:snapToGrid w:val="0"/>
        <w:spacing w:line="360" w:lineRule="auto"/>
        <w:ind w:firstLineChars="200" w:firstLine="480"/>
        <w:rPr>
          <w:rFonts w:ascii="宋体" w:hAnsi="宋体" w:cs="宋体"/>
          <w:kern w:val="0"/>
          <w:sz w:val="24"/>
        </w:rPr>
      </w:pPr>
      <w:r w:rsidRPr="00D95BE6">
        <w:rPr>
          <w:rFonts w:ascii="宋体" w:hAnsi="宋体" w:cs="宋体" w:hint="eastAsia"/>
          <w:sz w:val="24"/>
        </w:rPr>
        <w:t>（一）预约培训：</w:t>
      </w:r>
      <w:r w:rsidRPr="00D95BE6">
        <w:rPr>
          <w:rFonts w:ascii="宋体" w:hAnsi="宋体" w:cs="宋体" w:hint="eastAsia"/>
          <w:kern w:val="0"/>
          <w:sz w:val="24"/>
        </w:rPr>
        <w:t>乙方向甲方预约培训时间、学时、教练</w:t>
      </w:r>
      <w:r w:rsidRPr="00D95BE6">
        <w:rPr>
          <w:rFonts w:ascii="宋体" w:hAnsi="宋体" w:cs="宋体" w:hint="eastAsia"/>
          <w:color w:val="000000"/>
          <w:kern w:val="0"/>
          <w:sz w:val="24"/>
        </w:rPr>
        <w:t>员、教练车，</w:t>
      </w:r>
      <w:r w:rsidRPr="00D95BE6">
        <w:rPr>
          <w:rFonts w:ascii="宋体" w:hAnsi="宋体" w:cs="宋体" w:hint="eastAsia"/>
          <w:kern w:val="0"/>
          <w:sz w:val="24"/>
        </w:rPr>
        <w:t>双方商定后，乙方</w:t>
      </w:r>
      <w:r w:rsidRPr="00D95BE6">
        <w:rPr>
          <w:rFonts w:ascii="宋体" w:hAnsi="宋体" w:cs="宋体" w:hint="eastAsia"/>
          <w:color w:val="000000"/>
          <w:kern w:val="0"/>
          <w:sz w:val="24"/>
        </w:rPr>
        <w:t>按时</w:t>
      </w:r>
      <w:r w:rsidRPr="00D95BE6">
        <w:rPr>
          <w:rFonts w:ascii="宋体" w:hAnsi="宋体" w:cs="宋体" w:hint="eastAsia"/>
          <w:kern w:val="0"/>
          <w:sz w:val="24"/>
        </w:rPr>
        <w:t>接受培训，按照培训学时支付学费</w:t>
      </w:r>
      <w:r w:rsidRPr="00D95BE6">
        <w:rPr>
          <w:rFonts w:ascii="宋体" w:hAnsi="宋体" w:cs="宋体" w:hint="eastAsia"/>
          <w:kern w:val="0"/>
          <w:sz w:val="24"/>
        </w:rPr>
        <w:t xml:space="preserve"> </w:t>
      </w:r>
      <w:r w:rsidRPr="00D95BE6">
        <w:rPr>
          <w:rFonts w:ascii="宋体" w:hAnsi="宋体" w:cs="宋体" w:hint="eastAsia"/>
          <w:kern w:val="0"/>
          <w:sz w:val="24"/>
        </w:rPr>
        <w:t>；</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（二）普通培训：</w:t>
      </w:r>
      <w:r w:rsidRPr="00D95BE6">
        <w:rPr>
          <w:rFonts w:ascii="宋体" w:hAnsi="宋体" w:cs="宋体" w:hint="eastAsia"/>
          <w:kern w:val="0"/>
          <w:sz w:val="24"/>
        </w:rPr>
        <w:t>乙方报名时一次性支付学费，甲方指定教练员，提前就培训时间</w:t>
      </w:r>
      <w:r w:rsidRPr="00D95BE6">
        <w:rPr>
          <w:rFonts w:ascii="宋体" w:hAnsi="宋体" w:cs="宋体" w:hint="eastAsia"/>
          <w:color w:val="000000"/>
          <w:kern w:val="0"/>
          <w:sz w:val="24"/>
        </w:rPr>
        <w:t>等事项</w:t>
      </w:r>
      <w:r w:rsidRPr="00D95BE6">
        <w:rPr>
          <w:rFonts w:ascii="宋体" w:hAnsi="宋体" w:cs="宋体" w:hint="eastAsia"/>
          <w:kern w:val="0"/>
          <w:sz w:val="24"/>
        </w:rPr>
        <w:t>与乙方协商确定，乙方</w:t>
      </w:r>
      <w:r w:rsidRPr="00D95BE6">
        <w:rPr>
          <w:rFonts w:ascii="宋体" w:hAnsi="宋体" w:cs="宋体" w:hint="eastAsia"/>
          <w:color w:val="000000"/>
          <w:kern w:val="0"/>
          <w:sz w:val="24"/>
        </w:rPr>
        <w:t>按时</w:t>
      </w:r>
      <w:r w:rsidRPr="00D95BE6">
        <w:rPr>
          <w:rFonts w:ascii="宋体" w:hAnsi="宋体" w:cs="宋体" w:hint="eastAsia"/>
          <w:kern w:val="0"/>
          <w:sz w:val="24"/>
        </w:rPr>
        <w:t>参加培训。</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color w:val="000000"/>
          <w:sz w:val="24"/>
        </w:rPr>
        <w:t>第四条</w:t>
      </w:r>
      <w:r w:rsidRPr="00D95BE6">
        <w:rPr>
          <w:rFonts w:ascii="宋体" w:hAnsi="宋体" w:cs="宋体" w:hint="eastAsia"/>
          <w:b/>
          <w:color w:val="000000"/>
          <w:sz w:val="24"/>
        </w:rPr>
        <w:t xml:space="preserve">  </w:t>
      </w:r>
      <w:r w:rsidRPr="00D95BE6">
        <w:rPr>
          <w:rFonts w:ascii="宋体" w:hAnsi="宋体" w:cs="宋体" w:hint="eastAsia"/>
          <w:b/>
          <w:color w:val="000000"/>
          <w:sz w:val="24"/>
        </w:rPr>
        <w:t>培训费用及支付</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乙方向甲方支付符合价格主管部门核定或备案的培训费用，甲方向乙方出具合法有效的收费凭证。培训费用按以下第</w:t>
      </w:r>
      <w:r w:rsidRPr="00D95BE6">
        <w:rPr>
          <w:rFonts w:ascii="宋体" w:hAnsi="宋体" w:cs="宋体" w:hint="eastAsia"/>
          <w:sz w:val="24"/>
          <w:u w:val="single"/>
        </w:rPr>
        <w:t xml:space="preserve">    </w:t>
      </w:r>
      <w:r w:rsidRPr="00D95BE6">
        <w:rPr>
          <w:rFonts w:ascii="宋体" w:hAnsi="宋体" w:cs="宋体" w:hint="eastAsia"/>
          <w:sz w:val="24"/>
        </w:rPr>
        <w:t>种</w:t>
      </w:r>
      <w:r w:rsidRPr="00D95BE6">
        <w:rPr>
          <w:rFonts w:ascii="宋体" w:hAnsi="宋体" w:cs="宋体" w:hint="eastAsia"/>
          <w:color w:val="000000"/>
          <w:sz w:val="24"/>
        </w:rPr>
        <w:t>方</w:t>
      </w:r>
      <w:r w:rsidRPr="00D95BE6">
        <w:rPr>
          <w:rFonts w:ascii="宋体" w:hAnsi="宋体" w:cs="宋体" w:hint="eastAsia"/>
          <w:sz w:val="24"/>
        </w:rPr>
        <w:t>式支付：</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（一）实行预约培训的，培训费用包括：</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1</w:t>
      </w:r>
      <w:r w:rsidRPr="00D95BE6">
        <w:rPr>
          <w:rFonts w:ascii="宋体" w:hAnsi="宋体" w:cs="宋体" w:hint="eastAsia"/>
          <w:sz w:val="24"/>
        </w:rPr>
        <w:t>、理论培训费和</w:t>
      </w:r>
      <w:r w:rsidRPr="00D95BE6">
        <w:rPr>
          <w:rFonts w:ascii="宋体" w:hAnsi="宋体" w:cs="宋体" w:hint="eastAsia"/>
          <w:color w:val="000000"/>
          <w:sz w:val="24"/>
        </w:rPr>
        <w:t>驾驶模拟器</w:t>
      </w:r>
      <w:r w:rsidRPr="00D95BE6">
        <w:rPr>
          <w:rFonts w:ascii="宋体" w:hAnsi="宋体" w:cs="宋体" w:hint="eastAsia"/>
          <w:sz w:val="24"/>
        </w:rPr>
        <w:t>培训费。乙方于本合同订立之日起</w:t>
      </w:r>
      <w:r w:rsidRPr="00D95BE6">
        <w:rPr>
          <w:rFonts w:ascii="宋体" w:hAnsi="宋体" w:cs="宋体" w:hint="eastAsia"/>
          <w:sz w:val="24"/>
          <w:u w:val="single"/>
        </w:rPr>
        <w:t xml:space="preserve">　</w:t>
      </w:r>
      <w:r w:rsidRPr="00D95BE6">
        <w:rPr>
          <w:rFonts w:ascii="宋体" w:hAnsi="宋体" w:cs="宋体" w:hint="eastAsia"/>
          <w:sz w:val="24"/>
        </w:rPr>
        <w:t>日内向甲方支付</w:t>
      </w:r>
      <w:r w:rsidRPr="00D95BE6">
        <w:rPr>
          <w:rFonts w:ascii="宋体" w:hAnsi="宋体" w:cs="宋体" w:hint="eastAsia"/>
          <w:sz w:val="24"/>
          <w:u w:val="single"/>
        </w:rPr>
        <w:t xml:space="preserve">      </w:t>
      </w:r>
      <w:r w:rsidRPr="00D95BE6">
        <w:rPr>
          <w:rFonts w:ascii="宋体" w:hAnsi="宋体" w:cs="宋体" w:hint="eastAsia"/>
          <w:sz w:val="24"/>
        </w:rPr>
        <w:t>元（大写：</w:t>
      </w:r>
      <w:r w:rsidRPr="00D95BE6">
        <w:rPr>
          <w:rFonts w:ascii="宋体" w:hAnsi="宋体" w:cs="宋体" w:hint="eastAsia"/>
          <w:sz w:val="24"/>
          <w:u w:val="single"/>
        </w:rPr>
        <w:t xml:space="preserve">                </w:t>
      </w:r>
      <w:r w:rsidRPr="00D95BE6">
        <w:rPr>
          <w:rFonts w:ascii="宋体" w:hAnsi="宋体" w:cs="宋体" w:hint="eastAsia"/>
          <w:sz w:val="24"/>
        </w:rPr>
        <w:t>）；</w:t>
      </w:r>
    </w:p>
    <w:p w:rsidR="007B4B12" w:rsidRPr="00D95BE6" w:rsidRDefault="007B4B12" w:rsidP="00D95BE6">
      <w:pPr>
        <w:spacing w:line="360" w:lineRule="auto"/>
        <w:ind w:firstLineChars="200" w:firstLine="480"/>
        <w:rPr>
          <w:rFonts w:ascii="宋体" w:hAnsi="宋体" w:cs="宋体"/>
          <w:sz w:val="24"/>
          <w:u w:val="single"/>
        </w:rPr>
      </w:pPr>
      <w:r w:rsidRPr="00D95BE6">
        <w:rPr>
          <w:rFonts w:ascii="宋体" w:hAnsi="宋体" w:cs="宋体" w:hint="eastAsia"/>
          <w:sz w:val="24"/>
        </w:rPr>
        <w:t>2</w:t>
      </w:r>
      <w:r w:rsidRPr="00D95BE6">
        <w:rPr>
          <w:rFonts w:ascii="宋体" w:hAnsi="宋体" w:cs="宋体" w:hint="eastAsia"/>
          <w:sz w:val="24"/>
        </w:rPr>
        <w:t>、实际操作培训费。按</w:t>
      </w:r>
      <w:r w:rsidRPr="00D95BE6">
        <w:rPr>
          <w:rFonts w:ascii="宋体" w:hAnsi="宋体" w:cs="宋体" w:hint="eastAsia"/>
          <w:sz w:val="24"/>
          <w:u w:val="single"/>
        </w:rPr>
        <w:t xml:space="preserve">      </w:t>
      </w:r>
      <w:r w:rsidRPr="00D95BE6">
        <w:rPr>
          <w:rFonts w:ascii="宋体" w:hAnsi="宋体" w:cs="宋体" w:hint="eastAsia"/>
          <w:sz w:val="24"/>
        </w:rPr>
        <w:t>元</w:t>
      </w:r>
      <w:r w:rsidRPr="00D95BE6">
        <w:rPr>
          <w:rFonts w:ascii="宋体" w:hAnsi="宋体" w:cs="宋体" w:hint="eastAsia"/>
          <w:sz w:val="24"/>
        </w:rPr>
        <w:t>/</w:t>
      </w:r>
      <w:r w:rsidRPr="00D95BE6">
        <w:rPr>
          <w:rFonts w:ascii="宋体" w:hAnsi="宋体" w:cs="宋体" w:hint="eastAsia"/>
          <w:sz w:val="24"/>
        </w:rPr>
        <w:t>学时的标准即时支付。</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（二）实行普通培训的，乙方于本合同订立之日起</w:t>
      </w:r>
      <w:r w:rsidRPr="00D95BE6">
        <w:rPr>
          <w:rFonts w:ascii="宋体" w:hAnsi="宋体" w:cs="宋体" w:hint="eastAsia"/>
          <w:sz w:val="24"/>
          <w:u w:val="single"/>
        </w:rPr>
        <w:t xml:space="preserve">　</w:t>
      </w:r>
      <w:r w:rsidRPr="00D95BE6">
        <w:rPr>
          <w:rFonts w:ascii="宋体" w:hAnsi="宋体" w:cs="宋体" w:hint="eastAsia"/>
          <w:sz w:val="24"/>
        </w:rPr>
        <w:t>日内一次性向甲方支付培训费用总额合计</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元（大写：</w:t>
      </w:r>
      <w:r w:rsidRPr="00D95BE6">
        <w:rPr>
          <w:rFonts w:ascii="宋体" w:hAnsi="宋体" w:cs="宋体" w:hint="eastAsia"/>
          <w:sz w:val="24"/>
          <w:u w:val="single"/>
        </w:rPr>
        <w:t xml:space="preserve">              </w:t>
      </w:r>
      <w:r w:rsidRPr="00D95BE6">
        <w:rPr>
          <w:rFonts w:ascii="宋体" w:hAnsi="宋体" w:cs="宋体" w:hint="eastAsia"/>
          <w:sz w:val="24"/>
        </w:rPr>
        <w:t>）。</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（三）其他方式：</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培训按学时要求全部完成后，乙方参加公安部门考试任意</w:t>
      </w:r>
      <w:proofErr w:type="gramStart"/>
      <w:r w:rsidRPr="00D95BE6">
        <w:rPr>
          <w:rFonts w:ascii="宋体" w:hAnsi="宋体" w:cs="宋体" w:hint="eastAsia"/>
          <w:color w:val="000000"/>
          <w:sz w:val="24"/>
        </w:rPr>
        <w:t>一</w:t>
      </w:r>
      <w:proofErr w:type="gramEnd"/>
      <w:r w:rsidRPr="00D95BE6">
        <w:rPr>
          <w:rFonts w:ascii="宋体" w:hAnsi="宋体" w:cs="宋体" w:hint="eastAsia"/>
          <w:color w:val="000000"/>
          <w:sz w:val="24"/>
        </w:rPr>
        <w:t>科不合格的，甲方为乙方提供</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学时的免费培训，超过免费培训学时的，按照价格主管部门核</w:t>
      </w:r>
      <w:r w:rsidRPr="00D95BE6">
        <w:rPr>
          <w:rFonts w:ascii="宋体" w:hAnsi="宋体" w:cs="宋体" w:hint="eastAsia"/>
          <w:color w:val="000000"/>
          <w:sz w:val="24"/>
        </w:rPr>
        <w:lastRenderedPageBreak/>
        <w:t>定或备案的标准收取培训费用。</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color w:val="000000"/>
          <w:sz w:val="24"/>
        </w:rPr>
        <w:t>第五</w:t>
      </w:r>
      <w:r w:rsidRPr="00D95BE6">
        <w:rPr>
          <w:rFonts w:ascii="宋体" w:hAnsi="宋体" w:cs="宋体" w:hint="eastAsia"/>
          <w:b/>
          <w:sz w:val="24"/>
        </w:rPr>
        <w:t>条</w:t>
      </w:r>
      <w:r w:rsidRPr="00D95BE6">
        <w:rPr>
          <w:rFonts w:ascii="宋体" w:hAnsi="宋体" w:cs="宋体" w:hint="eastAsia"/>
          <w:b/>
          <w:sz w:val="24"/>
        </w:rPr>
        <w:t xml:space="preserve">  </w:t>
      </w:r>
      <w:r w:rsidRPr="00D95BE6">
        <w:rPr>
          <w:rFonts w:ascii="宋体" w:hAnsi="宋体" w:cs="宋体" w:hint="eastAsia"/>
          <w:b/>
          <w:sz w:val="24"/>
        </w:rPr>
        <w:t>履行期限</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本合同履行期限为自合同生效之日起</w:t>
      </w:r>
      <w:proofErr w:type="gramStart"/>
      <w:r w:rsidRPr="00D95BE6">
        <w:rPr>
          <w:rFonts w:ascii="宋体" w:hAnsi="宋体" w:cs="宋体" w:hint="eastAsia"/>
          <w:color w:val="000000"/>
          <w:sz w:val="24"/>
        </w:rPr>
        <w:t>至</w:t>
      </w:r>
      <w:r w:rsidRPr="00D95BE6">
        <w:rPr>
          <w:rFonts w:ascii="宋体" w:hAnsi="宋体" w:cs="宋体" w:hint="eastAsia"/>
          <w:color w:val="000000"/>
          <w:sz w:val="24"/>
          <w:u w:val="single"/>
        </w:rPr>
        <w:t xml:space="preserve">　　</w:t>
      </w:r>
      <w:proofErr w:type="gramEnd"/>
      <w:r w:rsidRPr="00D95BE6">
        <w:rPr>
          <w:rFonts w:ascii="宋体" w:hAnsi="宋体" w:cs="宋体" w:hint="eastAsia"/>
          <w:color w:val="000000"/>
          <w:sz w:val="24"/>
        </w:rPr>
        <w:t>年</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月</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日止。</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本合同履行期限先于乙方《机动车驾驶技能准考证明》有效期届满，乙方参加公安部门考试不合格的，甲方继续免费为乙方提供相关协助服务至乙方《机动车驾驶技能准考证明》有效期届满时止。</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w:t>
      </w:r>
      <w:r w:rsidRPr="00D95BE6">
        <w:rPr>
          <w:rFonts w:ascii="宋体" w:hAnsi="宋体" w:cs="宋体" w:hint="eastAsia"/>
          <w:b/>
          <w:color w:val="000000"/>
          <w:sz w:val="24"/>
        </w:rPr>
        <w:t>六条</w:t>
      </w:r>
      <w:r w:rsidRPr="00D95BE6">
        <w:rPr>
          <w:rFonts w:ascii="宋体" w:hAnsi="宋体" w:cs="宋体" w:hint="eastAsia"/>
          <w:sz w:val="24"/>
        </w:rPr>
        <w:t xml:space="preserve">  </w:t>
      </w:r>
      <w:r w:rsidRPr="00D95BE6">
        <w:rPr>
          <w:rFonts w:ascii="宋体" w:hAnsi="宋体" w:cs="宋体" w:hint="eastAsia"/>
          <w:b/>
          <w:sz w:val="24"/>
        </w:rPr>
        <w:t>接送服务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甲方向乙方□提供□不提供</w:t>
      </w:r>
      <w:proofErr w:type="gramStart"/>
      <w:r w:rsidRPr="00D95BE6">
        <w:rPr>
          <w:rFonts w:ascii="宋体" w:hAnsi="宋体" w:cs="宋体" w:hint="eastAsia"/>
          <w:sz w:val="24"/>
        </w:rPr>
        <w:t>至培训</w:t>
      </w:r>
      <w:proofErr w:type="gramEnd"/>
      <w:r w:rsidRPr="00D95BE6">
        <w:rPr>
          <w:rFonts w:ascii="宋体" w:hAnsi="宋体" w:cs="宋体" w:hint="eastAsia"/>
          <w:sz w:val="24"/>
        </w:rPr>
        <w:t>地点的免费接送服务。乘车时间、地点由双方另行商定。</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w:t>
      </w:r>
      <w:r w:rsidRPr="00D95BE6">
        <w:rPr>
          <w:rFonts w:ascii="宋体" w:hAnsi="宋体" w:cs="宋体" w:hint="eastAsia"/>
          <w:b/>
          <w:color w:val="000000"/>
          <w:sz w:val="24"/>
        </w:rPr>
        <w:t>七条</w:t>
      </w:r>
      <w:r w:rsidRPr="00D95BE6">
        <w:rPr>
          <w:rFonts w:ascii="宋体" w:hAnsi="宋体" w:cs="宋体" w:hint="eastAsia"/>
          <w:sz w:val="24"/>
        </w:rPr>
        <w:t xml:space="preserve">  </w:t>
      </w:r>
      <w:r w:rsidRPr="00D95BE6">
        <w:rPr>
          <w:rFonts w:ascii="宋体" w:hAnsi="宋体" w:cs="宋体" w:hint="eastAsia"/>
          <w:b/>
          <w:sz w:val="24"/>
        </w:rPr>
        <w:t>甲方的权利和义务</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一）将其经营规模、信誉等级、教学场地布局、培训进度安排、管理制度、操作规程、教练员的教练水平及信誉等级等信息以通知书、电子邮件或网页公告等形式通知乙方，并对其提供相关信息的合法性、真实性、准确性负责。</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（二）告知乙方可办理培训期间人身意外伤害等保险的有关事宜。</w:t>
      </w:r>
    </w:p>
    <w:p w:rsidR="007B4B12" w:rsidRPr="00D95BE6" w:rsidRDefault="007B4B12" w:rsidP="00D95BE6">
      <w:pPr>
        <w:numPr>
          <w:ins w:id="1" w:author="Unknown"/>
        </w:numPr>
        <w:spacing w:line="360" w:lineRule="auto"/>
        <w:ind w:firstLineChars="200" w:firstLine="480"/>
        <w:rPr>
          <w:rFonts w:ascii="宋体" w:hAnsi="宋体" w:cs="宋体"/>
          <w:sz w:val="24"/>
        </w:rPr>
      </w:pPr>
      <w:r w:rsidRPr="00D95BE6">
        <w:rPr>
          <w:rFonts w:ascii="宋体" w:hAnsi="宋体" w:cs="宋体" w:hint="eastAsia"/>
          <w:sz w:val="24"/>
        </w:rPr>
        <w:t>（三）</w:t>
      </w:r>
      <w:r w:rsidRPr="00D95BE6">
        <w:rPr>
          <w:rFonts w:ascii="宋体" w:hAnsi="宋体" w:cs="宋体" w:hint="eastAsia"/>
          <w:color w:val="000000"/>
          <w:sz w:val="24"/>
        </w:rPr>
        <w:t>严格执行交通运输部《机动车驾驶培训教学与考试大纲》，</w:t>
      </w:r>
      <w:r w:rsidRPr="00D95BE6">
        <w:rPr>
          <w:rFonts w:ascii="宋体" w:hAnsi="宋体" w:cs="宋体" w:hint="eastAsia"/>
          <w:sz w:val="24"/>
        </w:rPr>
        <w:t>规范使用机动车驾驶培训学时计时管理系统，</w:t>
      </w:r>
      <w:r w:rsidRPr="00D95BE6">
        <w:rPr>
          <w:rFonts w:ascii="宋体" w:hAnsi="宋体" w:cs="宋体" w:hint="eastAsia"/>
          <w:color w:val="000000"/>
          <w:sz w:val="24"/>
        </w:rPr>
        <w:t>按计时管理的要求为乙方提供计时培训服务，</w:t>
      </w:r>
      <w:r w:rsidRPr="00D95BE6">
        <w:rPr>
          <w:rFonts w:ascii="宋体" w:hAnsi="宋体" w:cs="宋体" w:hint="eastAsia"/>
          <w:sz w:val="24"/>
        </w:rPr>
        <w:t>不使用“跑马机”、“读写器”等非法手段虚报、瞒报学时，</w:t>
      </w:r>
      <w:r w:rsidRPr="00D95BE6">
        <w:rPr>
          <w:rFonts w:ascii="宋体" w:hAnsi="宋体" w:cs="宋体" w:hint="eastAsia"/>
          <w:color w:val="000000"/>
          <w:sz w:val="24"/>
        </w:rPr>
        <w:t>对</w:t>
      </w:r>
      <w:r w:rsidRPr="00D95BE6">
        <w:rPr>
          <w:rFonts w:ascii="宋体" w:hAnsi="宋体" w:cs="宋体" w:hint="eastAsia"/>
          <w:sz w:val="24"/>
        </w:rPr>
        <w:t>学员《培训记录》真实性</w:t>
      </w:r>
      <w:r w:rsidRPr="00D95BE6">
        <w:rPr>
          <w:rFonts w:ascii="宋体" w:hAnsi="宋体" w:cs="宋体" w:hint="eastAsia"/>
          <w:color w:val="000000"/>
          <w:sz w:val="24"/>
        </w:rPr>
        <w:t>负责。</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（四）按照约定的时限和地点安排乙方参加培训，培训结束后为结业考核合格的</w:t>
      </w:r>
      <w:r w:rsidRPr="00D95BE6">
        <w:rPr>
          <w:rFonts w:ascii="宋体" w:hAnsi="宋体" w:cs="宋体" w:hint="eastAsia"/>
          <w:color w:val="000000"/>
          <w:sz w:val="24"/>
        </w:rPr>
        <w:t>乙方发放</w:t>
      </w:r>
      <w:r w:rsidRPr="00D95BE6">
        <w:rPr>
          <w:rFonts w:ascii="宋体" w:hAnsi="宋体" w:cs="宋体" w:hint="eastAsia"/>
          <w:sz w:val="24"/>
        </w:rPr>
        <w:t>结业证书。</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（五）安排具有相应执教资格并与甲方签有劳动合同的教练员，提供符合国家相关技术条件的本校教练车</w:t>
      </w:r>
      <w:proofErr w:type="gramStart"/>
      <w:r w:rsidRPr="00D95BE6">
        <w:rPr>
          <w:rFonts w:ascii="宋体" w:hAnsi="宋体" w:cs="宋体" w:hint="eastAsia"/>
          <w:sz w:val="24"/>
        </w:rPr>
        <w:t>和经驾培</w:t>
      </w:r>
      <w:proofErr w:type="gramEnd"/>
      <w:r w:rsidRPr="00D95BE6">
        <w:rPr>
          <w:rFonts w:ascii="宋体" w:hAnsi="宋体" w:cs="宋体" w:hint="eastAsia"/>
          <w:sz w:val="24"/>
        </w:rPr>
        <w:t>行业管理部门核准的教练场地，发放正版</w:t>
      </w:r>
      <w:r w:rsidRPr="00D95BE6">
        <w:rPr>
          <w:rFonts w:ascii="宋体" w:hAnsi="宋体" w:cs="宋体" w:hint="eastAsia"/>
          <w:sz w:val="24"/>
        </w:rPr>
        <w:lastRenderedPageBreak/>
        <w:t>培训教材。</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sz w:val="24"/>
        </w:rPr>
        <w:t>（六）</w:t>
      </w:r>
      <w:r w:rsidRPr="00D95BE6">
        <w:rPr>
          <w:rFonts w:ascii="宋体" w:hAnsi="宋体" w:cs="宋体" w:hint="eastAsia"/>
          <w:color w:val="000000"/>
          <w:sz w:val="24"/>
        </w:rPr>
        <w:t>按照相关法</w:t>
      </w:r>
      <w:r w:rsidRPr="00D95BE6">
        <w:rPr>
          <w:rFonts w:ascii="宋体" w:hAnsi="宋体" w:cs="宋体" w:hint="eastAsia"/>
          <w:sz w:val="24"/>
        </w:rPr>
        <w:t>律法规的规定</w:t>
      </w:r>
      <w:r w:rsidRPr="00D95BE6">
        <w:rPr>
          <w:rFonts w:ascii="宋体" w:hAnsi="宋体" w:cs="宋体" w:hint="eastAsia"/>
          <w:color w:val="000000"/>
          <w:sz w:val="24"/>
        </w:rPr>
        <w:t>，建立健全机动车</w:t>
      </w:r>
      <w:r w:rsidRPr="00D95BE6">
        <w:rPr>
          <w:rFonts w:ascii="宋体" w:hAnsi="宋体" w:cs="宋体" w:hint="eastAsia"/>
          <w:sz w:val="24"/>
        </w:rPr>
        <w:t>驾驶培训各项管理制度及操作规程，</w:t>
      </w:r>
      <w:r w:rsidRPr="00D95BE6">
        <w:rPr>
          <w:rFonts w:ascii="宋体" w:hAnsi="宋体" w:cs="宋体" w:hint="eastAsia"/>
          <w:color w:val="000000"/>
          <w:sz w:val="24"/>
        </w:rPr>
        <w:t>文明施教。</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（七）联系方式、经营场所、教学场地、法定代表人等重要信息变更时，及时以通知书、电子邮件或手机短信等书面形式通知乙方。</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（八）</w:t>
      </w:r>
      <w:r w:rsidRPr="00D95BE6">
        <w:rPr>
          <w:rFonts w:ascii="宋体" w:hAnsi="宋体" w:cs="宋体" w:hint="eastAsia"/>
          <w:color w:val="000000"/>
          <w:sz w:val="24"/>
        </w:rPr>
        <w:t>及时为乙</w:t>
      </w:r>
      <w:r w:rsidRPr="00D95BE6">
        <w:rPr>
          <w:rFonts w:ascii="宋体" w:hAnsi="宋体" w:cs="宋体" w:hint="eastAsia"/>
          <w:sz w:val="24"/>
        </w:rPr>
        <w:t>方提供报送考试资料、领取考试证件等协助服务。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b/>
          <w:sz w:val="24"/>
        </w:rPr>
        <w:t>第</w:t>
      </w:r>
      <w:r w:rsidRPr="00D95BE6">
        <w:rPr>
          <w:rFonts w:ascii="宋体" w:hAnsi="宋体" w:cs="宋体" w:hint="eastAsia"/>
          <w:b/>
          <w:color w:val="000000"/>
          <w:sz w:val="24"/>
        </w:rPr>
        <w:t>八</w:t>
      </w:r>
      <w:r w:rsidRPr="00D95BE6">
        <w:rPr>
          <w:rFonts w:ascii="宋体" w:hAnsi="宋体" w:cs="宋体" w:hint="eastAsia"/>
          <w:b/>
          <w:sz w:val="24"/>
        </w:rPr>
        <w:t>条</w:t>
      </w:r>
      <w:r w:rsidRPr="00D95BE6">
        <w:rPr>
          <w:rFonts w:ascii="宋体" w:hAnsi="宋体" w:cs="宋体" w:hint="eastAsia"/>
          <w:sz w:val="24"/>
        </w:rPr>
        <w:t xml:space="preserve"> </w:t>
      </w:r>
      <w:r w:rsidRPr="00D95BE6">
        <w:rPr>
          <w:rFonts w:ascii="宋体" w:hAnsi="宋体" w:cs="宋体" w:hint="eastAsia"/>
          <w:b/>
          <w:sz w:val="24"/>
        </w:rPr>
        <w:t xml:space="preserve"> </w:t>
      </w:r>
      <w:r w:rsidRPr="00D95BE6">
        <w:rPr>
          <w:rFonts w:ascii="宋体" w:hAnsi="宋体" w:cs="宋体" w:hint="eastAsia"/>
          <w:b/>
          <w:sz w:val="24"/>
        </w:rPr>
        <w:t>乙方的权利和义务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w:t>
      </w:r>
      <w:proofErr w:type="gramStart"/>
      <w:r w:rsidRPr="00D95BE6">
        <w:rPr>
          <w:rFonts w:ascii="宋体" w:hAnsi="宋体" w:cs="宋体" w:hint="eastAsia"/>
          <w:sz w:val="24"/>
        </w:rPr>
        <w:t>若培训</w:t>
      </w:r>
      <w:proofErr w:type="gramEnd"/>
      <w:r w:rsidRPr="00D95BE6">
        <w:rPr>
          <w:rFonts w:ascii="宋体" w:hAnsi="宋体" w:cs="宋体" w:hint="eastAsia"/>
          <w:sz w:val="24"/>
        </w:rPr>
        <w:t>过程中受到甲方及其教练员的不公正对待、或教练员服务态度差、教学方法不当等，有权向甲方提出纠正或要求更换教练员。发现甲方及其教练员、管理人员在学时计时中有作假行为时，有权提出纠正或者向行业管理部门投诉。</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（二）提前通知甲方，可以变更下次培训的时间。</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（三）配合甲方按照《机动车驾驶培训教学与考试大纲》完成规定的培训内容和学时，妥善保管和规范使用学员</w:t>
      </w:r>
      <w:r w:rsidRPr="00D95BE6">
        <w:rPr>
          <w:rFonts w:ascii="宋体" w:hAnsi="宋体" w:cs="宋体" w:hint="eastAsia"/>
          <w:sz w:val="24"/>
        </w:rPr>
        <w:t>IC</w:t>
      </w:r>
      <w:r w:rsidRPr="00D95BE6">
        <w:rPr>
          <w:rFonts w:ascii="宋体" w:hAnsi="宋体" w:cs="宋体" w:hint="eastAsia"/>
          <w:sz w:val="24"/>
        </w:rPr>
        <w:t>卡，不将学员</w:t>
      </w:r>
      <w:r w:rsidRPr="00D95BE6">
        <w:rPr>
          <w:rFonts w:ascii="宋体" w:hAnsi="宋体" w:cs="宋体" w:hint="eastAsia"/>
          <w:sz w:val="24"/>
        </w:rPr>
        <w:t>IC</w:t>
      </w:r>
      <w:r w:rsidRPr="00D95BE6">
        <w:rPr>
          <w:rFonts w:ascii="宋体" w:hAnsi="宋体" w:cs="宋体" w:hint="eastAsia"/>
          <w:sz w:val="24"/>
        </w:rPr>
        <w:t>卡交</w:t>
      </w:r>
      <w:r w:rsidRPr="00D95BE6">
        <w:rPr>
          <w:rFonts w:ascii="宋体" w:hAnsi="宋体" w:cs="宋体" w:hint="eastAsia"/>
          <w:color w:val="000000"/>
          <w:sz w:val="24"/>
        </w:rPr>
        <w:t>给甲方及其教练</w:t>
      </w:r>
      <w:r w:rsidRPr="00D95BE6">
        <w:rPr>
          <w:rFonts w:ascii="宋体" w:hAnsi="宋体" w:cs="宋体" w:hint="eastAsia"/>
          <w:sz w:val="24"/>
        </w:rPr>
        <w:t>员、管理人员保管。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（四）遵守道路交通法律法规和培训操作规程，注意培训过程中的人身安全，在无教练员随车指导的情况下</w:t>
      </w:r>
      <w:r w:rsidRPr="00D95BE6">
        <w:rPr>
          <w:rFonts w:ascii="宋体" w:hAnsi="宋体" w:cs="宋体" w:hint="eastAsia"/>
          <w:color w:val="000000"/>
          <w:sz w:val="24"/>
        </w:rPr>
        <w:t>不操</w:t>
      </w:r>
      <w:r w:rsidRPr="00D95BE6">
        <w:rPr>
          <w:rFonts w:ascii="宋体" w:hAnsi="宋体" w:cs="宋体" w:hint="eastAsia"/>
          <w:sz w:val="24"/>
        </w:rPr>
        <w:t>作教练车。</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（五）服从甲方的管理，遵守甲方的各项管理制度。侵害乙方合法权益的除外。</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（六）提供的证件、体检及相关信息真实有效，认真填写《机动车驾驶员培训学员登记表》，如实确认学员《培训记录》。</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（七）联系方式变更时，及时</w:t>
      </w:r>
      <w:r w:rsidRPr="00D95BE6">
        <w:rPr>
          <w:rFonts w:ascii="宋体" w:hAnsi="宋体" w:cs="宋体" w:hint="eastAsia"/>
          <w:color w:val="000000"/>
          <w:sz w:val="24"/>
        </w:rPr>
        <w:t>以通知书、电子邮件或手机短信等书面形式通</w:t>
      </w:r>
      <w:r w:rsidRPr="00D95BE6">
        <w:rPr>
          <w:rFonts w:ascii="宋体" w:hAnsi="宋体" w:cs="宋体" w:hint="eastAsia"/>
          <w:color w:val="000000"/>
          <w:sz w:val="24"/>
        </w:rPr>
        <w:lastRenderedPageBreak/>
        <w:t>知甲</w:t>
      </w:r>
      <w:r w:rsidRPr="00D95BE6">
        <w:rPr>
          <w:rFonts w:ascii="宋体" w:hAnsi="宋体" w:cs="宋体" w:hint="eastAsia"/>
          <w:sz w:val="24"/>
        </w:rPr>
        <w:t>方。</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第九条</w:t>
      </w:r>
      <w:r w:rsidRPr="00D95BE6">
        <w:rPr>
          <w:rFonts w:ascii="宋体" w:hAnsi="宋体" w:cs="宋体" w:hint="eastAsia"/>
          <w:b/>
          <w:sz w:val="24"/>
        </w:rPr>
        <w:t xml:space="preserve"> </w:t>
      </w:r>
      <w:r w:rsidRPr="00D95BE6">
        <w:rPr>
          <w:rFonts w:ascii="宋体" w:hAnsi="宋体" w:cs="宋体" w:hint="eastAsia"/>
          <w:sz w:val="24"/>
        </w:rPr>
        <w:t xml:space="preserve"> </w:t>
      </w:r>
      <w:r w:rsidRPr="00D95BE6">
        <w:rPr>
          <w:rFonts w:ascii="宋体" w:hAnsi="宋体" w:cs="宋体" w:hint="eastAsia"/>
          <w:b/>
          <w:sz w:val="24"/>
        </w:rPr>
        <w:t>合同的变更、终止与解除</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（一）双方协商一致，可以变更本合同。</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（二）乙方在合同履行期限内取得机动车驾驶证，本合同终止。</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（三）</w:t>
      </w:r>
      <w:r w:rsidRPr="00D95BE6">
        <w:rPr>
          <w:rFonts w:ascii="宋体" w:hAnsi="宋体" w:cs="宋体" w:hint="eastAsia"/>
          <w:color w:val="000000"/>
          <w:sz w:val="24"/>
        </w:rPr>
        <w:t>尚未参加第一阶段培训，</w:t>
      </w:r>
      <w:r w:rsidRPr="00D95BE6">
        <w:rPr>
          <w:rFonts w:ascii="宋体" w:hAnsi="宋体" w:cs="宋体" w:hint="eastAsia"/>
          <w:sz w:val="24"/>
        </w:rPr>
        <w:t>乙方要求解除合同的，甲方扣除已产生的税费、学员</w:t>
      </w:r>
      <w:r w:rsidRPr="00D95BE6">
        <w:rPr>
          <w:rFonts w:ascii="宋体" w:hAnsi="宋体" w:cs="宋体" w:hint="eastAsia"/>
          <w:sz w:val="24"/>
        </w:rPr>
        <w:t>IC</w:t>
      </w:r>
      <w:r w:rsidRPr="00D95BE6">
        <w:rPr>
          <w:rFonts w:ascii="宋体" w:hAnsi="宋体" w:cs="宋体" w:hint="eastAsia"/>
          <w:sz w:val="24"/>
        </w:rPr>
        <w:t>卡、培训教材等费用后，退还所交剩余费用，</w:t>
      </w:r>
      <w:r w:rsidRPr="00D95BE6">
        <w:rPr>
          <w:rFonts w:ascii="宋体" w:hAnsi="宋体" w:cs="宋体" w:hint="eastAsia"/>
          <w:color w:val="000000"/>
          <w:sz w:val="24"/>
        </w:rPr>
        <w:t>本</w:t>
      </w:r>
      <w:r w:rsidRPr="00D95BE6">
        <w:rPr>
          <w:rFonts w:ascii="宋体" w:hAnsi="宋体" w:cs="宋体" w:hint="eastAsia"/>
          <w:sz w:val="24"/>
        </w:rPr>
        <w:t>合同终止。</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（四）已</w:t>
      </w:r>
      <w:r w:rsidRPr="00D95BE6">
        <w:rPr>
          <w:rFonts w:ascii="宋体" w:hAnsi="宋体" w:cs="宋体" w:hint="eastAsia"/>
          <w:color w:val="000000"/>
          <w:sz w:val="24"/>
        </w:rPr>
        <w:t>参加培训</w:t>
      </w:r>
      <w:r w:rsidRPr="00D95BE6">
        <w:rPr>
          <w:rFonts w:ascii="宋体" w:hAnsi="宋体" w:cs="宋体" w:hint="eastAsia"/>
          <w:sz w:val="24"/>
        </w:rPr>
        <w:t>，乙方因自身客观原因，包括但不限于致残、生病等情形，导致不能继续参加培训，要求解除合同的，甲方按培训实际进度（培训进度以教练员</w:t>
      </w:r>
      <w:r w:rsidRPr="00D95BE6">
        <w:rPr>
          <w:rFonts w:ascii="宋体" w:hAnsi="宋体" w:cs="宋体" w:hint="eastAsia"/>
          <w:sz w:val="24"/>
        </w:rPr>
        <w:t>IC</w:t>
      </w:r>
      <w:r w:rsidRPr="00D95BE6">
        <w:rPr>
          <w:rFonts w:ascii="宋体" w:hAnsi="宋体" w:cs="宋体" w:hint="eastAsia"/>
          <w:sz w:val="24"/>
        </w:rPr>
        <w:t>卡或学员</w:t>
      </w:r>
      <w:r w:rsidRPr="00D95BE6">
        <w:rPr>
          <w:rFonts w:ascii="宋体" w:hAnsi="宋体" w:cs="宋体" w:hint="eastAsia"/>
          <w:sz w:val="24"/>
        </w:rPr>
        <w:t>IC</w:t>
      </w:r>
      <w:r w:rsidRPr="00D95BE6">
        <w:rPr>
          <w:rFonts w:ascii="宋体" w:hAnsi="宋体" w:cs="宋体" w:hint="eastAsia"/>
          <w:sz w:val="24"/>
        </w:rPr>
        <w:t>卡记录的学时数据为准）清算</w:t>
      </w:r>
      <w:r w:rsidRPr="00D95BE6">
        <w:rPr>
          <w:rFonts w:ascii="宋体" w:hAnsi="宋体" w:cs="宋体" w:hint="eastAsia"/>
          <w:color w:val="000000"/>
          <w:sz w:val="24"/>
        </w:rPr>
        <w:t>实际发生的费用</w:t>
      </w:r>
      <w:r w:rsidRPr="00D95BE6">
        <w:rPr>
          <w:rFonts w:ascii="宋体" w:hAnsi="宋体" w:cs="宋体" w:hint="eastAsia"/>
          <w:sz w:val="24"/>
        </w:rPr>
        <w:t>后，退还乙方剩余培训费用，</w:t>
      </w:r>
      <w:r w:rsidRPr="00D95BE6">
        <w:rPr>
          <w:rFonts w:ascii="宋体" w:hAnsi="宋体" w:cs="宋体" w:hint="eastAsia"/>
          <w:color w:val="000000"/>
          <w:sz w:val="24"/>
        </w:rPr>
        <w:t>本</w:t>
      </w:r>
      <w:r w:rsidRPr="00D95BE6">
        <w:rPr>
          <w:rFonts w:ascii="宋体" w:hAnsi="宋体" w:cs="宋体" w:hint="eastAsia"/>
          <w:sz w:val="24"/>
        </w:rPr>
        <w:t>合同终止。</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（五）乙方完成第一段培训后，不参加公安部门考试或参加考试未通过，导致甲方不能进行后续教学的，甲方不承担责任。合同履行期届满，甲方按培训实际进度（培训进度以教练员</w:t>
      </w:r>
      <w:r w:rsidRPr="00D95BE6">
        <w:rPr>
          <w:rFonts w:ascii="宋体" w:hAnsi="宋体" w:cs="宋体" w:hint="eastAsia"/>
          <w:sz w:val="24"/>
        </w:rPr>
        <w:t>IC</w:t>
      </w:r>
      <w:r w:rsidRPr="00D95BE6">
        <w:rPr>
          <w:rFonts w:ascii="宋体" w:hAnsi="宋体" w:cs="宋体" w:hint="eastAsia"/>
          <w:sz w:val="24"/>
        </w:rPr>
        <w:t>卡或学员</w:t>
      </w:r>
      <w:r w:rsidRPr="00D95BE6">
        <w:rPr>
          <w:rFonts w:ascii="宋体" w:hAnsi="宋体" w:cs="宋体" w:hint="eastAsia"/>
          <w:sz w:val="24"/>
        </w:rPr>
        <w:t>IC</w:t>
      </w:r>
      <w:r w:rsidRPr="00D95BE6">
        <w:rPr>
          <w:rFonts w:ascii="宋体" w:hAnsi="宋体" w:cs="宋体" w:hint="eastAsia"/>
          <w:sz w:val="24"/>
        </w:rPr>
        <w:t>卡记录的学时数据为准）清算</w:t>
      </w:r>
      <w:r w:rsidRPr="00D95BE6">
        <w:rPr>
          <w:rFonts w:ascii="宋体" w:hAnsi="宋体" w:cs="宋体" w:hint="eastAsia"/>
          <w:color w:val="000000"/>
          <w:sz w:val="24"/>
        </w:rPr>
        <w:t>实际发生的费用</w:t>
      </w:r>
      <w:r w:rsidRPr="00D95BE6">
        <w:rPr>
          <w:rFonts w:ascii="宋体" w:hAnsi="宋体" w:cs="宋体" w:hint="eastAsia"/>
          <w:sz w:val="24"/>
        </w:rPr>
        <w:t>后，退还乙方剩余培训费用，</w:t>
      </w:r>
      <w:r w:rsidRPr="00D95BE6">
        <w:rPr>
          <w:rFonts w:ascii="宋体" w:hAnsi="宋体" w:cs="宋体" w:hint="eastAsia"/>
          <w:color w:val="000000"/>
          <w:sz w:val="24"/>
        </w:rPr>
        <w:t>本</w:t>
      </w:r>
      <w:r w:rsidRPr="00D95BE6">
        <w:rPr>
          <w:rFonts w:ascii="宋体" w:hAnsi="宋体" w:cs="宋体" w:hint="eastAsia"/>
          <w:sz w:val="24"/>
        </w:rPr>
        <w:t>合同终止。</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第十条</w:t>
      </w:r>
      <w:r w:rsidRPr="00D95BE6">
        <w:rPr>
          <w:rFonts w:ascii="宋体" w:hAnsi="宋体" w:cs="宋体" w:hint="eastAsia"/>
          <w:b/>
          <w:sz w:val="24"/>
        </w:rPr>
        <w:t xml:space="preserve">  </w:t>
      </w:r>
      <w:r w:rsidRPr="00D95BE6">
        <w:rPr>
          <w:rFonts w:ascii="宋体" w:hAnsi="宋体" w:cs="宋体" w:hint="eastAsia"/>
          <w:b/>
          <w:sz w:val="24"/>
        </w:rPr>
        <w:t>违约责任</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合同任意一方当事人不履行合同义务或者履行合同义务不符合约定的，向对方支付培训费用总额</w:t>
      </w:r>
      <w:r w:rsidRPr="00D95BE6">
        <w:rPr>
          <w:rFonts w:ascii="宋体" w:hAnsi="宋体" w:cs="宋体" w:hint="eastAsia"/>
          <w:sz w:val="24"/>
          <w:u w:val="single"/>
        </w:rPr>
        <w:t xml:space="preserve">     </w:t>
      </w:r>
      <w:r w:rsidRPr="00D95BE6">
        <w:rPr>
          <w:rFonts w:ascii="宋体" w:hAnsi="宋体" w:cs="宋体" w:hint="eastAsia"/>
          <w:sz w:val="24"/>
        </w:rPr>
        <w:t>%</w:t>
      </w:r>
      <w:r w:rsidRPr="00D95BE6">
        <w:rPr>
          <w:rFonts w:ascii="宋体" w:hAnsi="宋体" w:cs="宋体" w:hint="eastAsia"/>
          <w:sz w:val="24"/>
        </w:rPr>
        <w:t>的违约金。给对方造成损失，违约金不足以弥补的，依法承担赔偿责任。违约方支付违约金、赔偿金后，继续履行剩余的合同义务。但对方不同意继续履行的，甲方清算并退还乙方剩余培训费用。</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sz w:val="24"/>
        </w:rPr>
        <w:t>（一）</w:t>
      </w:r>
      <w:r w:rsidRPr="00D95BE6">
        <w:rPr>
          <w:rFonts w:ascii="宋体" w:hAnsi="宋体" w:cs="宋体" w:hint="eastAsia"/>
          <w:color w:val="000000"/>
          <w:sz w:val="24"/>
        </w:rPr>
        <w:t>已参加培训，乙方非因不能继续参加培训的自身客观原因而要求解除合同，甲方不同意的，甲方按培训实际进度</w:t>
      </w:r>
      <w:r w:rsidRPr="00D95BE6">
        <w:rPr>
          <w:rFonts w:ascii="宋体" w:hAnsi="宋体" w:cs="宋体" w:hint="eastAsia"/>
          <w:sz w:val="24"/>
        </w:rPr>
        <w:t>（培训进度以教练员</w:t>
      </w:r>
      <w:r w:rsidRPr="00D95BE6">
        <w:rPr>
          <w:rFonts w:ascii="宋体" w:hAnsi="宋体" w:cs="宋体" w:hint="eastAsia"/>
          <w:sz w:val="24"/>
        </w:rPr>
        <w:t>IC</w:t>
      </w:r>
      <w:r w:rsidRPr="00D95BE6">
        <w:rPr>
          <w:rFonts w:ascii="宋体" w:hAnsi="宋体" w:cs="宋体" w:hint="eastAsia"/>
          <w:sz w:val="24"/>
        </w:rPr>
        <w:t>卡或学员</w:t>
      </w:r>
      <w:r w:rsidRPr="00D95BE6">
        <w:rPr>
          <w:rFonts w:ascii="宋体" w:hAnsi="宋体" w:cs="宋体" w:hint="eastAsia"/>
          <w:sz w:val="24"/>
        </w:rPr>
        <w:t>IC</w:t>
      </w:r>
      <w:r w:rsidRPr="00D95BE6">
        <w:rPr>
          <w:rFonts w:ascii="宋体" w:hAnsi="宋体" w:cs="宋体" w:hint="eastAsia"/>
          <w:sz w:val="24"/>
        </w:rPr>
        <w:t>卡记录的学时数据为准）</w:t>
      </w:r>
      <w:r w:rsidRPr="00D95BE6">
        <w:rPr>
          <w:rFonts w:ascii="宋体" w:hAnsi="宋体" w:cs="宋体" w:hint="eastAsia"/>
          <w:color w:val="000000"/>
          <w:sz w:val="24"/>
        </w:rPr>
        <w:t>清算实际发生的费用和违约金后，退还乙方剩余培训费</w:t>
      </w:r>
      <w:r w:rsidRPr="00D95BE6">
        <w:rPr>
          <w:rFonts w:ascii="宋体" w:hAnsi="宋体" w:cs="宋体" w:hint="eastAsia"/>
          <w:color w:val="000000"/>
          <w:sz w:val="24"/>
        </w:rPr>
        <w:lastRenderedPageBreak/>
        <w:t>用。乙方所付培训费用不足以支付实际发生的费用和违约金的，由乙方补足。</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sz w:val="24"/>
        </w:rPr>
        <w:t>（二）甲方及</w:t>
      </w:r>
      <w:r w:rsidRPr="00D95BE6">
        <w:rPr>
          <w:rFonts w:ascii="宋体" w:hAnsi="宋体" w:cs="宋体" w:hint="eastAsia"/>
          <w:color w:val="000000"/>
          <w:sz w:val="24"/>
        </w:rPr>
        <w:t>其</w:t>
      </w:r>
      <w:r w:rsidRPr="00D95BE6">
        <w:rPr>
          <w:rFonts w:ascii="宋体" w:hAnsi="宋体" w:cs="宋体" w:hint="eastAsia"/>
          <w:sz w:val="24"/>
        </w:rPr>
        <w:t>员工收取或变相收取本合同约定外的任何费用</w:t>
      </w:r>
      <w:r w:rsidRPr="00D95BE6">
        <w:rPr>
          <w:rFonts w:ascii="宋体" w:hAnsi="宋体" w:cs="宋体" w:hint="eastAsia"/>
          <w:color w:val="000000"/>
          <w:sz w:val="24"/>
        </w:rPr>
        <w:t>或物品，</w:t>
      </w:r>
      <w:r w:rsidRPr="00D95BE6">
        <w:rPr>
          <w:rFonts w:ascii="宋体" w:hAnsi="宋体" w:cs="宋体" w:hint="eastAsia"/>
          <w:sz w:val="24"/>
        </w:rPr>
        <w:t>甲方退还费用、物品或赔偿损失。</w:t>
      </w:r>
      <w:r w:rsidRPr="00D95BE6">
        <w:rPr>
          <w:rFonts w:ascii="宋体" w:hAnsi="宋体" w:cs="宋体" w:hint="eastAsia"/>
          <w:color w:val="000000"/>
          <w:sz w:val="24"/>
        </w:rPr>
        <w:t>甲方有加倍赔偿承诺的，按该承诺履行。</w:t>
      </w:r>
    </w:p>
    <w:p w:rsidR="007B4B12" w:rsidRPr="00D95BE6" w:rsidRDefault="007B4B12" w:rsidP="00D95BE6">
      <w:pPr>
        <w:spacing w:line="360" w:lineRule="auto"/>
        <w:ind w:firstLineChars="200" w:firstLine="480"/>
        <w:rPr>
          <w:rFonts w:ascii="宋体" w:hAnsi="宋体" w:cs="宋体"/>
          <w:color w:val="000000"/>
          <w:spacing w:val="-6"/>
          <w:sz w:val="24"/>
        </w:rPr>
      </w:pPr>
      <w:r w:rsidRPr="00D95BE6">
        <w:rPr>
          <w:rFonts w:ascii="宋体" w:hAnsi="宋体" w:cs="宋体" w:hint="eastAsia"/>
          <w:sz w:val="24"/>
        </w:rPr>
        <w:t>（三）</w:t>
      </w:r>
      <w:r w:rsidRPr="00D95BE6">
        <w:rPr>
          <w:rFonts w:ascii="宋体" w:hAnsi="宋体" w:cs="宋体" w:hint="eastAsia"/>
          <w:color w:val="000000"/>
          <w:spacing w:val="-6"/>
          <w:sz w:val="24"/>
        </w:rPr>
        <w:t>任何一方在学时计时培训中虚报、瞒报学时，另一方给予协助或配合的，各自承担己方损失。</w:t>
      </w:r>
    </w:p>
    <w:p w:rsidR="007B4B12" w:rsidRPr="00D95BE6" w:rsidRDefault="007B4B12" w:rsidP="00D95BE6">
      <w:pPr>
        <w:spacing w:line="360" w:lineRule="auto"/>
        <w:ind w:firstLineChars="200" w:firstLine="456"/>
        <w:rPr>
          <w:rFonts w:ascii="宋体" w:hAnsi="宋体" w:cs="宋体"/>
          <w:color w:val="000000"/>
          <w:sz w:val="24"/>
        </w:rPr>
      </w:pPr>
      <w:r w:rsidRPr="00D95BE6">
        <w:rPr>
          <w:rFonts w:ascii="宋体" w:hAnsi="宋体" w:cs="宋体" w:hint="eastAsia"/>
          <w:color w:val="000000"/>
          <w:spacing w:val="-6"/>
          <w:sz w:val="24"/>
        </w:rPr>
        <w:t>（四）甲方在合同订立、履行中有欺诈行为，给乙方造成损失的，增加一倍赔偿。甲方有超过一倍赔偿承诺的，按该承诺履行。</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sz w:val="24"/>
        </w:rPr>
        <w:t>第</w:t>
      </w:r>
      <w:r w:rsidRPr="00D95BE6">
        <w:rPr>
          <w:rFonts w:ascii="宋体" w:hAnsi="宋体" w:cs="宋体" w:hint="eastAsia"/>
          <w:b/>
          <w:color w:val="000000"/>
          <w:sz w:val="24"/>
        </w:rPr>
        <w:t>十一</w:t>
      </w:r>
      <w:r w:rsidRPr="00D95BE6">
        <w:rPr>
          <w:rFonts w:ascii="宋体" w:hAnsi="宋体" w:cs="宋体" w:hint="eastAsia"/>
          <w:b/>
          <w:sz w:val="24"/>
        </w:rPr>
        <w:t>条</w:t>
      </w:r>
      <w:r w:rsidRPr="00D95BE6">
        <w:rPr>
          <w:rFonts w:ascii="宋体" w:hAnsi="宋体" w:cs="宋体" w:hint="eastAsia"/>
          <w:color w:val="FF0000"/>
          <w:sz w:val="24"/>
        </w:rPr>
        <w:t xml:space="preserve">  </w:t>
      </w:r>
      <w:r w:rsidRPr="00D95BE6">
        <w:rPr>
          <w:rFonts w:ascii="宋体" w:hAnsi="宋体" w:cs="宋体" w:hint="eastAsia"/>
          <w:b/>
          <w:color w:val="000000"/>
          <w:sz w:val="24"/>
        </w:rPr>
        <w:t>其他事项</w:t>
      </w:r>
    </w:p>
    <w:p w:rsidR="007B4B12" w:rsidRPr="00D95BE6" w:rsidRDefault="007B4B12" w:rsidP="00D95BE6">
      <w:pPr>
        <w:spacing w:line="360" w:lineRule="auto"/>
        <w:ind w:firstLineChars="200" w:firstLine="480"/>
        <w:rPr>
          <w:rFonts w:ascii="宋体" w:hAnsi="宋体" w:cs="宋体"/>
          <w:sz w:val="24"/>
          <w:u w:val="single"/>
        </w:rPr>
      </w:pPr>
      <w:r w:rsidRPr="00D95BE6">
        <w:rPr>
          <w:rFonts w:ascii="宋体" w:hAnsi="宋体" w:cs="宋体" w:hint="eastAsia"/>
          <w:sz w:val="24"/>
        </w:rPr>
        <w:t xml:space="preserve">    </w:t>
      </w:r>
      <w:r w:rsidRPr="00D95BE6">
        <w:rPr>
          <w:rFonts w:ascii="宋体" w:hAnsi="宋体" w:cs="宋体" w:hint="eastAsia"/>
          <w:sz w:val="24"/>
          <w:u w:val="single"/>
        </w:rPr>
        <w:t xml:space="preserve">                                                             </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sz w:val="24"/>
        </w:rPr>
        <w:t>第十</w:t>
      </w:r>
      <w:r w:rsidRPr="00D95BE6">
        <w:rPr>
          <w:rFonts w:ascii="宋体" w:hAnsi="宋体" w:cs="宋体" w:hint="eastAsia"/>
          <w:b/>
          <w:color w:val="000000"/>
          <w:sz w:val="24"/>
        </w:rPr>
        <w:t>二</w:t>
      </w:r>
      <w:r w:rsidRPr="00D95BE6">
        <w:rPr>
          <w:rFonts w:ascii="宋体" w:hAnsi="宋体" w:cs="宋体" w:hint="eastAsia"/>
          <w:b/>
          <w:sz w:val="24"/>
        </w:rPr>
        <w:t>条</w:t>
      </w:r>
      <w:r w:rsidRPr="00D95BE6">
        <w:rPr>
          <w:rFonts w:ascii="宋体" w:hAnsi="宋体" w:cs="宋体" w:hint="eastAsia"/>
          <w:sz w:val="24"/>
        </w:rPr>
        <w:t xml:space="preserve">  </w:t>
      </w:r>
      <w:r w:rsidRPr="00D95BE6">
        <w:rPr>
          <w:rFonts w:ascii="宋体" w:hAnsi="宋体" w:cs="宋体" w:hint="eastAsia"/>
          <w:b/>
          <w:sz w:val="24"/>
        </w:rPr>
        <w:t>争议解决</w:t>
      </w:r>
      <w:r w:rsidRPr="00D95BE6">
        <w:rPr>
          <w:rFonts w:ascii="宋体" w:hAnsi="宋体" w:cs="宋体" w:hint="eastAsia"/>
          <w:b/>
          <w:color w:val="000000"/>
          <w:sz w:val="24"/>
        </w:rPr>
        <w:t>的方式</w:t>
      </w:r>
      <w:r w:rsidRPr="00D95BE6">
        <w:rPr>
          <w:rFonts w:ascii="宋体" w:hAnsi="宋体" w:cs="宋体" w:hint="eastAsia"/>
          <w:b/>
          <w:color w:val="000000"/>
          <w:sz w:val="24"/>
        </w:rPr>
        <w:t xml:space="preserve"> </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本合同在履行中发生争议的，双方协商解决，也可以请求有关部门或行业组织调解。不愿协商、调解或者协商、调解不成的，按下列第</w:t>
      </w:r>
      <w:r w:rsidRPr="00D95BE6">
        <w:rPr>
          <w:rFonts w:ascii="宋体" w:hAnsi="宋体" w:cs="宋体" w:hint="eastAsia"/>
          <w:sz w:val="24"/>
          <w:u w:val="single"/>
        </w:rPr>
        <w:t xml:space="preserve">    </w:t>
      </w:r>
      <w:r w:rsidRPr="00D95BE6">
        <w:rPr>
          <w:rFonts w:ascii="宋体" w:hAnsi="宋体" w:cs="宋体" w:hint="eastAsia"/>
          <w:sz w:val="24"/>
        </w:rPr>
        <w:t>种方式解决：</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（一）提交</w:t>
      </w:r>
      <w:r w:rsidRPr="00D95BE6">
        <w:rPr>
          <w:rFonts w:ascii="宋体" w:hAnsi="宋体" w:cs="宋体" w:hint="eastAsia"/>
          <w:sz w:val="24"/>
          <w:u w:val="single"/>
        </w:rPr>
        <w:t xml:space="preserve">           </w:t>
      </w:r>
      <w:r w:rsidRPr="00D95BE6">
        <w:rPr>
          <w:rFonts w:ascii="宋体" w:hAnsi="宋体" w:cs="宋体" w:hint="eastAsia"/>
          <w:sz w:val="24"/>
        </w:rPr>
        <w:t>仲裁委员会仲裁；</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（二）依法向人民法院起诉。</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b/>
          <w:sz w:val="24"/>
        </w:rPr>
        <w:t>第十</w:t>
      </w:r>
      <w:r w:rsidRPr="00D95BE6">
        <w:rPr>
          <w:rFonts w:ascii="宋体" w:hAnsi="宋体" w:cs="宋体" w:hint="eastAsia"/>
          <w:b/>
          <w:color w:val="000000"/>
          <w:sz w:val="24"/>
        </w:rPr>
        <w:t>三</w:t>
      </w:r>
      <w:r w:rsidRPr="00D95BE6">
        <w:rPr>
          <w:rFonts w:ascii="宋体" w:hAnsi="宋体" w:cs="宋体" w:hint="eastAsia"/>
          <w:b/>
          <w:sz w:val="24"/>
        </w:rPr>
        <w:t>条</w:t>
      </w:r>
      <w:r w:rsidRPr="00D95BE6">
        <w:rPr>
          <w:rFonts w:ascii="宋体" w:hAnsi="宋体" w:cs="宋体" w:hint="eastAsia"/>
          <w:sz w:val="24"/>
        </w:rPr>
        <w:t xml:space="preserve">  </w:t>
      </w:r>
      <w:r w:rsidRPr="00D95BE6">
        <w:rPr>
          <w:rFonts w:ascii="宋体" w:hAnsi="宋体" w:cs="宋体" w:hint="eastAsia"/>
          <w:b/>
          <w:sz w:val="24"/>
        </w:rPr>
        <w:t>合同的生效条件</w:t>
      </w:r>
    </w:p>
    <w:p w:rsidR="007B4B12" w:rsidRDefault="007B4B12" w:rsidP="00D95BE6">
      <w:pPr>
        <w:spacing w:afterLines="100" w:after="312" w:line="360" w:lineRule="auto"/>
        <w:ind w:firstLineChars="200" w:firstLine="480"/>
        <w:rPr>
          <w:rFonts w:ascii="宋体" w:hAnsi="宋体" w:cs="宋体"/>
          <w:sz w:val="24"/>
        </w:rPr>
      </w:pPr>
      <w:r w:rsidRPr="00D95BE6">
        <w:rPr>
          <w:rFonts w:ascii="宋体" w:hAnsi="宋体" w:cs="宋体" w:hint="eastAsia"/>
          <w:sz w:val="24"/>
        </w:rPr>
        <w:t>本合同自双方签字或盖章之日起生效。本合同一式</w:t>
      </w:r>
      <w:r w:rsidRPr="00D95BE6">
        <w:rPr>
          <w:rFonts w:ascii="宋体" w:hAnsi="宋体" w:cs="宋体" w:hint="eastAsia"/>
          <w:sz w:val="24"/>
          <w:u w:val="single"/>
        </w:rPr>
        <w:t xml:space="preserve">    </w:t>
      </w:r>
      <w:r w:rsidRPr="00D95BE6">
        <w:rPr>
          <w:rFonts w:ascii="宋体" w:hAnsi="宋体" w:cs="宋体" w:hint="eastAsia"/>
          <w:sz w:val="24"/>
        </w:rPr>
        <w:t>份，双方各执</w:t>
      </w:r>
      <w:r w:rsidRPr="00D95BE6">
        <w:rPr>
          <w:rFonts w:ascii="宋体" w:hAnsi="宋体" w:cs="宋体" w:hint="eastAsia"/>
          <w:sz w:val="24"/>
          <w:u w:val="single"/>
        </w:rPr>
        <w:t xml:space="preserve">    </w:t>
      </w:r>
      <w:r w:rsidRPr="00D95BE6">
        <w:rPr>
          <w:rFonts w:ascii="宋体" w:hAnsi="宋体" w:cs="宋体" w:hint="eastAsia"/>
          <w:sz w:val="24"/>
        </w:rPr>
        <w:t>份。</w:t>
      </w:r>
    </w:p>
    <w:tbl>
      <w:tblPr>
        <w:tblpPr w:leftFromText="180" w:rightFromText="180" w:vertAnchor="text" w:horzAnchor="margin" w:tblpXSpec="center" w:tblpY="329"/>
        <w:tblW w:w="5000" w:type="pct"/>
        <w:tblLook w:val="0000" w:firstRow="0" w:lastRow="0" w:firstColumn="0" w:lastColumn="0" w:noHBand="0" w:noVBand="0"/>
      </w:tblPr>
      <w:tblGrid>
        <w:gridCol w:w="4153"/>
        <w:gridCol w:w="4153"/>
      </w:tblGrid>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甲方（盖章）：</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乙方（签字）：</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法定代表人或代理人：</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身份证号码：</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住所：</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住所：</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电话：</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电话：</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邮编</w:t>
            </w:r>
            <w:r w:rsidRPr="00D95BE6">
              <w:rPr>
                <w:rFonts w:ascii="宋体" w:hAnsi="宋体" w:cs="宋体" w:hint="eastAsia"/>
                <w:sz w:val="24"/>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邮编</w:t>
            </w:r>
            <w:r w:rsidRPr="00D95BE6">
              <w:rPr>
                <w:rFonts w:ascii="宋体" w:hAnsi="宋体" w:cs="宋体" w:hint="eastAsia"/>
                <w:sz w:val="24"/>
              </w:rPr>
              <w:t>:</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lastRenderedPageBreak/>
              <w:t>Email</w:t>
            </w:r>
            <w:r w:rsidRPr="00D95BE6">
              <w:rPr>
                <w:rFonts w:ascii="宋体" w:hAnsi="宋体" w:cs="宋体" w:hint="eastAsia"/>
                <w:sz w:val="24"/>
              </w:rPr>
              <w:t>或</w:t>
            </w:r>
            <w:r w:rsidRPr="00D95BE6">
              <w:rPr>
                <w:rFonts w:ascii="宋体" w:hAnsi="宋体" w:cs="宋体" w:hint="eastAsia"/>
                <w:sz w:val="24"/>
              </w:rPr>
              <w:t>QQ:</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Email</w:t>
            </w:r>
            <w:r w:rsidRPr="00D95BE6">
              <w:rPr>
                <w:rFonts w:ascii="宋体" w:hAnsi="宋体" w:cs="宋体" w:hint="eastAsia"/>
                <w:sz w:val="24"/>
              </w:rPr>
              <w:t>或</w:t>
            </w:r>
            <w:r w:rsidRPr="00D95BE6">
              <w:rPr>
                <w:rFonts w:ascii="宋体" w:hAnsi="宋体" w:cs="宋体" w:hint="eastAsia"/>
                <w:sz w:val="24"/>
              </w:rPr>
              <w:t>QQ</w:t>
            </w:r>
            <w:r w:rsidRPr="00D95BE6">
              <w:rPr>
                <w:rFonts w:ascii="宋体" w:hAnsi="宋体" w:cs="宋体" w:hint="eastAsia"/>
                <w:sz w:val="24"/>
              </w:rPr>
              <w:t>：</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合同订立日期：</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年</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月</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日</w:t>
            </w:r>
            <w:r w:rsidRPr="00D95BE6">
              <w:rPr>
                <w:rFonts w:ascii="宋体" w:hAnsi="宋体" w:cs="宋体" w:hint="eastAsia"/>
                <w:sz w:val="24"/>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合同订立日期：</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年</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月</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日</w:t>
            </w:r>
            <w:r w:rsidRPr="00D95BE6">
              <w:rPr>
                <w:rFonts w:ascii="宋体" w:hAnsi="宋体" w:cs="宋体" w:hint="eastAsia"/>
                <w:sz w:val="24"/>
              </w:rPr>
              <w:t xml:space="preserve">  </w:t>
            </w:r>
          </w:p>
        </w:tc>
      </w:tr>
      <w:tr w:rsidR="007B4B12" w:rsidRPr="00D95BE6" w:rsidTr="007B2D53">
        <w:trPr>
          <w:trHeight w:val="434"/>
        </w:trPr>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地点：</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地点：</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r>
    </w:tbl>
    <w:p w:rsidR="007B4B12" w:rsidRPr="00D95BE6" w:rsidRDefault="007B4B12" w:rsidP="00D95BE6">
      <w:pPr>
        <w:spacing w:line="360" w:lineRule="auto"/>
        <w:rPr>
          <w:rFonts w:ascii="宋体" w:hAnsi="宋体" w:cs="宋体"/>
          <w:sz w:val="24"/>
        </w:rPr>
      </w:pPr>
      <w:r>
        <w:rPr>
          <w:rFonts w:ascii="宋体" w:hAnsi="宋体" w:cs="宋体"/>
          <w:sz w:val="24"/>
        </w:rPr>
        <w:br w:type="page"/>
      </w:r>
    </w:p>
    <w:p w:rsidR="007B4B12" w:rsidRPr="00D95BE6" w:rsidRDefault="007B4B12" w:rsidP="00D95BE6">
      <w:pPr>
        <w:spacing w:line="360" w:lineRule="auto"/>
        <w:ind w:firstLineChars="200" w:firstLine="480"/>
        <w:rPr>
          <w:rFonts w:ascii="宋体" w:hAnsi="宋体" w:cs="宋体"/>
          <w:sz w:val="24"/>
          <w:u w:val="single"/>
        </w:rPr>
      </w:pPr>
    </w:p>
    <w:sectPr w:rsidR="007B4B12" w:rsidRPr="00D95BE6"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7B4B12">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7B4B12">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A4EEE"/>
    <w:rsid w:val="006247B9"/>
    <w:rsid w:val="0077690E"/>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A1E5E"/>
    <w:rsid w:val="00EB58B5"/>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2019-03-22T10:31:00Z</dcterms:created>
  <dcterms:modified xsi:type="dcterms:W3CDTF">2019-03-22T10:31:00Z</dcterms:modified>
</cp:coreProperties>
</file>